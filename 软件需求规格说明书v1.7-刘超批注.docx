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537764" w14:textId="77777777" w:rsidR="001B56EF" w:rsidRDefault="001B56EF">
      <w:pPr>
        <w:rPr>
          <w:rFonts w:ascii="方正书宋_GBK" w:eastAsia="方正书宋_GBK" w:hAnsi="方正书宋_GBK" w:cs="方正书宋_GBK"/>
        </w:rPr>
      </w:pPr>
    </w:p>
    <w:p w14:paraId="131818F6" w14:textId="77777777" w:rsidR="001B56EF" w:rsidRDefault="001B56EF">
      <w:pPr>
        <w:rPr>
          <w:rFonts w:ascii="方正书宋_GBK" w:eastAsia="方正书宋_GBK" w:hAnsi="方正书宋_GBK" w:cs="方正书宋_GBK"/>
        </w:rPr>
      </w:pPr>
    </w:p>
    <w:p w14:paraId="1E8262EC" w14:textId="77777777" w:rsidR="001B56EF" w:rsidRDefault="001B56EF">
      <w:pPr>
        <w:rPr>
          <w:rFonts w:ascii="方正书宋_GBK" w:eastAsia="方正书宋_GBK" w:hAnsi="方正书宋_GBK" w:cs="方正书宋_GBK"/>
        </w:rPr>
      </w:pPr>
    </w:p>
    <w:p w14:paraId="0B19AB24" w14:textId="77777777" w:rsidR="001B56EF" w:rsidRDefault="007044E3">
      <w:pPr>
        <w:ind w:firstLine="880"/>
        <w:jc w:val="center"/>
        <w:rPr>
          <w:rFonts w:ascii="方正书宋_GBK" w:eastAsia="方正书宋_GBK" w:hAnsi="方正书宋_GBK" w:cs="方正书宋_GBK"/>
        </w:rPr>
      </w:pPr>
      <w:proofErr w:type="spellStart"/>
      <w:r>
        <w:rPr>
          <w:rFonts w:ascii="方正书宋_GBK" w:eastAsia="方正书宋_GBK" w:hAnsi="方正书宋_GBK" w:cs="方正书宋_GBK" w:hint="eastAsia"/>
          <w:sz w:val="44"/>
        </w:rPr>
        <w:t>Scrapy</w:t>
      </w:r>
      <w:proofErr w:type="spellEnd"/>
      <w:r>
        <w:rPr>
          <w:rFonts w:ascii="方正书宋_GBK" w:eastAsia="方正书宋_GBK" w:hAnsi="方正书宋_GBK" w:cs="方正书宋_GBK" w:hint="eastAsia"/>
          <w:sz w:val="44"/>
        </w:rPr>
        <w:t>需求规格说明书</w:t>
      </w:r>
    </w:p>
    <w:p w14:paraId="72C7286A" w14:textId="77777777" w:rsidR="001B56EF" w:rsidRDefault="001B56EF">
      <w:pPr>
        <w:ind w:firstLine="880"/>
        <w:rPr>
          <w:rFonts w:ascii="方正书宋_GBK" w:eastAsia="方正书宋_GBK" w:hAnsi="方正书宋_GBK" w:cs="方正书宋_GBK"/>
          <w:sz w:val="44"/>
        </w:rPr>
      </w:pPr>
    </w:p>
    <w:p w14:paraId="5D666E61" w14:textId="77777777" w:rsidR="001B56EF" w:rsidRDefault="001B56EF">
      <w:pPr>
        <w:rPr>
          <w:rFonts w:ascii="方正书宋_GBK" w:eastAsia="方正书宋_GBK" w:hAnsi="方正书宋_GBK" w:cs="方正书宋_GBK"/>
        </w:rPr>
      </w:pPr>
    </w:p>
    <w:p w14:paraId="3DA57374" w14:textId="77777777" w:rsidR="001B56EF" w:rsidRDefault="007044E3">
      <w:pPr>
        <w:jc w:val="center"/>
        <w:rPr>
          <w:rFonts w:ascii="方正书宋_GBK" w:eastAsia="方正书宋_GBK" w:hAnsi="方正书宋_GBK" w:cs="方正书宋_GBK"/>
        </w:rPr>
      </w:pPr>
      <w:r>
        <w:rPr>
          <w:rFonts w:ascii="方正书宋_GBK" w:eastAsia="方正书宋_GBK" w:hAnsi="方正书宋_GBK" w:cs="方正书宋_GBK" w:hint="eastAsia"/>
        </w:rPr>
        <w:t>[V1.</w:t>
      </w:r>
      <w:r>
        <w:rPr>
          <w:rFonts w:ascii="方正书宋_GBK" w:eastAsia="方正书宋_GBK" w:hAnsi="方正书宋_GBK" w:cs="方正书宋_GBK"/>
        </w:rPr>
        <w:t>7</w:t>
      </w:r>
      <w:r>
        <w:rPr>
          <w:rFonts w:ascii="方正书宋_GBK" w:eastAsia="方正书宋_GBK" w:hAnsi="方正书宋_GBK" w:cs="方正书宋_GBK" w:hint="eastAsia"/>
        </w:rPr>
        <w:t>0]</w:t>
      </w:r>
    </w:p>
    <w:p w14:paraId="0F4AF86B" w14:textId="77777777" w:rsidR="001B56EF" w:rsidRDefault="001B56EF">
      <w:pPr>
        <w:rPr>
          <w:rFonts w:ascii="方正书宋_GBK" w:eastAsia="方正书宋_GBK" w:hAnsi="方正书宋_GBK" w:cs="方正书宋_GBK"/>
        </w:rPr>
      </w:pPr>
    </w:p>
    <w:p w14:paraId="4A28DB17" w14:textId="77777777" w:rsidR="001B56EF" w:rsidRDefault="001B56EF">
      <w:pPr>
        <w:rPr>
          <w:rFonts w:ascii="方正书宋_GBK" w:eastAsia="方正书宋_GBK" w:hAnsi="方正书宋_GBK" w:cs="方正书宋_GBK"/>
        </w:rPr>
      </w:pPr>
    </w:p>
    <w:p w14:paraId="1C69E05E" w14:textId="77777777" w:rsidR="001B56EF" w:rsidRDefault="001B56EF">
      <w:pPr>
        <w:rPr>
          <w:rFonts w:ascii="方正书宋_GBK" w:eastAsia="方正书宋_GBK" w:hAnsi="方正书宋_GBK" w:cs="方正书宋_GBK"/>
        </w:rPr>
      </w:pPr>
    </w:p>
    <w:p w14:paraId="24D135EA" w14:textId="77777777" w:rsidR="001B56EF" w:rsidRDefault="001B56EF">
      <w:pPr>
        <w:rPr>
          <w:rFonts w:ascii="方正书宋_GBK" w:eastAsia="方正书宋_GBK" w:hAnsi="方正书宋_GBK" w:cs="方正书宋_GBK"/>
        </w:rPr>
      </w:pPr>
    </w:p>
    <w:p w14:paraId="090E1B97" w14:textId="77777777" w:rsidR="001B56EF" w:rsidRDefault="001B56EF">
      <w:pPr>
        <w:rPr>
          <w:rFonts w:ascii="方正书宋_GBK" w:eastAsia="方正书宋_GBK" w:hAnsi="方正书宋_GBK" w:cs="方正书宋_GBK"/>
        </w:rPr>
      </w:pPr>
    </w:p>
    <w:tbl>
      <w:tblPr>
        <w:tblW w:w="6626" w:type="dxa"/>
        <w:jc w:val="center"/>
        <w:tblBorders>
          <w:top w:val="single" w:sz="4" w:space="0" w:color="000001"/>
          <w:left w:val="single" w:sz="4" w:space="0" w:color="000001"/>
          <w:bottom w:val="single" w:sz="4" w:space="0" w:color="000001"/>
          <w:insideH w:val="single" w:sz="4" w:space="0" w:color="000001"/>
        </w:tblBorders>
        <w:tblLayout w:type="fixed"/>
        <w:tblCellMar>
          <w:left w:w="83" w:type="dxa"/>
        </w:tblCellMar>
        <w:tblLook w:val="04A0" w:firstRow="1" w:lastRow="0" w:firstColumn="1" w:lastColumn="0" w:noHBand="0" w:noVBand="1"/>
      </w:tblPr>
      <w:tblGrid>
        <w:gridCol w:w="900"/>
        <w:gridCol w:w="2476"/>
        <w:gridCol w:w="902"/>
        <w:gridCol w:w="2348"/>
      </w:tblGrid>
      <w:tr w:rsidR="001B56EF" w14:paraId="2F7D3234" w14:textId="77777777">
        <w:trPr>
          <w:trHeight w:hRule="exact" w:val="575"/>
          <w:jc w:val="center"/>
        </w:trPr>
        <w:tc>
          <w:tcPr>
            <w:tcW w:w="900" w:type="dxa"/>
            <w:tcBorders>
              <w:top w:val="single" w:sz="4" w:space="0" w:color="000001"/>
              <w:left w:val="single" w:sz="4" w:space="0" w:color="000001"/>
              <w:bottom w:val="single" w:sz="4" w:space="0" w:color="000001"/>
            </w:tcBorders>
            <w:tcMar>
              <w:left w:w="83" w:type="dxa"/>
            </w:tcMar>
            <w:vAlign w:val="center"/>
          </w:tcPr>
          <w:p w14:paraId="7D453190" w14:textId="77777777" w:rsidR="001B56EF" w:rsidRDefault="007044E3">
            <w:pPr>
              <w:spacing w:after="120"/>
              <w:ind w:firstLine="0"/>
              <w:rPr>
                <w:rFonts w:ascii="方正书宋_GBK" w:eastAsia="方正书宋_GBK" w:hAnsi="方正书宋_GBK" w:cs="方正书宋_GBK"/>
              </w:rPr>
            </w:pPr>
            <w:r>
              <w:rPr>
                <w:rFonts w:ascii="方正书宋_GBK" w:eastAsia="方正书宋_GBK" w:hAnsi="方正书宋_GBK" w:cs="方正书宋_GBK" w:hint="eastAsia"/>
              </w:rPr>
              <w:t>编写</w:t>
            </w:r>
          </w:p>
        </w:tc>
        <w:tc>
          <w:tcPr>
            <w:tcW w:w="2476" w:type="dxa"/>
            <w:tcBorders>
              <w:top w:val="single" w:sz="4" w:space="0" w:color="000001"/>
              <w:left w:val="single" w:sz="4" w:space="0" w:color="000001"/>
              <w:bottom w:val="single" w:sz="4" w:space="0" w:color="000001"/>
            </w:tcBorders>
            <w:tcMar>
              <w:left w:w="83" w:type="dxa"/>
            </w:tcMar>
            <w:vAlign w:val="center"/>
          </w:tcPr>
          <w:p w14:paraId="628B6CFA" w14:textId="77777777" w:rsidR="001B56EF" w:rsidRDefault="007044E3">
            <w:pPr>
              <w:spacing w:after="120"/>
              <w:jc w:val="center"/>
              <w:rPr>
                <w:rFonts w:ascii="方正书宋_GBK" w:eastAsia="方正书宋_GBK" w:hAnsi="方正书宋_GBK" w:cs="方正书宋_GBK"/>
              </w:rPr>
            </w:pPr>
            <w:proofErr w:type="gramStart"/>
            <w:r>
              <w:rPr>
                <w:rFonts w:ascii="方正书宋_GBK" w:eastAsia="方正书宋_GBK" w:hAnsi="方正书宋_GBK" w:cs="方正书宋_GBK" w:hint="eastAsia"/>
              </w:rPr>
              <w:t>武丁泽宇</w:t>
            </w:r>
            <w:proofErr w:type="gramEnd"/>
          </w:p>
        </w:tc>
        <w:tc>
          <w:tcPr>
            <w:tcW w:w="902" w:type="dxa"/>
            <w:tcBorders>
              <w:top w:val="single" w:sz="4" w:space="0" w:color="000001"/>
              <w:left w:val="single" w:sz="4" w:space="0" w:color="000001"/>
              <w:bottom w:val="single" w:sz="4" w:space="0" w:color="000001"/>
            </w:tcBorders>
            <w:tcMar>
              <w:left w:w="83" w:type="dxa"/>
            </w:tcMar>
            <w:vAlign w:val="center"/>
          </w:tcPr>
          <w:p w14:paraId="19E0A2D7" w14:textId="77777777" w:rsidR="001B56EF" w:rsidRDefault="007044E3">
            <w:pPr>
              <w:spacing w:after="120"/>
              <w:ind w:firstLine="0"/>
              <w:rPr>
                <w:rFonts w:ascii="方正书宋_GBK" w:eastAsia="方正书宋_GBK" w:hAnsi="方正书宋_GBK" w:cs="方正书宋_GBK"/>
              </w:rPr>
            </w:pPr>
            <w:r>
              <w:rPr>
                <w:rFonts w:ascii="方正书宋_GBK" w:eastAsia="方正书宋_GBK" w:hAnsi="方正书宋_GBK" w:cs="方正书宋_GBK" w:hint="eastAsia"/>
              </w:rPr>
              <w:t>日期</w:t>
            </w:r>
          </w:p>
        </w:tc>
        <w:tc>
          <w:tcPr>
            <w:tcW w:w="2348" w:type="dxa"/>
            <w:tcBorders>
              <w:top w:val="single" w:sz="4" w:space="0" w:color="000001"/>
              <w:left w:val="single" w:sz="4" w:space="0" w:color="000001"/>
              <w:bottom w:val="single" w:sz="4" w:space="0" w:color="000001"/>
              <w:right w:val="single" w:sz="4" w:space="0" w:color="000001"/>
            </w:tcBorders>
            <w:tcMar>
              <w:left w:w="83" w:type="dxa"/>
            </w:tcMar>
            <w:vAlign w:val="center"/>
          </w:tcPr>
          <w:p w14:paraId="59D3DAC9" w14:textId="77777777" w:rsidR="001B56EF" w:rsidRDefault="007044E3">
            <w:pPr>
              <w:spacing w:after="120"/>
              <w:rPr>
                <w:rFonts w:ascii="方正书宋_GBK" w:eastAsia="方正书宋_GBK" w:hAnsi="方正书宋_GBK" w:cs="方正书宋_GBK"/>
              </w:rPr>
            </w:pPr>
            <w:r>
              <w:rPr>
                <w:rFonts w:ascii="方正书宋_GBK" w:eastAsia="方正书宋_GBK" w:hAnsi="方正书宋_GBK" w:cs="方正书宋_GBK" w:hint="eastAsia"/>
              </w:rPr>
              <w:t>2017年</w:t>
            </w:r>
            <w:r>
              <w:rPr>
                <w:rFonts w:ascii="方正书宋_GBK" w:eastAsia="方正书宋_GBK" w:hAnsi="方正书宋_GBK" w:cs="方正书宋_GBK"/>
              </w:rPr>
              <w:t>4</w:t>
            </w:r>
            <w:r>
              <w:rPr>
                <w:rFonts w:ascii="方正书宋_GBK" w:eastAsia="方正书宋_GBK" w:hAnsi="方正书宋_GBK" w:cs="方正书宋_GBK" w:hint="eastAsia"/>
              </w:rPr>
              <w:t xml:space="preserve">月 </w:t>
            </w:r>
            <w:r>
              <w:rPr>
                <w:rFonts w:ascii="方正书宋_GBK" w:eastAsia="方正书宋_GBK" w:hAnsi="方正书宋_GBK" w:cs="方正书宋_GBK"/>
              </w:rPr>
              <w:t>26</w:t>
            </w:r>
            <w:r>
              <w:rPr>
                <w:rFonts w:ascii="方正书宋_GBK" w:eastAsia="方正书宋_GBK" w:hAnsi="方正书宋_GBK" w:cs="方正书宋_GBK" w:hint="eastAsia"/>
              </w:rPr>
              <w:t xml:space="preserve"> 日</w:t>
            </w:r>
          </w:p>
        </w:tc>
      </w:tr>
      <w:tr w:rsidR="001B56EF" w14:paraId="62AA398C" w14:textId="77777777">
        <w:trPr>
          <w:trHeight w:hRule="exact" w:val="476"/>
          <w:jc w:val="center"/>
        </w:trPr>
        <w:tc>
          <w:tcPr>
            <w:tcW w:w="900" w:type="dxa"/>
            <w:tcBorders>
              <w:top w:val="single" w:sz="4" w:space="0" w:color="000001"/>
              <w:left w:val="single" w:sz="4" w:space="0" w:color="000001"/>
              <w:bottom w:val="single" w:sz="4" w:space="0" w:color="000001"/>
            </w:tcBorders>
            <w:tcMar>
              <w:left w:w="83" w:type="dxa"/>
            </w:tcMar>
            <w:vAlign w:val="center"/>
          </w:tcPr>
          <w:p w14:paraId="70FBBEEB" w14:textId="77777777" w:rsidR="001B56EF" w:rsidRDefault="007044E3">
            <w:pPr>
              <w:spacing w:after="120"/>
              <w:ind w:firstLine="0"/>
              <w:rPr>
                <w:rFonts w:ascii="方正书宋_GBK" w:eastAsia="方正书宋_GBK" w:hAnsi="方正书宋_GBK" w:cs="方正书宋_GBK"/>
              </w:rPr>
            </w:pPr>
            <w:r>
              <w:rPr>
                <w:rFonts w:ascii="方正书宋_GBK" w:eastAsia="方正书宋_GBK" w:hAnsi="方正书宋_GBK" w:cs="方正书宋_GBK" w:hint="eastAsia"/>
              </w:rPr>
              <w:t>校对</w:t>
            </w:r>
          </w:p>
        </w:tc>
        <w:tc>
          <w:tcPr>
            <w:tcW w:w="2476" w:type="dxa"/>
            <w:tcBorders>
              <w:top w:val="single" w:sz="4" w:space="0" w:color="000001"/>
              <w:left w:val="single" w:sz="4" w:space="0" w:color="000001"/>
              <w:bottom w:val="single" w:sz="4" w:space="0" w:color="000001"/>
            </w:tcBorders>
            <w:tcMar>
              <w:left w:w="83" w:type="dxa"/>
            </w:tcMar>
            <w:vAlign w:val="center"/>
          </w:tcPr>
          <w:p w14:paraId="04D828E6" w14:textId="77777777" w:rsidR="001B56EF" w:rsidRDefault="007044E3">
            <w:pPr>
              <w:snapToGrid w:val="0"/>
              <w:spacing w:after="120"/>
              <w:jc w:val="center"/>
              <w:rPr>
                <w:rFonts w:ascii="方正书宋_GBK" w:eastAsia="方正书宋_GBK" w:hAnsi="方正书宋_GBK" w:cs="方正书宋_GBK"/>
              </w:rPr>
            </w:pPr>
            <w:r>
              <w:rPr>
                <w:rFonts w:ascii="方正书宋_GBK" w:eastAsia="方正书宋_GBK" w:hAnsi="方正书宋_GBK" w:cs="方正书宋_GBK" w:hint="eastAsia"/>
              </w:rPr>
              <w:t>郭炜锋</w:t>
            </w:r>
          </w:p>
        </w:tc>
        <w:tc>
          <w:tcPr>
            <w:tcW w:w="902" w:type="dxa"/>
            <w:tcBorders>
              <w:top w:val="single" w:sz="4" w:space="0" w:color="000001"/>
              <w:left w:val="single" w:sz="4" w:space="0" w:color="000001"/>
              <w:bottom w:val="single" w:sz="4" w:space="0" w:color="000001"/>
            </w:tcBorders>
            <w:tcMar>
              <w:left w:w="83" w:type="dxa"/>
            </w:tcMar>
            <w:vAlign w:val="center"/>
          </w:tcPr>
          <w:p w14:paraId="73A5A5D7" w14:textId="77777777" w:rsidR="001B56EF" w:rsidRDefault="007044E3">
            <w:pPr>
              <w:spacing w:after="120"/>
              <w:ind w:firstLine="0"/>
              <w:rPr>
                <w:rFonts w:ascii="方正书宋_GBK" w:eastAsia="方正书宋_GBK" w:hAnsi="方正书宋_GBK" w:cs="方正书宋_GBK"/>
              </w:rPr>
            </w:pPr>
            <w:r>
              <w:rPr>
                <w:rFonts w:ascii="方正书宋_GBK" w:eastAsia="方正书宋_GBK" w:hAnsi="方正书宋_GBK" w:cs="方正书宋_GBK" w:hint="eastAsia"/>
              </w:rPr>
              <w:t>日期</w:t>
            </w:r>
          </w:p>
        </w:tc>
        <w:tc>
          <w:tcPr>
            <w:tcW w:w="2348" w:type="dxa"/>
            <w:tcBorders>
              <w:top w:val="single" w:sz="4" w:space="0" w:color="000001"/>
              <w:left w:val="single" w:sz="4" w:space="0" w:color="000001"/>
              <w:bottom w:val="single" w:sz="4" w:space="0" w:color="000001"/>
              <w:right w:val="single" w:sz="4" w:space="0" w:color="000001"/>
            </w:tcBorders>
            <w:tcMar>
              <w:left w:w="83" w:type="dxa"/>
            </w:tcMar>
            <w:vAlign w:val="center"/>
          </w:tcPr>
          <w:p w14:paraId="34D82257" w14:textId="77777777" w:rsidR="001B56EF" w:rsidRDefault="007044E3">
            <w:pPr>
              <w:snapToGrid w:val="0"/>
              <w:spacing w:after="120"/>
              <w:rPr>
                <w:rFonts w:ascii="方正书宋_GBK" w:eastAsia="方正书宋_GBK" w:hAnsi="方正书宋_GBK" w:cs="方正书宋_GBK"/>
              </w:rPr>
            </w:pPr>
            <w:r>
              <w:rPr>
                <w:rFonts w:ascii="方正书宋_GBK" w:eastAsia="方正书宋_GBK" w:hAnsi="方正书宋_GBK" w:cs="方正书宋_GBK" w:hint="eastAsia"/>
              </w:rPr>
              <w:t>2017年4月2</w:t>
            </w:r>
            <w:r>
              <w:rPr>
                <w:rFonts w:ascii="方正书宋_GBK" w:eastAsia="方正书宋_GBK" w:hAnsi="方正书宋_GBK" w:cs="方正书宋_GBK"/>
              </w:rPr>
              <w:t>6</w:t>
            </w:r>
            <w:r>
              <w:rPr>
                <w:rFonts w:ascii="方正书宋_GBK" w:eastAsia="方正书宋_GBK" w:hAnsi="方正书宋_GBK" w:cs="方正书宋_GBK" w:hint="eastAsia"/>
              </w:rPr>
              <w:t>日</w:t>
            </w:r>
          </w:p>
        </w:tc>
      </w:tr>
    </w:tbl>
    <w:p w14:paraId="376E96D0" w14:textId="77777777" w:rsidR="001B56EF" w:rsidDel="007044E3" w:rsidRDefault="001B56EF">
      <w:pPr>
        <w:rPr>
          <w:del w:id="0" w:author="liuchao" w:date="2017-04-30T08:00:00Z"/>
          <w:rFonts w:ascii="方正书宋_GBK" w:eastAsia="方正书宋_GBK" w:hAnsi="方正书宋_GBK" w:cs="方正书宋_GBK"/>
        </w:rPr>
      </w:pPr>
    </w:p>
    <w:p w14:paraId="289C7312" w14:textId="77777777" w:rsidR="001B56EF" w:rsidDel="007044E3" w:rsidRDefault="001B56EF">
      <w:pPr>
        <w:rPr>
          <w:del w:id="1" w:author="liuchao" w:date="2017-04-30T08:00:00Z"/>
          <w:rFonts w:ascii="方正书宋_GBK" w:eastAsia="方正书宋_GBK" w:hAnsi="方正书宋_GBK" w:cs="方正书宋_GBK"/>
        </w:rPr>
      </w:pPr>
    </w:p>
    <w:p w14:paraId="14F73449" w14:textId="77777777" w:rsidR="001B56EF" w:rsidDel="007044E3" w:rsidRDefault="001B56EF">
      <w:pPr>
        <w:rPr>
          <w:del w:id="2" w:author="liuchao" w:date="2017-04-30T08:00:00Z"/>
          <w:rFonts w:ascii="方正书宋_GBK" w:eastAsia="方正书宋_GBK" w:hAnsi="方正书宋_GBK" w:cs="方正书宋_GBK"/>
        </w:rPr>
      </w:pPr>
    </w:p>
    <w:p w14:paraId="6A9D9794" w14:textId="77777777" w:rsidR="001B56EF" w:rsidDel="007044E3" w:rsidRDefault="001B56EF">
      <w:pPr>
        <w:rPr>
          <w:del w:id="3" w:author="liuchao" w:date="2017-04-30T08:00:00Z"/>
          <w:rFonts w:ascii="方正书宋_GBK" w:eastAsia="方正书宋_GBK" w:hAnsi="方正书宋_GBK" w:cs="方正书宋_GBK"/>
        </w:rPr>
      </w:pPr>
    </w:p>
    <w:p w14:paraId="3ACCF869" w14:textId="77777777" w:rsidR="001B56EF" w:rsidRDefault="001B56EF">
      <w:pPr>
        <w:rPr>
          <w:rFonts w:ascii="方正书宋_GBK" w:eastAsia="方正书宋_GBK" w:hAnsi="方正书宋_GBK" w:cs="方正书宋_GBK"/>
        </w:rPr>
      </w:pPr>
    </w:p>
    <w:p w14:paraId="6462A058" w14:textId="77777777" w:rsidR="001B56EF" w:rsidRDefault="001B56EF">
      <w:pPr>
        <w:rPr>
          <w:rFonts w:ascii="方正书宋_GBK" w:eastAsia="方正书宋_GBK" w:hAnsi="方正书宋_GBK" w:cs="方正书宋_GBK"/>
        </w:rPr>
      </w:pPr>
    </w:p>
    <w:p w14:paraId="36AE45C2" w14:textId="77777777" w:rsidR="001B56EF" w:rsidRDefault="001B56EF">
      <w:pPr>
        <w:rPr>
          <w:rFonts w:ascii="方正书宋_GBK" w:eastAsia="方正书宋_GBK" w:hAnsi="方正书宋_GBK" w:cs="方正书宋_GBK"/>
        </w:rPr>
      </w:pPr>
    </w:p>
    <w:p w14:paraId="56B6EBA2" w14:textId="77777777" w:rsidR="001B56EF" w:rsidRDefault="001B56EF">
      <w:pPr>
        <w:rPr>
          <w:rFonts w:ascii="方正书宋_GBK" w:eastAsia="方正书宋_GBK" w:hAnsi="方正书宋_GBK" w:cs="方正书宋_GBK"/>
        </w:rPr>
      </w:pPr>
    </w:p>
    <w:p w14:paraId="427A7C9E" w14:textId="77777777" w:rsidR="001B56EF" w:rsidRDefault="007044E3">
      <w:pPr>
        <w:ind w:firstLine="560"/>
        <w:jc w:val="center"/>
        <w:rPr>
          <w:rFonts w:ascii="方正书宋_GBK" w:eastAsia="方正书宋_GBK" w:hAnsi="方正书宋_GBK" w:cs="方正书宋_GBK"/>
        </w:rPr>
      </w:pPr>
      <w:r>
        <w:rPr>
          <w:rFonts w:ascii="方正书宋_GBK" w:eastAsia="方正书宋_GBK" w:hAnsi="方正书宋_GBK" w:cs="方正书宋_GBK" w:hint="eastAsia"/>
          <w:sz w:val="28"/>
        </w:rPr>
        <w:t>北京航空航天大学计算机学院</w:t>
      </w:r>
    </w:p>
    <w:p w14:paraId="700BA046" w14:textId="77777777" w:rsidR="001B56EF" w:rsidDel="007044E3" w:rsidRDefault="001B56EF">
      <w:pPr>
        <w:ind w:firstLine="560"/>
        <w:rPr>
          <w:del w:id="4" w:author="liuchao" w:date="2017-04-30T08:00:00Z"/>
          <w:rFonts w:ascii="方正书宋_GBK" w:eastAsia="方正书宋_GBK" w:hAnsi="方正书宋_GBK" w:cs="方正书宋_GBK"/>
          <w:sz w:val="28"/>
        </w:rPr>
      </w:pPr>
    </w:p>
    <w:p w14:paraId="09108655" w14:textId="77777777" w:rsidR="001B56EF" w:rsidRDefault="007044E3">
      <w:pPr>
        <w:jc w:val="center"/>
        <w:rPr>
          <w:rFonts w:ascii="方正书宋_GBK" w:eastAsia="方正书宋_GBK" w:hAnsi="方正书宋_GBK" w:cs="方正书宋_GBK"/>
        </w:rPr>
      </w:pPr>
      <w:r>
        <w:rPr>
          <w:rFonts w:ascii="方正书宋_GBK" w:eastAsia="方正书宋_GBK" w:hAnsi="方正书宋_GBK" w:cs="方正书宋_GBK" w:hint="eastAsia"/>
        </w:rPr>
        <w:t>二〇一七年三月二十九日</w:t>
      </w:r>
    </w:p>
    <w:p w14:paraId="59FE29BE" w14:textId="77777777" w:rsidR="001B56EF" w:rsidRDefault="007044E3">
      <w:pPr>
        <w:rPr>
          <w:rFonts w:ascii="方正书宋_GBK" w:eastAsia="方正书宋_GBK" w:hAnsi="方正书宋_GBK" w:cs="方正书宋_GBK"/>
        </w:rPr>
      </w:pPr>
      <w:r>
        <w:rPr>
          <w:rFonts w:ascii="方正书宋_GBK" w:eastAsia="方正书宋_GBK" w:hAnsi="方正书宋_GBK" w:cs="方正书宋_GBK" w:hint="eastAsia"/>
        </w:rPr>
        <w:br w:type="page"/>
      </w:r>
    </w:p>
    <w:p w14:paraId="06944714" w14:textId="77777777" w:rsidR="001B56EF" w:rsidRDefault="007044E3">
      <w:pPr>
        <w:spacing w:after="120"/>
        <w:ind w:firstLine="560"/>
        <w:jc w:val="center"/>
        <w:rPr>
          <w:rFonts w:ascii="方正书宋_GBK" w:eastAsia="方正书宋_GBK" w:hAnsi="方正书宋_GBK" w:cs="方正书宋_GBK"/>
        </w:rPr>
      </w:pPr>
      <w:r>
        <w:rPr>
          <w:rFonts w:ascii="方正书宋_GBK" w:eastAsia="方正书宋_GBK" w:hAnsi="方正书宋_GBK" w:cs="方正书宋_GBK" w:hint="eastAsia"/>
          <w:sz w:val="28"/>
        </w:rPr>
        <w:lastRenderedPageBreak/>
        <w:t>文档修改记录</w:t>
      </w:r>
    </w:p>
    <w:p w14:paraId="017770B5" w14:textId="77777777" w:rsidR="001B56EF" w:rsidRDefault="001B56EF">
      <w:pPr>
        <w:spacing w:after="120"/>
        <w:ind w:firstLine="560"/>
        <w:rPr>
          <w:rFonts w:ascii="方正书宋_GBK" w:eastAsia="方正书宋_GBK" w:hAnsi="方正书宋_GBK" w:cs="方正书宋_GBK"/>
          <w:sz w:val="28"/>
        </w:rPr>
      </w:pPr>
    </w:p>
    <w:tbl>
      <w:tblPr>
        <w:tblW w:w="8518" w:type="dxa"/>
        <w:jc w:val="center"/>
        <w:tblBorders>
          <w:top w:val="single" w:sz="4" w:space="0" w:color="000001"/>
          <w:left w:val="single" w:sz="4" w:space="0" w:color="000001"/>
          <w:bottom w:val="single" w:sz="4" w:space="0" w:color="000001"/>
          <w:insideH w:val="single" w:sz="4" w:space="0" w:color="000001"/>
        </w:tblBorders>
        <w:tblLayout w:type="fixed"/>
        <w:tblCellMar>
          <w:left w:w="83" w:type="dxa"/>
        </w:tblCellMar>
        <w:tblLook w:val="04A0" w:firstRow="1" w:lastRow="0" w:firstColumn="1" w:lastColumn="0" w:noHBand="0" w:noVBand="1"/>
      </w:tblPr>
      <w:tblGrid>
        <w:gridCol w:w="1104"/>
        <w:gridCol w:w="1234"/>
        <w:gridCol w:w="1393"/>
        <w:gridCol w:w="2296"/>
        <w:gridCol w:w="1247"/>
        <w:gridCol w:w="1244"/>
      </w:tblGrid>
      <w:tr w:rsidR="001B56EF" w14:paraId="17044ED5" w14:textId="77777777">
        <w:trPr>
          <w:trHeight w:val="600"/>
          <w:jc w:val="center"/>
        </w:trPr>
        <w:tc>
          <w:tcPr>
            <w:tcW w:w="1104" w:type="dxa"/>
            <w:tcBorders>
              <w:top w:val="single" w:sz="4" w:space="0" w:color="000001"/>
              <w:left w:val="single" w:sz="4" w:space="0" w:color="000001"/>
              <w:bottom w:val="single" w:sz="4" w:space="0" w:color="000001"/>
            </w:tcBorders>
            <w:tcMar>
              <w:left w:w="83" w:type="dxa"/>
            </w:tcMar>
            <w:vAlign w:val="center"/>
          </w:tcPr>
          <w:p w14:paraId="5E2B8A32" w14:textId="77777777" w:rsidR="001B56EF" w:rsidRDefault="007044E3">
            <w:pPr>
              <w:spacing w:after="120"/>
              <w:ind w:firstLine="0"/>
              <w:jc w:val="center"/>
              <w:rPr>
                <w:rFonts w:ascii="方正书宋_GBK" w:eastAsia="方正书宋_GBK" w:hAnsi="方正书宋_GBK" w:cs="方正书宋_GBK"/>
              </w:rPr>
            </w:pPr>
            <w:r>
              <w:rPr>
                <w:rFonts w:ascii="方正书宋_GBK" w:eastAsia="方正书宋_GBK" w:hAnsi="方正书宋_GBK" w:cs="方正书宋_GBK" w:hint="eastAsia"/>
              </w:rPr>
              <w:t>版本号</w:t>
            </w:r>
          </w:p>
        </w:tc>
        <w:tc>
          <w:tcPr>
            <w:tcW w:w="1234" w:type="dxa"/>
            <w:tcBorders>
              <w:top w:val="single" w:sz="4" w:space="0" w:color="000001"/>
              <w:left w:val="single" w:sz="4" w:space="0" w:color="000001"/>
              <w:bottom w:val="single" w:sz="4" w:space="0" w:color="000001"/>
            </w:tcBorders>
            <w:tcMar>
              <w:left w:w="83" w:type="dxa"/>
            </w:tcMar>
            <w:vAlign w:val="center"/>
          </w:tcPr>
          <w:p w14:paraId="47619414" w14:textId="77777777" w:rsidR="001B56EF" w:rsidRDefault="007044E3">
            <w:pPr>
              <w:spacing w:after="120"/>
              <w:ind w:firstLine="0"/>
              <w:jc w:val="center"/>
              <w:rPr>
                <w:rFonts w:ascii="方正书宋_GBK" w:eastAsia="方正书宋_GBK" w:hAnsi="方正书宋_GBK" w:cs="方正书宋_GBK"/>
              </w:rPr>
            </w:pPr>
            <w:r>
              <w:rPr>
                <w:rFonts w:ascii="方正书宋_GBK" w:eastAsia="方正书宋_GBK" w:hAnsi="方正书宋_GBK" w:cs="方正书宋_GBK" w:hint="eastAsia"/>
              </w:rPr>
              <w:t>日期</w:t>
            </w:r>
          </w:p>
        </w:tc>
        <w:tc>
          <w:tcPr>
            <w:tcW w:w="1393" w:type="dxa"/>
            <w:tcBorders>
              <w:top w:val="single" w:sz="4" w:space="0" w:color="000001"/>
              <w:left w:val="single" w:sz="4" w:space="0" w:color="000001"/>
              <w:bottom w:val="single" w:sz="4" w:space="0" w:color="000001"/>
            </w:tcBorders>
            <w:tcMar>
              <w:left w:w="83" w:type="dxa"/>
            </w:tcMar>
            <w:vAlign w:val="center"/>
          </w:tcPr>
          <w:p w14:paraId="057AA87F" w14:textId="77777777" w:rsidR="001B56EF" w:rsidRDefault="007044E3">
            <w:pPr>
              <w:spacing w:after="120"/>
              <w:ind w:firstLine="0"/>
              <w:jc w:val="center"/>
              <w:rPr>
                <w:rFonts w:ascii="方正书宋_GBK" w:eastAsia="方正书宋_GBK" w:hAnsi="方正书宋_GBK" w:cs="方正书宋_GBK"/>
              </w:rPr>
            </w:pPr>
            <w:r>
              <w:rPr>
                <w:rFonts w:ascii="方正书宋_GBK" w:eastAsia="方正书宋_GBK" w:hAnsi="方正书宋_GBK" w:cs="方正书宋_GBK" w:hint="eastAsia"/>
              </w:rPr>
              <w:t>所修改章节</w:t>
            </w:r>
          </w:p>
        </w:tc>
        <w:tc>
          <w:tcPr>
            <w:tcW w:w="2296" w:type="dxa"/>
            <w:tcBorders>
              <w:top w:val="single" w:sz="4" w:space="0" w:color="000001"/>
              <w:left w:val="single" w:sz="4" w:space="0" w:color="000001"/>
              <w:bottom w:val="single" w:sz="4" w:space="0" w:color="000001"/>
            </w:tcBorders>
            <w:tcMar>
              <w:left w:w="83" w:type="dxa"/>
            </w:tcMar>
            <w:vAlign w:val="center"/>
          </w:tcPr>
          <w:p w14:paraId="4D9ED2D3" w14:textId="77777777" w:rsidR="001B56EF" w:rsidRDefault="007044E3">
            <w:pPr>
              <w:spacing w:after="120"/>
              <w:ind w:firstLine="0"/>
              <w:jc w:val="center"/>
              <w:rPr>
                <w:rFonts w:ascii="方正书宋_GBK" w:eastAsia="方正书宋_GBK" w:hAnsi="方正书宋_GBK" w:cs="方正书宋_GBK"/>
              </w:rPr>
            </w:pPr>
            <w:r>
              <w:rPr>
                <w:rFonts w:ascii="方正书宋_GBK" w:eastAsia="方正书宋_GBK" w:hAnsi="方正书宋_GBK" w:cs="方正书宋_GBK" w:hint="eastAsia"/>
              </w:rPr>
              <w:t>修改说明</w:t>
            </w:r>
          </w:p>
        </w:tc>
        <w:tc>
          <w:tcPr>
            <w:tcW w:w="1247" w:type="dxa"/>
            <w:tcBorders>
              <w:top w:val="single" w:sz="4" w:space="0" w:color="000001"/>
              <w:left w:val="single" w:sz="4" w:space="0" w:color="000001"/>
              <w:bottom w:val="single" w:sz="4" w:space="0" w:color="000001"/>
              <w:right w:val="single" w:sz="4" w:space="0" w:color="000001"/>
            </w:tcBorders>
            <w:tcMar>
              <w:left w:w="83" w:type="dxa"/>
            </w:tcMar>
            <w:vAlign w:val="center"/>
          </w:tcPr>
          <w:p w14:paraId="610AB574" w14:textId="77777777" w:rsidR="001B56EF" w:rsidRDefault="007044E3">
            <w:pPr>
              <w:spacing w:after="120"/>
              <w:ind w:firstLine="0"/>
              <w:jc w:val="center"/>
              <w:rPr>
                <w:rFonts w:ascii="方正书宋_GBK" w:eastAsia="方正书宋_GBK" w:hAnsi="方正书宋_GBK" w:cs="方正书宋_GBK"/>
              </w:rPr>
            </w:pPr>
            <w:r>
              <w:rPr>
                <w:rFonts w:ascii="方正书宋_GBK" w:eastAsia="方正书宋_GBK" w:hAnsi="方正书宋_GBK" w:cs="方正书宋_GBK" w:hint="eastAsia"/>
              </w:rPr>
              <w:t>修改人</w:t>
            </w:r>
          </w:p>
        </w:tc>
        <w:tc>
          <w:tcPr>
            <w:tcW w:w="1244" w:type="dxa"/>
            <w:tcBorders>
              <w:top w:val="single" w:sz="4" w:space="0" w:color="000001"/>
              <w:left w:val="single" w:sz="4" w:space="0" w:color="000001"/>
              <w:bottom w:val="single" w:sz="4" w:space="0" w:color="000001"/>
              <w:right w:val="single" w:sz="4" w:space="0" w:color="000001"/>
            </w:tcBorders>
            <w:tcMar>
              <w:left w:w="83" w:type="dxa"/>
            </w:tcMar>
            <w:vAlign w:val="center"/>
          </w:tcPr>
          <w:p w14:paraId="72E003F2" w14:textId="77777777" w:rsidR="001B56EF" w:rsidRDefault="007044E3">
            <w:pPr>
              <w:spacing w:after="120"/>
              <w:ind w:firstLine="0"/>
              <w:jc w:val="center"/>
              <w:rPr>
                <w:rFonts w:ascii="方正书宋_GBK" w:eastAsia="方正书宋_GBK" w:hAnsi="方正书宋_GBK" w:cs="方正书宋_GBK"/>
              </w:rPr>
            </w:pPr>
            <w:r>
              <w:rPr>
                <w:rFonts w:ascii="方正书宋_GBK" w:eastAsia="方正书宋_GBK" w:hAnsi="方正书宋_GBK" w:cs="方正书宋_GBK"/>
              </w:rPr>
              <w:t>审核人</w:t>
            </w:r>
          </w:p>
        </w:tc>
      </w:tr>
      <w:tr w:rsidR="001B56EF" w14:paraId="5773E1A2" w14:textId="77777777">
        <w:trPr>
          <w:trHeight w:val="600"/>
          <w:jc w:val="center"/>
        </w:trPr>
        <w:tc>
          <w:tcPr>
            <w:tcW w:w="1104" w:type="dxa"/>
            <w:tcBorders>
              <w:top w:val="single" w:sz="4" w:space="0" w:color="000001"/>
              <w:left w:val="single" w:sz="4" w:space="0" w:color="000001"/>
              <w:bottom w:val="single" w:sz="4" w:space="0" w:color="000001"/>
            </w:tcBorders>
            <w:tcMar>
              <w:left w:w="83" w:type="dxa"/>
            </w:tcMar>
            <w:vAlign w:val="center"/>
          </w:tcPr>
          <w:p w14:paraId="1B50F4DB" w14:textId="77777777" w:rsidR="001B56EF" w:rsidRDefault="007044E3">
            <w:pPr>
              <w:spacing w:after="120"/>
              <w:ind w:firstLine="0"/>
              <w:jc w:val="center"/>
              <w:rPr>
                <w:rFonts w:ascii="方正书宋_GBK" w:eastAsia="方正书宋_GBK" w:hAnsi="方正书宋_GBK" w:cs="方正书宋_GBK"/>
              </w:rPr>
            </w:pPr>
            <w:r>
              <w:rPr>
                <w:rFonts w:ascii="方正书宋_GBK" w:eastAsia="方正书宋_GBK" w:hAnsi="方正书宋_GBK" w:cs="方正书宋_GBK" w:hint="eastAsia"/>
              </w:rPr>
              <w:t>1.00</w:t>
            </w:r>
          </w:p>
        </w:tc>
        <w:tc>
          <w:tcPr>
            <w:tcW w:w="1234" w:type="dxa"/>
            <w:tcBorders>
              <w:top w:val="single" w:sz="4" w:space="0" w:color="000001"/>
              <w:left w:val="single" w:sz="4" w:space="0" w:color="000001"/>
              <w:bottom w:val="single" w:sz="4" w:space="0" w:color="000001"/>
            </w:tcBorders>
            <w:tcMar>
              <w:left w:w="83" w:type="dxa"/>
            </w:tcMar>
            <w:vAlign w:val="center"/>
          </w:tcPr>
          <w:p w14:paraId="0BCE473C" w14:textId="77777777" w:rsidR="001B56EF" w:rsidRDefault="007044E3">
            <w:pPr>
              <w:spacing w:after="120"/>
              <w:ind w:firstLine="0"/>
              <w:jc w:val="center"/>
              <w:rPr>
                <w:rFonts w:ascii="方正书宋_GBK" w:eastAsia="方正书宋_GBK" w:hAnsi="方正书宋_GBK" w:cs="方正书宋_GBK"/>
              </w:rPr>
            </w:pPr>
            <w:r>
              <w:rPr>
                <w:rFonts w:ascii="方正书宋_GBK" w:eastAsia="方正书宋_GBK" w:hAnsi="方正书宋_GBK" w:cs="方正书宋_GBK" w:hint="eastAsia"/>
              </w:rPr>
              <w:t>2017.3.21</w:t>
            </w:r>
          </w:p>
        </w:tc>
        <w:tc>
          <w:tcPr>
            <w:tcW w:w="1393" w:type="dxa"/>
            <w:tcBorders>
              <w:top w:val="single" w:sz="4" w:space="0" w:color="000001"/>
              <w:left w:val="single" w:sz="4" w:space="0" w:color="000001"/>
              <w:bottom w:val="single" w:sz="4" w:space="0" w:color="000001"/>
            </w:tcBorders>
            <w:tcMar>
              <w:left w:w="83" w:type="dxa"/>
            </w:tcMar>
            <w:vAlign w:val="center"/>
          </w:tcPr>
          <w:p w14:paraId="038F7BD4" w14:textId="77777777" w:rsidR="001B56EF" w:rsidRDefault="001B56EF">
            <w:pPr>
              <w:snapToGrid w:val="0"/>
              <w:spacing w:after="120"/>
              <w:ind w:firstLine="0"/>
              <w:jc w:val="center"/>
              <w:rPr>
                <w:rFonts w:ascii="方正书宋_GBK" w:eastAsia="方正书宋_GBK" w:hAnsi="方正书宋_GBK" w:cs="方正书宋_GBK"/>
              </w:rPr>
            </w:pPr>
          </w:p>
        </w:tc>
        <w:tc>
          <w:tcPr>
            <w:tcW w:w="2296" w:type="dxa"/>
            <w:tcBorders>
              <w:top w:val="single" w:sz="4" w:space="0" w:color="000001"/>
              <w:left w:val="single" w:sz="4" w:space="0" w:color="000001"/>
              <w:bottom w:val="single" w:sz="4" w:space="0" w:color="000001"/>
            </w:tcBorders>
            <w:tcMar>
              <w:left w:w="83" w:type="dxa"/>
            </w:tcMar>
            <w:vAlign w:val="center"/>
          </w:tcPr>
          <w:p w14:paraId="328E1BE1" w14:textId="77777777" w:rsidR="001B56EF" w:rsidRDefault="007044E3">
            <w:pPr>
              <w:snapToGrid w:val="0"/>
              <w:spacing w:after="120"/>
              <w:ind w:firstLine="0"/>
              <w:jc w:val="both"/>
              <w:rPr>
                <w:rFonts w:ascii="方正书宋_GBK" w:eastAsia="方正书宋_GBK" w:hAnsi="方正书宋_GBK" w:cs="方正书宋_GBK"/>
              </w:rPr>
            </w:pPr>
            <w:r>
              <w:rPr>
                <w:rFonts w:ascii="方正书宋_GBK" w:eastAsia="方正书宋_GBK" w:hAnsi="方正书宋_GBK" w:cs="方正书宋_GBK"/>
              </w:rPr>
              <w:t xml:space="preserve">           </w:t>
            </w:r>
            <w:r>
              <w:rPr>
                <w:rFonts w:ascii="方正书宋_GBK" w:eastAsia="方正书宋_GBK" w:hAnsi="方正书宋_GBK" w:cs="方正书宋_GBK" w:hint="eastAsia"/>
              </w:rPr>
              <w:t>完成第一版</w:t>
            </w:r>
          </w:p>
        </w:tc>
        <w:tc>
          <w:tcPr>
            <w:tcW w:w="1247" w:type="dxa"/>
            <w:tcBorders>
              <w:top w:val="single" w:sz="4" w:space="0" w:color="000001"/>
              <w:left w:val="single" w:sz="4" w:space="0" w:color="000001"/>
              <w:bottom w:val="single" w:sz="4" w:space="0" w:color="000001"/>
              <w:right w:val="single" w:sz="4" w:space="0" w:color="000001"/>
            </w:tcBorders>
            <w:tcMar>
              <w:left w:w="83" w:type="dxa"/>
            </w:tcMar>
            <w:vAlign w:val="center"/>
          </w:tcPr>
          <w:p w14:paraId="10D0527E" w14:textId="77777777" w:rsidR="001B56EF" w:rsidRDefault="007044E3">
            <w:pPr>
              <w:snapToGrid w:val="0"/>
              <w:spacing w:after="120"/>
              <w:ind w:firstLine="0"/>
              <w:jc w:val="center"/>
              <w:rPr>
                <w:rFonts w:ascii="方正书宋_GBK" w:eastAsia="方正书宋_GBK" w:hAnsi="方正书宋_GBK" w:cs="方正书宋_GBK"/>
              </w:rPr>
            </w:pPr>
            <w:proofErr w:type="gramStart"/>
            <w:r>
              <w:rPr>
                <w:rFonts w:ascii="方正书宋_GBK" w:eastAsia="方正书宋_GBK" w:hAnsi="方正书宋_GBK" w:cs="方正书宋_GBK" w:hint="eastAsia"/>
              </w:rPr>
              <w:t>武丁泽宇</w:t>
            </w:r>
            <w:proofErr w:type="gramEnd"/>
          </w:p>
        </w:tc>
        <w:tc>
          <w:tcPr>
            <w:tcW w:w="1244" w:type="dxa"/>
            <w:tcBorders>
              <w:top w:val="single" w:sz="4" w:space="0" w:color="000001"/>
              <w:left w:val="single" w:sz="4" w:space="0" w:color="000001"/>
              <w:bottom w:val="single" w:sz="4" w:space="0" w:color="000001"/>
              <w:right w:val="single" w:sz="4" w:space="0" w:color="000001"/>
            </w:tcBorders>
            <w:tcMar>
              <w:left w:w="83" w:type="dxa"/>
            </w:tcMar>
            <w:vAlign w:val="center"/>
          </w:tcPr>
          <w:p w14:paraId="22F977C1" w14:textId="77777777" w:rsidR="001B56EF" w:rsidRDefault="007044E3">
            <w:pPr>
              <w:snapToGrid w:val="0"/>
              <w:spacing w:after="120"/>
              <w:ind w:firstLine="0"/>
              <w:jc w:val="center"/>
              <w:rPr>
                <w:rFonts w:ascii="方正书宋_GBK" w:eastAsia="方正书宋_GBK" w:hAnsi="方正书宋_GBK" w:cs="方正书宋_GBK"/>
              </w:rPr>
            </w:pPr>
            <w:r>
              <w:rPr>
                <w:rFonts w:ascii="方正书宋_GBK" w:eastAsia="方正书宋_GBK" w:hAnsi="方正书宋_GBK" w:cs="方正书宋_GBK"/>
              </w:rPr>
              <w:t>胡勇</w:t>
            </w:r>
          </w:p>
        </w:tc>
      </w:tr>
      <w:tr w:rsidR="001B56EF" w14:paraId="5499ABDC" w14:textId="77777777">
        <w:trPr>
          <w:trHeight w:val="600"/>
          <w:jc w:val="center"/>
        </w:trPr>
        <w:tc>
          <w:tcPr>
            <w:tcW w:w="1104" w:type="dxa"/>
            <w:tcBorders>
              <w:top w:val="single" w:sz="4" w:space="0" w:color="000001"/>
              <w:left w:val="single" w:sz="4" w:space="0" w:color="000001"/>
              <w:bottom w:val="single" w:sz="4" w:space="0" w:color="000001"/>
            </w:tcBorders>
            <w:tcMar>
              <w:left w:w="83" w:type="dxa"/>
            </w:tcMar>
            <w:vAlign w:val="center"/>
          </w:tcPr>
          <w:p w14:paraId="13A3D860" w14:textId="77777777" w:rsidR="001B56EF" w:rsidRDefault="007044E3">
            <w:pPr>
              <w:snapToGrid w:val="0"/>
              <w:spacing w:after="120"/>
              <w:ind w:firstLine="0"/>
              <w:jc w:val="center"/>
              <w:rPr>
                <w:rFonts w:ascii="方正书宋_GBK" w:eastAsia="方正书宋_GBK" w:hAnsi="方正书宋_GBK" w:cs="方正书宋_GBK"/>
              </w:rPr>
            </w:pPr>
            <w:r>
              <w:rPr>
                <w:rFonts w:ascii="方正书宋_GBK" w:eastAsia="方正书宋_GBK" w:hAnsi="方正书宋_GBK" w:cs="方正书宋_GBK" w:hint="eastAsia"/>
              </w:rPr>
              <w:t>1.10</w:t>
            </w:r>
          </w:p>
        </w:tc>
        <w:tc>
          <w:tcPr>
            <w:tcW w:w="1234" w:type="dxa"/>
            <w:tcBorders>
              <w:top w:val="single" w:sz="4" w:space="0" w:color="000001"/>
              <w:left w:val="single" w:sz="4" w:space="0" w:color="000001"/>
              <w:bottom w:val="single" w:sz="4" w:space="0" w:color="000001"/>
            </w:tcBorders>
            <w:tcMar>
              <w:left w:w="83" w:type="dxa"/>
            </w:tcMar>
            <w:vAlign w:val="center"/>
          </w:tcPr>
          <w:p w14:paraId="0FB08A28" w14:textId="77777777" w:rsidR="001B56EF" w:rsidRDefault="007044E3">
            <w:pPr>
              <w:snapToGrid w:val="0"/>
              <w:spacing w:after="120"/>
              <w:ind w:firstLine="0"/>
              <w:jc w:val="center"/>
              <w:rPr>
                <w:rFonts w:ascii="方正书宋_GBK" w:eastAsia="方正书宋_GBK" w:hAnsi="方正书宋_GBK" w:cs="方正书宋_GBK"/>
              </w:rPr>
            </w:pPr>
            <w:r>
              <w:rPr>
                <w:rFonts w:ascii="方正书宋_GBK" w:eastAsia="方正书宋_GBK" w:hAnsi="方正书宋_GBK" w:cs="方正书宋_GBK" w:hint="eastAsia"/>
              </w:rPr>
              <w:t>2017.3.29</w:t>
            </w:r>
          </w:p>
        </w:tc>
        <w:tc>
          <w:tcPr>
            <w:tcW w:w="1393" w:type="dxa"/>
            <w:tcBorders>
              <w:top w:val="single" w:sz="4" w:space="0" w:color="000001"/>
              <w:left w:val="single" w:sz="4" w:space="0" w:color="000001"/>
              <w:bottom w:val="single" w:sz="4" w:space="0" w:color="000001"/>
            </w:tcBorders>
            <w:tcMar>
              <w:left w:w="83" w:type="dxa"/>
            </w:tcMar>
            <w:vAlign w:val="center"/>
          </w:tcPr>
          <w:p w14:paraId="02B0EB9D" w14:textId="77777777" w:rsidR="001B56EF" w:rsidRDefault="007044E3">
            <w:pPr>
              <w:snapToGrid w:val="0"/>
              <w:spacing w:after="120"/>
              <w:ind w:firstLine="0"/>
              <w:jc w:val="center"/>
              <w:rPr>
                <w:rFonts w:ascii="方正书宋_GBK" w:eastAsia="方正书宋_GBK" w:hAnsi="方正书宋_GBK" w:cs="方正书宋_GBK"/>
              </w:rPr>
            </w:pPr>
            <w:r>
              <w:rPr>
                <w:rFonts w:ascii="方正书宋_GBK" w:eastAsia="方正书宋_GBK" w:hAnsi="方正书宋_GBK" w:cs="方正书宋_GBK" w:hint="eastAsia"/>
              </w:rPr>
              <w:t>4</w:t>
            </w:r>
          </w:p>
        </w:tc>
        <w:tc>
          <w:tcPr>
            <w:tcW w:w="2296" w:type="dxa"/>
            <w:tcBorders>
              <w:top w:val="single" w:sz="4" w:space="0" w:color="000001"/>
              <w:left w:val="single" w:sz="4" w:space="0" w:color="000001"/>
              <w:bottom w:val="single" w:sz="4" w:space="0" w:color="000001"/>
            </w:tcBorders>
            <w:tcMar>
              <w:left w:w="83" w:type="dxa"/>
            </w:tcMar>
            <w:vAlign w:val="center"/>
          </w:tcPr>
          <w:p w14:paraId="584B99A9" w14:textId="77777777" w:rsidR="001B56EF" w:rsidRDefault="007044E3">
            <w:pPr>
              <w:snapToGrid w:val="0"/>
              <w:spacing w:after="120"/>
              <w:ind w:firstLine="0"/>
              <w:jc w:val="center"/>
              <w:rPr>
                <w:rFonts w:ascii="方正书宋_GBK" w:eastAsia="方正书宋_GBK" w:hAnsi="方正书宋_GBK" w:cs="方正书宋_GBK"/>
              </w:rPr>
            </w:pPr>
            <w:r>
              <w:rPr>
                <w:rFonts w:ascii="方正书宋_GBK" w:eastAsia="方正书宋_GBK" w:hAnsi="方正书宋_GBK" w:cs="方正书宋_GBK" w:hint="eastAsia"/>
              </w:rPr>
              <w:t>修改第4章内容</w:t>
            </w:r>
          </w:p>
        </w:tc>
        <w:tc>
          <w:tcPr>
            <w:tcW w:w="1247" w:type="dxa"/>
            <w:tcBorders>
              <w:top w:val="single" w:sz="4" w:space="0" w:color="000001"/>
              <w:left w:val="single" w:sz="4" w:space="0" w:color="000001"/>
              <w:bottom w:val="single" w:sz="4" w:space="0" w:color="000001"/>
              <w:right w:val="single" w:sz="4" w:space="0" w:color="000001"/>
            </w:tcBorders>
            <w:tcMar>
              <w:left w:w="83" w:type="dxa"/>
            </w:tcMar>
            <w:vAlign w:val="center"/>
          </w:tcPr>
          <w:p w14:paraId="6752C801" w14:textId="77777777" w:rsidR="001B56EF" w:rsidRDefault="007044E3">
            <w:pPr>
              <w:snapToGrid w:val="0"/>
              <w:spacing w:after="120"/>
              <w:ind w:firstLine="0"/>
              <w:jc w:val="center"/>
              <w:rPr>
                <w:rFonts w:ascii="方正书宋_GBK" w:eastAsia="方正书宋_GBK" w:hAnsi="方正书宋_GBK" w:cs="方正书宋_GBK"/>
              </w:rPr>
            </w:pPr>
            <w:proofErr w:type="gramStart"/>
            <w:r>
              <w:rPr>
                <w:rFonts w:ascii="方正书宋_GBK" w:eastAsia="方正书宋_GBK" w:hAnsi="方正书宋_GBK" w:cs="方正书宋_GBK" w:hint="eastAsia"/>
              </w:rPr>
              <w:t>武丁泽宇</w:t>
            </w:r>
            <w:proofErr w:type="gramEnd"/>
          </w:p>
        </w:tc>
        <w:tc>
          <w:tcPr>
            <w:tcW w:w="1244" w:type="dxa"/>
            <w:tcBorders>
              <w:top w:val="single" w:sz="4" w:space="0" w:color="000001"/>
              <w:left w:val="single" w:sz="4" w:space="0" w:color="000001"/>
              <w:bottom w:val="single" w:sz="4" w:space="0" w:color="000001"/>
              <w:right w:val="single" w:sz="4" w:space="0" w:color="000001"/>
            </w:tcBorders>
            <w:tcMar>
              <w:left w:w="83" w:type="dxa"/>
            </w:tcMar>
            <w:vAlign w:val="center"/>
          </w:tcPr>
          <w:p w14:paraId="6DCFB683" w14:textId="77777777" w:rsidR="001B56EF" w:rsidRDefault="007044E3">
            <w:pPr>
              <w:snapToGrid w:val="0"/>
              <w:spacing w:after="120"/>
              <w:ind w:firstLine="0"/>
              <w:jc w:val="center"/>
              <w:rPr>
                <w:rFonts w:ascii="方正书宋_GBK" w:eastAsia="方正书宋_GBK" w:hAnsi="方正书宋_GBK" w:cs="方正书宋_GBK"/>
              </w:rPr>
            </w:pPr>
            <w:r>
              <w:rPr>
                <w:rFonts w:ascii="方正书宋_GBK" w:eastAsia="方正书宋_GBK" w:hAnsi="方正书宋_GBK" w:cs="方正书宋_GBK"/>
              </w:rPr>
              <w:t>胡勇</w:t>
            </w:r>
          </w:p>
        </w:tc>
      </w:tr>
      <w:tr w:rsidR="001B56EF" w14:paraId="2207A0AB" w14:textId="77777777">
        <w:trPr>
          <w:trHeight w:val="600"/>
          <w:jc w:val="center"/>
        </w:trPr>
        <w:tc>
          <w:tcPr>
            <w:tcW w:w="1104" w:type="dxa"/>
            <w:tcBorders>
              <w:top w:val="single" w:sz="4" w:space="0" w:color="000001"/>
              <w:left w:val="single" w:sz="4" w:space="0" w:color="000001"/>
              <w:bottom w:val="single" w:sz="4" w:space="0" w:color="000001"/>
            </w:tcBorders>
            <w:tcMar>
              <w:left w:w="83" w:type="dxa"/>
            </w:tcMar>
            <w:vAlign w:val="center"/>
          </w:tcPr>
          <w:p w14:paraId="266302E5" w14:textId="77777777" w:rsidR="001B56EF" w:rsidRDefault="007044E3">
            <w:pPr>
              <w:snapToGrid w:val="0"/>
              <w:spacing w:after="120"/>
              <w:ind w:firstLine="0"/>
              <w:jc w:val="center"/>
              <w:rPr>
                <w:rFonts w:ascii="方正书宋_GBK" w:eastAsia="方正书宋_GBK" w:hAnsi="方正书宋_GBK" w:cs="方正书宋_GBK"/>
              </w:rPr>
            </w:pPr>
            <w:r>
              <w:rPr>
                <w:rFonts w:ascii="方正书宋_GBK" w:eastAsia="方正书宋_GBK" w:hAnsi="方正书宋_GBK" w:cs="方正书宋_GBK" w:hint="eastAsia"/>
              </w:rPr>
              <w:t>1.11</w:t>
            </w:r>
          </w:p>
        </w:tc>
        <w:tc>
          <w:tcPr>
            <w:tcW w:w="1234" w:type="dxa"/>
            <w:tcBorders>
              <w:top w:val="single" w:sz="4" w:space="0" w:color="000001"/>
              <w:left w:val="single" w:sz="4" w:space="0" w:color="000001"/>
              <w:bottom w:val="single" w:sz="4" w:space="0" w:color="000001"/>
            </w:tcBorders>
            <w:tcMar>
              <w:left w:w="83" w:type="dxa"/>
            </w:tcMar>
            <w:vAlign w:val="center"/>
          </w:tcPr>
          <w:p w14:paraId="3F72DB37" w14:textId="77777777" w:rsidR="001B56EF" w:rsidRDefault="007044E3">
            <w:pPr>
              <w:snapToGrid w:val="0"/>
              <w:spacing w:after="120"/>
              <w:ind w:firstLine="0"/>
              <w:jc w:val="center"/>
              <w:rPr>
                <w:rFonts w:ascii="方正书宋_GBK" w:eastAsia="方正书宋_GBK" w:hAnsi="方正书宋_GBK" w:cs="方正书宋_GBK"/>
              </w:rPr>
            </w:pPr>
            <w:r>
              <w:rPr>
                <w:rFonts w:ascii="方正书宋_GBK" w:eastAsia="方正书宋_GBK" w:hAnsi="方正书宋_GBK" w:cs="方正书宋_GBK" w:hint="eastAsia"/>
              </w:rPr>
              <w:t>2017.3.29</w:t>
            </w:r>
          </w:p>
        </w:tc>
        <w:tc>
          <w:tcPr>
            <w:tcW w:w="1393" w:type="dxa"/>
            <w:tcBorders>
              <w:top w:val="single" w:sz="4" w:space="0" w:color="000001"/>
              <w:left w:val="single" w:sz="4" w:space="0" w:color="000001"/>
              <w:bottom w:val="single" w:sz="4" w:space="0" w:color="000001"/>
            </w:tcBorders>
            <w:tcMar>
              <w:left w:w="83" w:type="dxa"/>
            </w:tcMar>
            <w:vAlign w:val="center"/>
          </w:tcPr>
          <w:p w14:paraId="3450A685" w14:textId="77777777" w:rsidR="001B56EF" w:rsidRDefault="007044E3">
            <w:pPr>
              <w:snapToGrid w:val="0"/>
              <w:spacing w:after="120"/>
              <w:ind w:firstLine="0"/>
              <w:jc w:val="center"/>
              <w:rPr>
                <w:rFonts w:ascii="方正书宋_GBK" w:eastAsia="方正书宋_GBK" w:hAnsi="方正书宋_GBK" w:cs="方正书宋_GBK"/>
              </w:rPr>
            </w:pPr>
            <w:r>
              <w:rPr>
                <w:rFonts w:ascii="方正书宋_GBK" w:eastAsia="方正书宋_GBK" w:hAnsi="方正书宋_GBK" w:cs="方正书宋_GBK" w:hint="eastAsia"/>
              </w:rPr>
              <w:t>4 、5</w:t>
            </w:r>
          </w:p>
        </w:tc>
        <w:tc>
          <w:tcPr>
            <w:tcW w:w="2296" w:type="dxa"/>
            <w:tcBorders>
              <w:top w:val="single" w:sz="4" w:space="0" w:color="000001"/>
              <w:left w:val="single" w:sz="4" w:space="0" w:color="000001"/>
              <w:bottom w:val="single" w:sz="4" w:space="0" w:color="000001"/>
            </w:tcBorders>
            <w:tcMar>
              <w:left w:w="83" w:type="dxa"/>
            </w:tcMar>
            <w:vAlign w:val="center"/>
          </w:tcPr>
          <w:p w14:paraId="1511187B" w14:textId="77777777" w:rsidR="001B56EF" w:rsidRDefault="007044E3">
            <w:pPr>
              <w:snapToGrid w:val="0"/>
              <w:spacing w:after="120"/>
              <w:ind w:firstLine="0"/>
              <w:jc w:val="center"/>
              <w:rPr>
                <w:rFonts w:ascii="方正书宋_GBK" w:eastAsia="方正书宋_GBK" w:hAnsi="方正书宋_GBK" w:cs="方正书宋_GBK"/>
              </w:rPr>
            </w:pPr>
            <w:r>
              <w:rPr>
                <w:rFonts w:ascii="方正书宋_GBK" w:eastAsia="方正书宋_GBK" w:hAnsi="方正书宋_GBK" w:cs="方正书宋_GBK" w:hint="eastAsia"/>
              </w:rPr>
              <w:t>修改4章内容,删除5章</w:t>
            </w:r>
          </w:p>
        </w:tc>
        <w:tc>
          <w:tcPr>
            <w:tcW w:w="1247" w:type="dxa"/>
            <w:tcBorders>
              <w:top w:val="single" w:sz="4" w:space="0" w:color="000001"/>
              <w:left w:val="single" w:sz="4" w:space="0" w:color="000001"/>
              <w:bottom w:val="single" w:sz="4" w:space="0" w:color="000001"/>
              <w:right w:val="single" w:sz="4" w:space="0" w:color="000001"/>
            </w:tcBorders>
            <w:tcMar>
              <w:left w:w="83" w:type="dxa"/>
            </w:tcMar>
            <w:vAlign w:val="center"/>
          </w:tcPr>
          <w:p w14:paraId="4BE4EA32" w14:textId="77777777" w:rsidR="001B56EF" w:rsidRDefault="007044E3">
            <w:pPr>
              <w:snapToGrid w:val="0"/>
              <w:spacing w:after="120"/>
              <w:ind w:firstLine="0"/>
              <w:jc w:val="center"/>
              <w:rPr>
                <w:rFonts w:ascii="方正书宋_GBK" w:eastAsia="方正书宋_GBK" w:hAnsi="方正书宋_GBK" w:cs="方正书宋_GBK"/>
              </w:rPr>
            </w:pPr>
            <w:proofErr w:type="gramStart"/>
            <w:r>
              <w:rPr>
                <w:rFonts w:ascii="方正书宋_GBK" w:eastAsia="方正书宋_GBK" w:hAnsi="方正书宋_GBK" w:cs="方正书宋_GBK" w:hint="eastAsia"/>
              </w:rPr>
              <w:t>武丁泽宇</w:t>
            </w:r>
            <w:proofErr w:type="gramEnd"/>
          </w:p>
        </w:tc>
        <w:tc>
          <w:tcPr>
            <w:tcW w:w="1244" w:type="dxa"/>
            <w:tcBorders>
              <w:top w:val="single" w:sz="4" w:space="0" w:color="000001"/>
              <w:left w:val="single" w:sz="4" w:space="0" w:color="000001"/>
              <w:bottom w:val="single" w:sz="4" w:space="0" w:color="000001"/>
              <w:right w:val="single" w:sz="4" w:space="0" w:color="000001"/>
            </w:tcBorders>
            <w:tcMar>
              <w:left w:w="83" w:type="dxa"/>
            </w:tcMar>
            <w:vAlign w:val="center"/>
          </w:tcPr>
          <w:p w14:paraId="27F94CE4" w14:textId="77777777" w:rsidR="001B56EF" w:rsidRDefault="007044E3">
            <w:pPr>
              <w:snapToGrid w:val="0"/>
              <w:spacing w:after="120"/>
              <w:ind w:firstLine="0"/>
              <w:jc w:val="center"/>
              <w:rPr>
                <w:rFonts w:ascii="方正书宋_GBK" w:eastAsia="方正书宋_GBK" w:hAnsi="方正书宋_GBK" w:cs="方正书宋_GBK"/>
              </w:rPr>
            </w:pPr>
            <w:r>
              <w:rPr>
                <w:rFonts w:ascii="方正书宋_GBK" w:eastAsia="方正书宋_GBK" w:hAnsi="方正书宋_GBK" w:cs="方正书宋_GBK"/>
              </w:rPr>
              <w:t>胡勇</w:t>
            </w:r>
          </w:p>
        </w:tc>
      </w:tr>
      <w:tr w:rsidR="001B56EF" w14:paraId="37AAE02D" w14:textId="77777777">
        <w:trPr>
          <w:trHeight w:val="600"/>
          <w:jc w:val="center"/>
        </w:trPr>
        <w:tc>
          <w:tcPr>
            <w:tcW w:w="1104" w:type="dxa"/>
            <w:tcBorders>
              <w:top w:val="single" w:sz="4" w:space="0" w:color="000001"/>
              <w:left w:val="single" w:sz="4" w:space="0" w:color="000001"/>
              <w:bottom w:val="single" w:sz="4" w:space="0" w:color="000001"/>
            </w:tcBorders>
            <w:tcMar>
              <w:left w:w="83" w:type="dxa"/>
            </w:tcMar>
            <w:vAlign w:val="center"/>
          </w:tcPr>
          <w:p w14:paraId="19AB91CC" w14:textId="77777777" w:rsidR="001B56EF" w:rsidRDefault="007044E3">
            <w:pPr>
              <w:snapToGrid w:val="0"/>
              <w:spacing w:after="120"/>
              <w:ind w:firstLine="0"/>
              <w:jc w:val="center"/>
              <w:rPr>
                <w:rFonts w:ascii="方正书宋_GBK" w:eastAsia="方正书宋_GBK" w:hAnsi="方正书宋_GBK" w:cs="方正书宋_GBK"/>
              </w:rPr>
            </w:pPr>
            <w:r>
              <w:rPr>
                <w:rFonts w:ascii="方正书宋_GBK" w:eastAsia="方正书宋_GBK" w:hAnsi="方正书宋_GBK" w:cs="方正书宋_GBK" w:hint="eastAsia"/>
              </w:rPr>
              <w:t>1.20</w:t>
            </w:r>
          </w:p>
        </w:tc>
        <w:tc>
          <w:tcPr>
            <w:tcW w:w="1234" w:type="dxa"/>
            <w:tcBorders>
              <w:top w:val="single" w:sz="4" w:space="0" w:color="000001"/>
              <w:left w:val="single" w:sz="4" w:space="0" w:color="000001"/>
              <w:bottom w:val="single" w:sz="4" w:space="0" w:color="000001"/>
            </w:tcBorders>
            <w:tcMar>
              <w:left w:w="83" w:type="dxa"/>
            </w:tcMar>
            <w:vAlign w:val="center"/>
          </w:tcPr>
          <w:p w14:paraId="6604F222" w14:textId="77777777" w:rsidR="001B56EF" w:rsidRDefault="007044E3">
            <w:pPr>
              <w:snapToGrid w:val="0"/>
              <w:spacing w:after="120"/>
              <w:ind w:firstLine="0"/>
              <w:jc w:val="center"/>
              <w:rPr>
                <w:rFonts w:ascii="方正书宋_GBK" w:eastAsia="方正书宋_GBK" w:hAnsi="方正书宋_GBK" w:cs="方正书宋_GBK"/>
              </w:rPr>
            </w:pPr>
            <w:r>
              <w:rPr>
                <w:rFonts w:ascii="方正书宋_GBK" w:eastAsia="方正书宋_GBK" w:hAnsi="方正书宋_GBK" w:cs="方正书宋_GBK" w:hint="eastAsia"/>
              </w:rPr>
              <w:t>2017.4.4</w:t>
            </w:r>
          </w:p>
        </w:tc>
        <w:tc>
          <w:tcPr>
            <w:tcW w:w="1393" w:type="dxa"/>
            <w:tcBorders>
              <w:top w:val="single" w:sz="4" w:space="0" w:color="000001"/>
              <w:left w:val="single" w:sz="4" w:space="0" w:color="000001"/>
              <w:bottom w:val="single" w:sz="4" w:space="0" w:color="000001"/>
            </w:tcBorders>
            <w:tcMar>
              <w:left w:w="83" w:type="dxa"/>
            </w:tcMar>
            <w:vAlign w:val="center"/>
          </w:tcPr>
          <w:p w14:paraId="66C9F6F0" w14:textId="77777777" w:rsidR="001B56EF" w:rsidRDefault="007044E3">
            <w:pPr>
              <w:snapToGrid w:val="0"/>
              <w:spacing w:after="120"/>
              <w:ind w:firstLine="0"/>
              <w:jc w:val="center"/>
              <w:rPr>
                <w:rFonts w:ascii="方正书宋_GBK" w:eastAsia="方正书宋_GBK" w:hAnsi="方正书宋_GBK" w:cs="方正书宋_GBK"/>
              </w:rPr>
            </w:pPr>
            <w:r>
              <w:rPr>
                <w:rFonts w:ascii="方正书宋_GBK" w:eastAsia="方正书宋_GBK" w:hAnsi="方正书宋_GBK" w:cs="方正书宋_GBK" w:hint="eastAsia"/>
              </w:rPr>
              <w:t>1、2 、3、 4</w:t>
            </w:r>
          </w:p>
        </w:tc>
        <w:tc>
          <w:tcPr>
            <w:tcW w:w="2296" w:type="dxa"/>
            <w:tcBorders>
              <w:top w:val="single" w:sz="4" w:space="0" w:color="000001"/>
              <w:left w:val="single" w:sz="4" w:space="0" w:color="000001"/>
              <w:bottom w:val="single" w:sz="4" w:space="0" w:color="000001"/>
            </w:tcBorders>
            <w:tcMar>
              <w:left w:w="83" w:type="dxa"/>
            </w:tcMar>
            <w:vAlign w:val="center"/>
          </w:tcPr>
          <w:p w14:paraId="6D13474D" w14:textId="77777777" w:rsidR="001B56EF" w:rsidRDefault="007044E3">
            <w:pPr>
              <w:snapToGrid w:val="0"/>
              <w:spacing w:after="120"/>
              <w:ind w:firstLine="0"/>
              <w:jc w:val="center"/>
              <w:rPr>
                <w:rFonts w:ascii="方正书宋_GBK" w:eastAsia="方正书宋_GBK" w:hAnsi="方正书宋_GBK" w:cs="方正书宋_GBK"/>
              </w:rPr>
            </w:pPr>
            <w:r>
              <w:rPr>
                <w:rFonts w:ascii="方正书宋_GBK" w:eastAsia="方正书宋_GBK" w:hAnsi="方正书宋_GBK" w:cs="方正书宋_GBK" w:hint="eastAsia"/>
              </w:rPr>
              <w:t>按照修改建议进行修订</w:t>
            </w:r>
          </w:p>
        </w:tc>
        <w:tc>
          <w:tcPr>
            <w:tcW w:w="1247" w:type="dxa"/>
            <w:tcBorders>
              <w:top w:val="single" w:sz="4" w:space="0" w:color="000001"/>
              <w:left w:val="single" w:sz="4" w:space="0" w:color="000001"/>
              <w:bottom w:val="single" w:sz="4" w:space="0" w:color="000001"/>
              <w:right w:val="single" w:sz="4" w:space="0" w:color="000001"/>
            </w:tcBorders>
            <w:tcMar>
              <w:left w:w="83" w:type="dxa"/>
            </w:tcMar>
            <w:vAlign w:val="center"/>
          </w:tcPr>
          <w:p w14:paraId="17A34751" w14:textId="77777777" w:rsidR="001B56EF" w:rsidRDefault="007044E3">
            <w:pPr>
              <w:snapToGrid w:val="0"/>
              <w:spacing w:after="120"/>
              <w:ind w:firstLine="0"/>
              <w:jc w:val="center"/>
              <w:rPr>
                <w:rFonts w:ascii="方正书宋_GBK" w:eastAsia="方正书宋_GBK" w:hAnsi="方正书宋_GBK" w:cs="方正书宋_GBK"/>
              </w:rPr>
            </w:pPr>
            <w:proofErr w:type="gramStart"/>
            <w:r>
              <w:rPr>
                <w:rFonts w:ascii="方正书宋_GBK" w:eastAsia="方正书宋_GBK" w:hAnsi="方正书宋_GBK" w:cs="方正书宋_GBK" w:hint="eastAsia"/>
              </w:rPr>
              <w:t>武丁泽宇</w:t>
            </w:r>
            <w:proofErr w:type="gramEnd"/>
          </w:p>
        </w:tc>
        <w:tc>
          <w:tcPr>
            <w:tcW w:w="1244" w:type="dxa"/>
            <w:tcBorders>
              <w:top w:val="single" w:sz="4" w:space="0" w:color="000001"/>
              <w:left w:val="single" w:sz="4" w:space="0" w:color="000001"/>
              <w:bottom w:val="single" w:sz="4" w:space="0" w:color="000001"/>
              <w:right w:val="single" w:sz="4" w:space="0" w:color="000001"/>
            </w:tcBorders>
            <w:tcMar>
              <w:left w:w="83" w:type="dxa"/>
            </w:tcMar>
            <w:vAlign w:val="center"/>
          </w:tcPr>
          <w:p w14:paraId="6DF3A918" w14:textId="77777777" w:rsidR="001B56EF" w:rsidRDefault="007044E3">
            <w:pPr>
              <w:snapToGrid w:val="0"/>
              <w:spacing w:after="120"/>
              <w:ind w:firstLine="0"/>
              <w:jc w:val="center"/>
              <w:rPr>
                <w:rFonts w:ascii="方正书宋_GBK" w:eastAsia="方正书宋_GBK" w:hAnsi="方正书宋_GBK" w:cs="方正书宋_GBK"/>
              </w:rPr>
            </w:pPr>
            <w:r>
              <w:rPr>
                <w:rFonts w:ascii="方正书宋_GBK" w:eastAsia="方正书宋_GBK" w:hAnsi="方正书宋_GBK" w:cs="方正书宋_GBK"/>
              </w:rPr>
              <w:t>胡勇</w:t>
            </w:r>
          </w:p>
        </w:tc>
      </w:tr>
      <w:tr w:rsidR="001B56EF" w14:paraId="00300B7A" w14:textId="77777777">
        <w:trPr>
          <w:trHeight w:val="600"/>
          <w:jc w:val="center"/>
        </w:trPr>
        <w:tc>
          <w:tcPr>
            <w:tcW w:w="1104" w:type="dxa"/>
            <w:tcBorders>
              <w:top w:val="single" w:sz="4" w:space="0" w:color="000001"/>
              <w:left w:val="single" w:sz="4" w:space="0" w:color="000001"/>
              <w:bottom w:val="single" w:sz="4" w:space="0" w:color="000001"/>
            </w:tcBorders>
            <w:tcMar>
              <w:left w:w="83" w:type="dxa"/>
            </w:tcMar>
            <w:vAlign w:val="center"/>
          </w:tcPr>
          <w:p w14:paraId="3166EBE6" w14:textId="77777777" w:rsidR="001B56EF" w:rsidRDefault="007044E3">
            <w:pPr>
              <w:snapToGrid w:val="0"/>
              <w:spacing w:after="120"/>
              <w:ind w:firstLine="0"/>
              <w:jc w:val="center"/>
              <w:rPr>
                <w:rFonts w:ascii="方正书宋_GBK" w:eastAsia="方正书宋_GBK" w:hAnsi="方正书宋_GBK" w:cs="方正书宋_GBK"/>
              </w:rPr>
            </w:pPr>
            <w:r>
              <w:rPr>
                <w:rFonts w:ascii="方正书宋_GBK" w:eastAsia="方正书宋_GBK" w:hAnsi="方正书宋_GBK" w:cs="方正书宋_GBK" w:hint="eastAsia"/>
              </w:rPr>
              <w:t>1.30</w:t>
            </w:r>
          </w:p>
        </w:tc>
        <w:tc>
          <w:tcPr>
            <w:tcW w:w="1234" w:type="dxa"/>
            <w:tcBorders>
              <w:top w:val="single" w:sz="4" w:space="0" w:color="000001"/>
              <w:left w:val="single" w:sz="4" w:space="0" w:color="000001"/>
              <w:bottom w:val="single" w:sz="4" w:space="0" w:color="000001"/>
            </w:tcBorders>
            <w:tcMar>
              <w:left w:w="83" w:type="dxa"/>
            </w:tcMar>
            <w:vAlign w:val="center"/>
          </w:tcPr>
          <w:p w14:paraId="5474B051" w14:textId="77777777" w:rsidR="001B56EF" w:rsidRDefault="007044E3">
            <w:pPr>
              <w:snapToGrid w:val="0"/>
              <w:spacing w:after="120"/>
              <w:ind w:firstLine="0"/>
              <w:jc w:val="center"/>
              <w:rPr>
                <w:rFonts w:ascii="方正书宋_GBK" w:eastAsia="方正书宋_GBK" w:hAnsi="方正书宋_GBK" w:cs="方正书宋_GBK"/>
              </w:rPr>
            </w:pPr>
            <w:r>
              <w:rPr>
                <w:rFonts w:ascii="方正书宋_GBK" w:eastAsia="方正书宋_GBK" w:hAnsi="方正书宋_GBK" w:cs="方正书宋_GBK" w:hint="eastAsia"/>
              </w:rPr>
              <w:t>2017.4.5</w:t>
            </w:r>
          </w:p>
        </w:tc>
        <w:tc>
          <w:tcPr>
            <w:tcW w:w="1393" w:type="dxa"/>
            <w:tcBorders>
              <w:top w:val="single" w:sz="4" w:space="0" w:color="000001"/>
              <w:left w:val="single" w:sz="4" w:space="0" w:color="000001"/>
              <w:bottom w:val="single" w:sz="4" w:space="0" w:color="000001"/>
            </w:tcBorders>
            <w:tcMar>
              <w:left w:w="83" w:type="dxa"/>
            </w:tcMar>
            <w:vAlign w:val="center"/>
          </w:tcPr>
          <w:p w14:paraId="1B9D047F" w14:textId="77777777" w:rsidR="001B56EF" w:rsidRDefault="007044E3">
            <w:pPr>
              <w:snapToGrid w:val="0"/>
              <w:spacing w:after="120"/>
              <w:ind w:firstLine="0"/>
              <w:jc w:val="center"/>
              <w:rPr>
                <w:rFonts w:ascii="方正书宋_GBK" w:eastAsia="方正书宋_GBK" w:hAnsi="方正书宋_GBK" w:cs="方正书宋_GBK"/>
              </w:rPr>
            </w:pPr>
            <w:r>
              <w:rPr>
                <w:rFonts w:ascii="方正书宋_GBK" w:eastAsia="方正书宋_GBK" w:hAnsi="方正书宋_GBK" w:cs="方正书宋_GBK" w:hint="eastAsia"/>
              </w:rPr>
              <w:t>3</w:t>
            </w:r>
          </w:p>
        </w:tc>
        <w:tc>
          <w:tcPr>
            <w:tcW w:w="2296" w:type="dxa"/>
            <w:tcBorders>
              <w:top w:val="single" w:sz="4" w:space="0" w:color="000001"/>
              <w:left w:val="single" w:sz="4" w:space="0" w:color="000001"/>
              <w:bottom w:val="single" w:sz="4" w:space="0" w:color="000001"/>
            </w:tcBorders>
            <w:tcMar>
              <w:left w:w="83" w:type="dxa"/>
            </w:tcMar>
            <w:vAlign w:val="center"/>
          </w:tcPr>
          <w:p w14:paraId="71C23348" w14:textId="77777777" w:rsidR="001B56EF" w:rsidRDefault="007044E3">
            <w:pPr>
              <w:snapToGrid w:val="0"/>
              <w:spacing w:after="120"/>
              <w:ind w:firstLine="0"/>
              <w:jc w:val="center"/>
              <w:rPr>
                <w:rFonts w:ascii="方正书宋_GBK" w:eastAsia="方正书宋_GBK" w:hAnsi="方正书宋_GBK" w:cs="方正书宋_GBK"/>
              </w:rPr>
            </w:pPr>
            <w:r>
              <w:rPr>
                <w:rFonts w:ascii="方正书宋_GBK" w:eastAsia="方正书宋_GBK" w:hAnsi="方正书宋_GBK" w:cs="方正书宋_GBK" w:hint="eastAsia"/>
              </w:rPr>
              <w:t>完善业务需求和用例图</w:t>
            </w:r>
          </w:p>
        </w:tc>
        <w:tc>
          <w:tcPr>
            <w:tcW w:w="1247" w:type="dxa"/>
            <w:tcBorders>
              <w:top w:val="single" w:sz="4" w:space="0" w:color="000001"/>
              <w:left w:val="single" w:sz="4" w:space="0" w:color="000001"/>
              <w:bottom w:val="single" w:sz="4" w:space="0" w:color="000001"/>
              <w:right w:val="single" w:sz="4" w:space="0" w:color="000001"/>
            </w:tcBorders>
            <w:tcMar>
              <w:left w:w="83" w:type="dxa"/>
            </w:tcMar>
            <w:vAlign w:val="center"/>
          </w:tcPr>
          <w:p w14:paraId="4236455F" w14:textId="77777777" w:rsidR="001B56EF" w:rsidRDefault="007044E3">
            <w:pPr>
              <w:snapToGrid w:val="0"/>
              <w:spacing w:after="120"/>
              <w:ind w:firstLine="0"/>
              <w:jc w:val="center"/>
              <w:rPr>
                <w:rFonts w:ascii="方正书宋_GBK" w:eastAsia="方正书宋_GBK" w:hAnsi="方正书宋_GBK" w:cs="方正书宋_GBK"/>
              </w:rPr>
            </w:pPr>
            <w:proofErr w:type="gramStart"/>
            <w:r>
              <w:rPr>
                <w:rFonts w:ascii="方正书宋_GBK" w:eastAsia="方正书宋_GBK" w:hAnsi="方正书宋_GBK" w:cs="方正书宋_GBK" w:hint="eastAsia"/>
              </w:rPr>
              <w:t>武丁泽宇</w:t>
            </w:r>
            <w:proofErr w:type="gramEnd"/>
          </w:p>
        </w:tc>
        <w:tc>
          <w:tcPr>
            <w:tcW w:w="1244" w:type="dxa"/>
            <w:tcBorders>
              <w:top w:val="single" w:sz="4" w:space="0" w:color="000001"/>
              <w:left w:val="single" w:sz="4" w:space="0" w:color="000001"/>
              <w:bottom w:val="single" w:sz="4" w:space="0" w:color="000001"/>
              <w:right w:val="single" w:sz="4" w:space="0" w:color="000001"/>
            </w:tcBorders>
            <w:tcMar>
              <w:left w:w="83" w:type="dxa"/>
            </w:tcMar>
            <w:vAlign w:val="center"/>
          </w:tcPr>
          <w:p w14:paraId="37101CDD" w14:textId="77777777" w:rsidR="001B56EF" w:rsidRDefault="007044E3">
            <w:pPr>
              <w:snapToGrid w:val="0"/>
              <w:spacing w:after="120"/>
              <w:ind w:firstLine="0"/>
              <w:jc w:val="center"/>
              <w:rPr>
                <w:rFonts w:ascii="方正书宋_GBK" w:eastAsia="方正书宋_GBK" w:hAnsi="方正书宋_GBK" w:cs="方正书宋_GBK"/>
              </w:rPr>
            </w:pPr>
            <w:r>
              <w:rPr>
                <w:rFonts w:ascii="方正书宋_GBK" w:eastAsia="方正书宋_GBK" w:hAnsi="方正书宋_GBK" w:cs="方正书宋_GBK"/>
              </w:rPr>
              <w:t>胡勇</w:t>
            </w:r>
          </w:p>
        </w:tc>
      </w:tr>
      <w:tr w:rsidR="001B56EF" w14:paraId="471222F5" w14:textId="77777777">
        <w:trPr>
          <w:trHeight w:val="600"/>
          <w:jc w:val="center"/>
        </w:trPr>
        <w:tc>
          <w:tcPr>
            <w:tcW w:w="1104" w:type="dxa"/>
            <w:tcBorders>
              <w:top w:val="single" w:sz="4" w:space="0" w:color="000001"/>
              <w:left w:val="single" w:sz="4" w:space="0" w:color="000001"/>
              <w:bottom w:val="single" w:sz="4" w:space="0" w:color="000001"/>
            </w:tcBorders>
            <w:tcMar>
              <w:left w:w="83" w:type="dxa"/>
            </w:tcMar>
            <w:vAlign w:val="center"/>
          </w:tcPr>
          <w:p w14:paraId="4E34FBD8" w14:textId="77777777" w:rsidR="001B56EF" w:rsidRDefault="007044E3">
            <w:pPr>
              <w:snapToGrid w:val="0"/>
              <w:spacing w:after="120"/>
              <w:ind w:firstLine="0"/>
              <w:jc w:val="center"/>
              <w:rPr>
                <w:rFonts w:ascii="方正书宋_GBK" w:eastAsia="方正书宋_GBK" w:hAnsi="方正书宋_GBK" w:cs="方正书宋_GBK"/>
              </w:rPr>
            </w:pPr>
            <w:r>
              <w:rPr>
                <w:rFonts w:ascii="方正书宋_GBK" w:eastAsia="方正书宋_GBK" w:hAnsi="方正书宋_GBK" w:cs="方正书宋_GBK" w:hint="eastAsia"/>
              </w:rPr>
              <w:t>1.40</w:t>
            </w:r>
          </w:p>
        </w:tc>
        <w:tc>
          <w:tcPr>
            <w:tcW w:w="1234" w:type="dxa"/>
            <w:tcBorders>
              <w:top w:val="single" w:sz="4" w:space="0" w:color="000001"/>
              <w:left w:val="single" w:sz="4" w:space="0" w:color="000001"/>
              <w:bottom w:val="single" w:sz="4" w:space="0" w:color="000001"/>
            </w:tcBorders>
            <w:tcMar>
              <w:left w:w="83" w:type="dxa"/>
            </w:tcMar>
            <w:vAlign w:val="center"/>
          </w:tcPr>
          <w:p w14:paraId="61AE73F8" w14:textId="77777777" w:rsidR="001B56EF" w:rsidRDefault="007044E3">
            <w:pPr>
              <w:snapToGrid w:val="0"/>
              <w:spacing w:after="120"/>
              <w:ind w:firstLine="0"/>
              <w:jc w:val="center"/>
              <w:rPr>
                <w:rFonts w:ascii="方正书宋_GBK" w:eastAsia="方正书宋_GBK" w:hAnsi="方正书宋_GBK" w:cs="方正书宋_GBK"/>
              </w:rPr>
            </w:pPr>
            <w:r>
              <w:rPr>
                <w:rFonts w:ascii="方正书宋_GBK" w:eastAsia="方正书宋_GBK" w:hAnsi="方正书宋_GBK" w:cs="方正书宋_GBK" w:hint="eastAsia"/>
              </w:rPr>
              <w:t>2017.4.9</w:t>
            </w:r>
          </w:p>
        </w:tc>
        <w:tc>
          <w:tcPr>
            <w:tcW w:w="1393" w:type="dxa"/>
            <w:tcBorders>
              <w:top w:val="single" w:sz="4" w:space="0" w:color="000001"/>
              <w:left w:val="single" w:sz="4" w:space="0" w:color="000001"/>
              <w:bottom w:val="single" w:sz="4" w:space="0" w:color="000001"/>
            </w:tcBorders>
            <w:tcMar>
              <w:left w:w="83" w:type="dxa"/>
            </w:tcMar>
            <w:vAlign w:val="center"/>
          </w:tcPr>
          <w:p w14:paraId="7CA3EBE6" w14:textId="77777777" w:rsidR="001B56EF" w:rsidRDefault="007044E3">
            <w:pPr>
              <w:snapToGrid w:val="0"/>
              <w:spacing w:after="120"/>
              <w:ind w:firstLine="0"/>
              <w:jc w:val="center"/>
              <w:rPr>
                <w:rFonts w:ascii="方正书宋_GBK" w:eastAsia="方正书宋_GBK" w:hAnsi="方正书宋_GBK" w:cs="方正书宋_GBK"/>
              </w:rPr>
            </w:pPr>
            <w:r>
              <w:rPr>
                <w:rFonts w:ascii="方正书宋_GBK" w:eastAsia="方正书宋_GBK" w:hAnsi="方正书宋_GBK" w:cs="方正书宋_GBK" w:hint="eastAsia"/>
              </w:rPr>
              <w:t>全文</w:t>
            </w:r>
          </w:p>
        </w:tc>
        <w:tc>
          <w:tcPr>
            <w:tcW w:w="2296" w:type="dxa"/>
            <w:tcBorders>
              <w:top w:val="single" w:sz="4" w:space="0" w:color="000001"/>
              <w:left w:val="single" w:sz="4" w:space="0" w:color="000001"/>
              <w:bottom w:val="single" w:sz="4" w:space="0" w:color="000001"/>
            </w:tcBorders>
            <w:tcMar>
              <w:left w:w="83" w:type="dxa"/>
            </w:tcMar>
            <w:vAlign w:val="center"/>
          </w:tcPr>
          <w:p w14:paraId="379DCB98" w14:textId="77777777" w:rsidR="001B56EF" w:rsidRDefault="007044E3">
            <w:pPr>
              <w:snapToGrid w:val="0"/>
              <w:spacing w:after="120"/>
              <w:ind w:firstLine="0"/>
              <w:jc w:val="center"/>
              <w:rPr>
                <w:rFonts w:ascii="方正书宋_GBK" w:eastAsia="方正书宋_GBK" w:hAnsi="方正书宋_GBK" w:cs="方正书宋_GBK"/>
              </w:rPr>
            </w:pPr>
            <w:r>
              <w:rPr>
                <w:rFonts w:ascii="方正书宋_GBK" w:eastAsia="方正书宋_GBK" w:hAnsi="方正书宋_GBK" w:cs="方正书宋_GBK" w:hint="eastAsia"/>
              </w:rPr>
              <w:t>排版修改</w:t>
            </w:r>
          </w:p>
        </w:tc>
        <w:tc>
          <w:tcPr>
            <w:tcW w:w="1247" w:type="dxa"/>
            <w:tcBorders>
              <w:top w:val="single" w:sz="4" w:space="0" w:color="000001"/>
              <w:left w:val="single" w:sz="4" w:space="0" w:color="000001"/>
              <w:bottom w:val="single" w:sz="4" w:space="0" w:color="000001"/>
              <w:right w:val="single" w:sz="4" w:space="0" w:color="000001"/>
            </w:tcBorders>
            <w:tcMar>
              <w:left w:w="83" w:type="dxa"/>
            </w:tcMar>
            <w:vAlign w:val="center"/>
          </w:tcPr>
          <w:p w14:paraId="3B985592" w14:textId="77777777" w:rsidR="001B56EF" w:rsidRDefault="007044E3">
            <w:pPr>
              <w:snapToGrid w:val="0"/>
              <w:spacing w:after="120"/>
              <w:ind w:firstLine="0"/>
              <w:jc w:val="center"/>
              <w:rPr>
                <w:rFonts w:ascii="方正书宋_GBK" w:eastAsia="方正书宋_GBK" w:hAnsi="方正书宋_GBK" w:cs="方正书宋_GBK"/>
              </w:rPr>
            </w:pPr>
            <w:r>
              <w:rPr>
                <w:rFonts w:ascii="方正书宋_GBK" w:eastAsia="方正书宋_GBK" w:hAnsi="方正书宋_GBK" w:cs="方正书宋_GBK" w:hint="eastAsia"/>
              </w:rPr>
              <w:t>胡勇</w:t>
            </w:r>
          </w:p>
        </w:tc>
        <w:tc>
          <w:tcPr>
            <w:tcW w:w="1244" w:type="dxa"/>
            <w:tcBorders>
              <w:top w:val="single" w:sz="4" w:space="0" w:color="000001"/>
              <w:left w:val="single" w:sz="4" w:space="0" w:color="000001"/>
              <w:bottom w:val="single" w:sz="4" w:space="0" w:color="000001"/>
              <w:right w:val="single" w:sz="4" w:space="0" w:color="000001"/>
            </w:tcBorders>
            <w:tcMar>
              <w:left w:w="83" w:type="dxa"/>
            </w:tcMar>
            <w:vAlign w:val="center"/>
          </w:tcPr>
          <w:p w14:paraId="5E17833A" w14:textId="77777777" w:rsidR="001B56EF" w:rsidRDefault="007044E3">
            <w:pPr>
              <w:snapToGrid w:val="0"/>
              <w:spacing w:after="120"/>
              <w:ind w:firstLine="0"/>
              <w:jc w:val="center"/>
              <w:rPr>
                <w:rFonts w:ascii="方正书宋_GBK" w:eastAsia="方正书宋_GBK" w:hAnsi="方正书宋_GBK" w:cs="方正书宋_GBK"/>
              </w:rPr>
            </w:pPr>
            <w:r>
              <w:rPr>
                <w:rFonts w:ascii="方正书宋_GBK" w:eastAsia="方正书宋_GBK" w:hAnsi="方正书宋_GBK" w:cs="方正书宋_GBK"/>
              </w:rPr>
              <w:t>胡勇</w:t>
            </w:r>
          </w:p>
        </w:tc>
      </w:tr>
      <w:tr w:rsidR="001B56EF" w14:paraId="1585BB56" w14:textId="77777777">
        <w:trPr>
          <w:trHeight w:val="600"/>
          <w:jc w:val="center"/>
        </w:trPr>
        <w:tc>
          <w:tcPr>
            <w:tcW w:w="1104" w:type="dxa"/>
            <w:tcBorders>
              <w:top w:val="single" w:sz="4" w:space="0" w:color="000001"/>
              <w:left w:val="single" w:sz="4" w:space="0" w:color="000001"/>
              <w:bottom w:val="single" w:sz="4" w:space="0" w:color="000001"/>
            </w:tcBorders>
            <w:tcMar>
              <w:left w:w="83" w:type="dxa"/>
            </w:tcMar>
            <w:vAlign w:val="center"/>
          </w:tcPr>
          <w:p w14:paraId="1DD3F782" w14:textId="77777777" w:rsidR="001B56EF" w:rsidRDefault="007044E3">
            <w:pPr>
              <w:snapToGrid w:val="0"/>
              <w:spacing w:after="120"/>
              <w:ind w:firstLine="0"/>
              <w:jc w:val="center"/>
              <w:rPr>
                <w:rFonts w:ascii="方正书宋_GBK" w:eastAsia="方正书宋_GBK" w:hAnsi="方正书宋_GBK" w:cs="方正书宋_GBK"/>
              </w:rPr>
            </w:pPr>
            <w:r>
              <w:rPr>
                <w:rFonts w:ascii="方正书宋_GBK" w:eastAsia="方正书宋_GBK" w:hAnsi="方正书宋_GBK" w:cs="方正书宋_GBK" w:hint="eastAsia"/>
              </w:rPr>
              <w:t>1.50</w:t>
            </w:r>
          </w:p>
        </w:tc>
        <w:tc>
          <w:tcPr>
            <w:tcW w:w="1234" w:type="dxa"/>
            <w:tcBorders>
              <w:top w:val="single" w:sz="4" w:space="0" w:color="000001"/>
              <w:left w:val="single" w:sz="4" w:space="0" w:color="000001"/>
              <w:bottom w:val="single" w:sz="4" w:space="0" w:color="000001"/>
            </w:tcBorders>
            <w:tcMar>
              <w:left w:w="83" w:type="dxa"/>
            </w:tcMar>
            <w:vAlign w:val="center"/>
          </w:tcPr>
          <w:p w14:paraId="67CAFC48" w14:textId="77777777" w:rsidR="001B56EF" w:rsidRDefault="007044E3">
            <w:pPr>
              <w:snapToGrid w:val="0"/>
              <w:spacing w:after="120"/>
              <w:ind w:firstLine="0"/>
              <w:jc w:val="center"/>
              <w:rPr>
                <w:rFonts w:ascii="方正书宋_GBK" w:eastAsia="方正书宋_GBK" w:hAnsi="方正书宋_GBK" w:cs="方正书宋_GBK"/>
              </w:rPr>
            </w:pPr>
            <w:r>
              <w:rPr>
                <w:rFonts w:ascii="方正书宋_GBK" w:eastAsia="方正书宋_GBK" w:hAnsi="方正书宋_GBK" w:cs="方正书宋_GBK" w:hint="eastAsia"/>
              </w:rPr>
              <w:t>2017.4.16</w:t>
            </w:r>
          </w:p>
        </w:tc>
        <w:tc>
          <w:tcPr>
            <w:tcW w:w="1393" w:type="dxa"/>
            <w:tcBorders>
              <w:top w:val="single" w:sz="4" w:space="0" w:color="000001"/>
              <w:left w:val="single" w:sz="4" w:space="0" w:color="000001"/>
              <w:bottom w:val="single" w:sz="4" w:space="0" w:color="000001"/>
            </w:tcBorders>
            <w:tcMar>
              <w:left w:w="83" w:type="dxa"/>
            </w:tcMar>
            <w:vAlign w:val="center"/>
          </w:tcPr>
          <w:p w14:paraId="713D4FFD" w14:textId="77777777" w:rsidR="001B56EF" w:rsidRDefault="007044E3">
            <w:pPr>
              <w:snapToGrid w:val="0"/>
              <w:spacing w:after="120"/>
              <w:ind w:firstLine="0"/>
              <w:jc w:val="center"/>
              <w:rPr>
                <w:rFonts w:ascii="方正书宋_GBK" w:eastAsia="方正书宋_GBK" w:hAnsi="方正书宋_GBK" w:cs="方正书宋_GBK"/>
              </w:rPr>
            </w:pPr>
            <w:r>
              <w:rPr>
                <w:rFonts w:ascii="方正书宋_GBK" w:eastAsia="方正书宋_GBK" w:hAnsi="方正书宋_GBK" w:cs="方正书宋_GBK" w:hint="eastAsia"/>
              </w:rPr>
              <w:t>1.3、全文字体、全文格式</w:t>
            </w:r>
          </w:p>
        </w:tc>
        <w:tc>
          <w:tcPr>
            <w:tcW w:w="2296" w:type="dxa"/>
            <w:tcBorders>
              <w:top w:val="single" w:sz="4" w:space="0" w:color="000001"/>
              <w:left w:val="single" w:sz="4" w:space="0" w:color="000001"/>
              <w:bottom w:val="single" w:sz="4" w:space="0" w:color="000001"/>
            </w:tcBorders>
            <w:tcMar>
              <w:left w:w="83" w:type="dxa"/>
            </w:tcMar>
            <w:vAlign w:val="center"/>
          </w:tcPr>
          <w:p w14:paraId="58328416" w14:textId="77777777" w:rsidR="001B56EF" w:rsidRDefault="007044E3">
            <w:pPr>
              <w:snapToGrid w:val="0"/>
              <w:spacing w:after="120"/>
              <w:ind w:firstLine="0"/>
              <w:jc w:val="center"/>
              <w:rPr>
                <w:rFonts w:ascii="方正书宋_GBK" w:eastAsia="方正书宋_GBK" w:hAnsi="方正书宋_GBK" w:cs="方正书宋_GBK"/>
              </w:rPr>
            </w:pPr>
            <w:r>
              <w:rPr>
                <w:rFonts w:ascii="方正书宋_GBK" w:eastAsia="方正书宋_GBK" w:hAnsi="方正书宋_GBK" w:cs="方正书宋_GBK" w:hint="eastAsia"/>
              </w:rPr>
              <w:t>将1.3定义使用表格表述，将正文的格式统一</w:t>
            </w:r>
          </w:p>
        </w:tc>
        <w:tc>
          <w:tcPr>
            <w:tcW w:w="1247" w:type="dxa"/>
            <w:tcBorders>
              <w:top w:val="single" w:sz="4" w:space="0" w:color="000001"/>
              <w:left w:val="single" w:sz="4" w:space="0" w:color="000001"/>
              <w:bottom w:val="single" w:sz="4" w:space="0" w:color="000001"/>
              <w:right w:val="single" w:sz="4" w:space="0" w:color="000001"/>
            </w:tcBorders>
            <w:tcMar>
              <w:left w:w="83" w:type="dxa"/>
            </w:tcMar>
            <w:vAlign w:val="center"/>
          </w:tcPr>
          <w:p w14:paraId="25021E7B" w14:textId="77777777" w:rsidR="001B56EF" w:rsidRDefault="007044E3">
            <w:pPr>
              <w:snapToGrid w:val="0"/>
              <w:spacing w:after="120"/>
              <w:ind w:firstLine="0"/>
              <w:jc w:val="center"/>
              <w:rPr>
                <w:rFonts w:ascii="方正书宋_GBK" w:eastAsia="方正书宋_GBK" w:hAnsi="方正书宋_GBK" w:cs="方正书宋_GBK"/>
              </w:rPr>
            </w:pPr>
            <w:r>
              <w:rPr>
                <w:rFonts w:ascii="方正书宋_GBK" w:eastAsia="方正书宋_GBK" w:hAnsi="方正书宋_GBK" w:cs="方正书宋_GBK" w:hint="eastAsia"/>
              </w:rPr>
              <w:t>郭炜锋</w:t>
            </w:r>
          </w:p>
        </w:tc>
        <w:tc>
          <w:tcPr>
            <w:tcW w:w="1244" w:type="dxa"/>
            <w:tcBorders>
              <w:top w:val="single" w:sz="4" w:space="0" w:color="000001"/>
              <w:left w:val="single" w:sz="4" w:space="0" w:color="000001"/>
              <w:bottom w:val="single" w:sz="4" w:space="0" w:color="000001"/>
              <w:right w:val="single" w:sz="4" w:space="0" w:color="000001"/>
            </w:tcBorders>
            <w:tcMar>
              <w:left w:w="83" w:type="dxa"/>
            </w:tcMar>
            <w:vAlign w:val="center"/>
          </w:tcPr>
          <w:p w14:paraId="5D580A08" w14:textId="77777777" w:rsidR="001B56EF" w:rsidRDefault="007044E3">
            <w:pPr>
              <w:snapToGrid w:val="0"/>
              <w:spacing w:after="120"/>
              <w:ind w:firstLine="0"/>
              <w:jc w:val="center"/>
              <w:rPr>
                <w:rFonts w:ascii="方正书宋_GBK" w:eastAsia="方正书宋_GBK" w:hAnsi="方正书宋_GBK" w:cs="方正书宋_GBK"/>
              </w:rPr>
            </w:pPr>
            <w:r>
              <w:rPr>
                <w:rFonts w:ascii="方正书宋_GBK" w:eastAsia="方正书宋_GBK" w:hAnsi="方正书宋_GBK" w:cs="方正书宋_GBK"/>
              </w:rPr>
              <w:t>胡勇</w:t>
            </w:r>
          </w:p>
        </w:tc>
      </w:tr>
      <w:tr w:rsidR="001B56EF" w14:paraId="17A3AEE6" w14:textId="77777777">
        <w:trPr>
          <w:trHeight w:val="600"/>
          <w:jc w:val="center"/>
        </w:trPr>
        <w:tc>
          <w:tcPr>
            <w:tcW w:w="1104" w:type="dxa"/>
            <w:tcBorders>
              <w:top w:val="single" w:sz="4" w:space="0" w:color="000001"/>
              <w:left w:val="single" w:sz="4" w:space="0" w:color="000001"/>
              <w:bottom w:val="single" w:sz="4" w:space="0" w:color="000001"/>
            </w:tcBorders>
            <w:tcMar>
              <w:left w:w="83" w:type="dxa"/>
            </w:tcMar>
            <w:vAlign w:val="center"/>
          </w:tcPr>
          <w:p w14:paraId="46709155" w14:textId="77777777" w:rsidR="001B56EF" w:rsidRDefault="007044E3">
            <w:pPr>
              <w:snapToGrid w:val="0"/>
              <w:spacing w:after="120"/>
              <w:ind w:firstLine="0"/>
              <w:jc w:val="center"/>
              <w:rPr>
                <w:rFonts w:ascii="方正书宋_GBK" w:eastAsia="方正书宋_GBK" w:hAnsi="方正书宋_GBK" w:cs="方正书宋_GBK"/>
              </w:rPr>
            </w:pPr>
            <w:r>
              <w:rPr>
                <w:rFonts w:ascii="方正书宋_GBK" w:eastAsia="方正书宋_GBK" w:hAnsi="方正书宋_GBK" w:cs="方正书宋_GBK" w:hint="eastAsia"/>
              </w:rPr>
              <w:t>1.60</w:t>
            </w:r>
          </w:p>
        </w:tc>
        <w:tc>
          <w:tcPr>
            <w:tcW w:w="1234" w:type="dxa"/>
            <w:tcBorders>
              <w:top w:val="single" w:sz="4" w:space="0" w:color="000001"/>
              <w:left w:val="single" w:sz="4" w:space="0" w:color="000001"/>
              <w:bottom w:val="single" w:sz="4" w:space="0" w:color="000001"/>
            </w:tcBorders>
            <w:tcMar>
              <w:left w:w="83" w:type="dxa"/>
            </w:tcMar>
            <w:vAlign w:val="center"/>
          </w:tcPr>
          <w:p w14:paraId="67844178" w14:textId="77777777" w:rsidR="001B56EF" w:rsidRDefault="007044E3">
            <w:pPr>
              <w:snapToGrid w:val="0"/>
              <w:spacing w:after="120"/>
              <w:ind w:firstLine="0"/>
              <w:jc w:val="center"/>
              <w:rPr>
                <w:rFonts w:ascii="方正书宋_GBK" w:eastAsia="方正书宋_GBK" w:hAnsi="方正书宋_GBK" w:cs="方正书宋_GBK"/>
              </w:rPr>
            </w:pPr>
            <w:r>
              <w:rPr>
                <w:rFonts w:ascii="方正书宋_GBK" w:eastAsia="方正书宋_GBK" w:hAnsi="方正书宋_GBK" w:cs="方正书宋_GBK"/>
              </w:rPr>
              <w:t>2017.4.23</w:t>
            </w:r>
          </w:p>
        </w:tc>
        <w:tc>
          <w:tcPr>
            <w:tcW w:w="1393" w:type="dxa"/>
            <w:tcBorders>
              <w:top w:val="single" w:sz="4" w:space="0" w:color="000001"/>
              <w:left w:val="single" w:sz="4" w:space="0" w:color="000001"/>
              <w:bottom w:val="single" w:sz="4" w:space="0" w:color="000001"/>
            </w:tcBorders>
            <w:tcMar>
              <w:left w:w="83" w:type="dxa"/>
            </w:tcMar>
            <w:vAlign w:val="center"/>
          </w:tcPr>
          <w:p w14:paraId="57D07F65" w14:textId="77777777" w:rsidR="001B56EF" w:rsidRDefault="007044E3">
            <w:pPr>
              <w:snapToGrid w:val="0"/>
              <w:spacing w:after="120"/>
              <w:ind w:firstLine="0"/>
              <w:jc w:val="center"/>
              <w:rPr>
                <w:rFonts w:ascii="方正书宋_GBK" w:eastAsia="方正书宋_GBK" w:hAnsi="方正书宋_GBK" w:cs="方正书宋_GBK"/>
              </w:rPr>
            </w:pPr>
            <w:r>
              <w:rPr>
                <w:rFonts w:ascii="方正书宋_GBK" w:eastAsia="方正书宋_GBK" w:hAnsi="方正书宋_GBK" w:cs="方正书宋_GBK" w:hint="eastAsia"/>
              </w:rPr>
              <w:t>全文修改</w:t>
            </w:r>
          </w:p>
        </w:tc>
        <w:tc>
          <w:tcPr>
            <w:tcW w:w="2296" w:type="dxa"/>
            <w:tcBorders>
              <w:top w:val="single" w:sz="4" w:space="0" w:color="000001"/>
              <w:left w:val="single" w:sz="4" w:space="0" w:color="000001"/>
              <w:bottom w:val="single" w:sz="4" w:space="0" w:color="000001"/>
            </w:tcBorders>
            <w:tcMar>
              <w:left w:w="83" w:type="dxa"/>
            </w:tcMar>
            <w:vAlign w:val="center"/>
          </w:tcPr>
          <w:p w14:paraId="74B4279F" w14:textId="77777777" w:rsidR="001B56EF" w:rsidRDefault="007044E3">
            <w:pPr>
              <w:snapToGrid w:val="0"/>
              <w:spacing w:after="120"/>
              <w:ind w:firstLine="0"/>
              <w:jc w:val="center"/>
              <w:rPr>
                <w:rFonts w:ascii="方正书宋_GBK" w:eastAsia="方正书宋_GBK" w:hAnsi="方正书宋_GBK" w:cs="方正书宋_GBK"/>
              </w:rPr>
            </w:pPr>
            <w:r>
              <w:rPr>
                <w:rFonts w:ascii="方正书宋_GBK" w:eastAsia="方正书宋_GBK" w:hAnsi="方正书宋_GBK" w:cs="方正书宋_GBK" w:hint="eastAsia"/>
              </w:rPr>
              <w:t>根据老师批注进行修改</w:t>
            </w:r>
          </w:p>
        </w:tc>
        <w:tc>
          <w:tcPr>
            <w:tcW w:w="1247" w:type="dxa"/>
            <w:tcBorders>
              <w:top w:val="single" w:sz="4" w:space="0" w:color="000001"/>
              <w:left w:val="single" w:sz="4" w:space="0" w:color="000001"/>
              <w:bottom w:val="single" w:sz="4" w:space="0" w:color="000001"/>
              <w:right w:val="single" w:sz="4" w:space="0" w:color="000001"/>
            </w:tcBorders>
            <w:tcMar>
              <w:left w:w="83" w:type="dxa"/>
            </w:tcMar>
            <w:vAlign w:val="center"/>
          </w:tcPr>
          <w:p w14:paraId="3E60E81D" w14:textId="77777777" w:rsidR="001B56EF" w:rsidRDefault="007044E3">
            <w:pPr>
              <w:snapToGrid w:val="0"/>
              <w:spacing w:after="120"/>
              <w:ind w:firstLine="0"/>
              <w:jc w:val="center"/>
              <w:rPr>
                <w:rFonts w:ascii="方正书宋_GBK" w:eastAsia="方正书宋_GBK" w:hAnsi="方正书宋_GBK" w:cs="方正书宋_GBK"/>
              </w:rPr>
            </w:pPr>
            <w:proofErr w:type="gramStart"/>
            <w:r>
              <w:rPr>
                <w:rFonts w:ascii="方正书宋_GBK" w:eastAsia="方正书宋_GBK" w:hAnsi="方正书宋_GBK" w:cs="方正书宋_GBK" w:hint="eastAsia"/>
              </w:rPr>
              <w:t>武丁泽宇</w:t>
            </w:r>
            <w:proofErr w:type="gramEnd"/>
          </w:p>
        </w:tc>
        <w:tc>
          <w:tcPr>
            <w:tcW w:w="1244" w:type="dxa"/>
            <w:tcBorders>
              <w:top w:val="single" w:sz="4" w:space="0" w:color="000001"/>
              <w:left w:val="single" w:sz="4" w:space="0" w:color="000001"/>
              <w:bottom w:val="single" w:sz="4" w:space="0" w:color="000001"/>
              <w:right w:val="single" w:sz="4" w:space="0" w:color="000001"/>
            </w:tcBorders>
            <w:tcMar>
              <w:left w:w="83" w:type="dxa"/>
            </w:tcMar>
            <w:vAlign w:val="center"/>
          </w:tcPr>
          <w:p w14:paraId="26B56300" w14:textId="77777777" w:rsidR="001B56EF" w:rsidRDefault="007044E3">
            <w:pPr>
              <w:snapToGrid w:val="0"/>
              <w:spacing w:after="120"/>
              <w:ind w:firstLine="0"/>
              <w:jc w:val="center"/>
              <w:rPr>
                <w:rFonts w:ascii="方正书宋_GBK" w:eastAsia="方正书宋_GBK" w:hAnsi="方正书宋_GBK" w:cs="方正书宋_GBK"/>
              </w:rPr>
            </w:pPr>
            <w:r>
              <w:rPr>
                <w:rFonts w:ascii="方正书宋_GBK" w:eastAsia="方正书宋_GBK" w:hAnsi="方正书宋_GBK" w:cs="方正书宋_GBK"/>
              </w:rPr>
              <w:t>胡勇</w:t>
            </w:r>
          </w:p>
        </w:tc>
      </w:tr>
      <w:tr w:rsidR="001B56EF" w14:paraId="5F95A9E0" w14:textId="77777777">
        <w:trPr>
          <w:trHeight w:val="600"/>
          <w:jc w:val="center"/>
        </w:trPr>
        <w:tc>
          <w:tcPr>
            <w:tcW w:w="1104" w:type="dxa"/>
            <w:tcBorders>
              <w:top w:val="single" w:sz="4" w:space="0" w:color="000001"/>
              <w:left w:val="single" w:sz="4" w:space="0" w:color="000001"/>
              <w:bottom w:val="single" w:sz="4" w:space="0" w:color="000001"/>
            </w:tcBorders>
            <w:tcMar>
              <w:left w:w="83" w:type="dxa"/>
            </w:tcMar>
            <w:vAlign w:val="center"/>
          </w:tcPr>
          <w:p w14:paraId="7D79745C" w14:textId="77777777" w:rsidR="001B56EF" w:rsidRDefault="007044E3">
            <w:pPr>
              <w:snapToGrid w:val="0"/>
              <w:spacing w:after="120"/>
              <w:ind w:firstLine="0"/>
              <w:jc w:val="center"/>
              <w:rPr>
                <w:rFonts w:ascii="方正书宋_GBK" w:eastAsia="方正书宋_GBK" w:hAnsi="方正书宋_GBK" w:cs="方正书宋_GBK"/>
              </w:rPr>
            </w:pPr>
            <w:r>
              <w:rPr>
                <w:rFonts w:ascii="方正书宋_GBK" w:eastAsia="方正书宋_GBK" w:hAnsi="方正书宋_GBK" w:cs="方正书宋_GBK"/>
              </w:rPr>
              <w:t>1.70</w:t>
            </w:r>
          </w:p>
        </w:tc>
        <w:tc>
          <w:tcPr>
            <w:tcW w:w="1234" w:type="dxa"/>
            <w:tcBorders>
              <w:top w:val="single" w:sz="4" w:space="0" w:color="000001"/>
              <w:left w:val="single" w:sz="4" w:space="0" w:color="000001"/>
              <w:bottom w:val="single" w:sz="4" w:space="0" w:color="000001"/>
            </w:tcBorders>
            <w:tcMar>
              <w:left w:w="83" w:type="dxa"/>
            </w:tcMar>
            <w:vAlign w:val="center"/>
          </w:tcPr>
          <w:p w14:paraId="3771E036" w14:textId="77777777" w:rsidR="001B56EF" w:rsidRDefault="007044E3">
            <w:pPr>
              <w:snapToGrid w:val="0"/>
              <w:spacing w:after="120"/>
              <w:ind w:firstLine="0"/>
              <w:jc w:val="center"/>
              <w:rPr>
                <w:rFonts w:ascii="方正书宋_GBK" w:eastAsia="方正书宋_GBK" w:hAnsi="方正书宋_GBK" w:cs="方正书宋_GBK"/>
              </w:rPr>
            </w:pPr>
            <w:r>
              <w:rPr>
                <w:rFonts w:ascii="方正书宋_GBK" w:eastAsia="方正书宋_GBK" w:hAnsi="方正书宋_GBK" w:cs="方正书宋_GBK"/>
              </w:rPr>
              <w:t>2017.4.26</w:t>
            </w:r>
          </w:p>
        </w:tc>
        <w:tc>
          <w:tcPr>
            <w:tcW w:w="1393" w:type="dxa"/>
            <w:tcBorders>
              <w:top w:val="single" w:sz="4" w:space="0" w:color="000001"/>
              <w:left w:val="single" w:sz="4" w:space="0" w:color="000001"/>
              <w:bottom w:val="single" w:sz="4" w:space="0" w:color="000001"/>
            </w:tcBorders>
            <w:tcMar>
              <w:left w:w="83" w:type="dxa"/>
            </w:tcMar>
            <w:vAlign w:val="center"/>
          </w:tcPr>
          <w:p w14:paraId="26B35BF3" w14:textId="77777777" w:rsidR="001B56EF" w:rsidRDefault="007044E3">
            <w:pPr>
              <w:snapToGrid w:val="0"/>
              <w:spacing w:after="120"/>
              <w:ind w:firstLine="0"/>
              <w:jc w:val="center"/>
              <w:rPr>
                <w:rFonts w:ascii="方正书宋_GBK" w:eastAsia="方正书宋_GBK" w:hAnsi="方正书宋_GBK" w:cs="方正书宋_GBK"/>
              </w:rPr>
            </w:pPr>
            <w:r>
              <w:rPr>
                <w:rFonts w:ascii="方正书宋_GBK" w:eastAsia="方正书宋_GBK" w:hAnsi="方正书宋_GBK" w:cs="方正书宋_GBK"/>
              </w:rPr>
              <w:t>全文修改</w:t>
            </w:r>
          </w:p>
        </w:tc>
        <w:tc>
          <w:tcPr>
            <w:tcW w:w="2296" w:type="dxa"/>
            <w:tcBorders>
              <w:top w:val="single" w:sz="4" w:space="0" w:color="000001"/>
              <w:left w:val="single" w:sz="4" w:space="0" w:color="000001"/>
              <w:bottom w:val="single" w:sz="4" w:space="0" w:color="000001"/>
            </w:tcBorders>
            <w:tcMar>
              <w:left w:w="83" w:type="dxa"/>
            </w:tcMar>
            <w:vAlign w:val="center"/>
          </w:tcPr>
          <w:p w14:paraId="49DB3512" w14:textId="77777777" w:rsidR="001B56EF" w:rsidRDefault="007044E3">
            <w:pPr>
              <w:snapToGrid w:val="0"/>
              <w:spacing w:after="120"/>
              <w:ind w:firstLine="0"/>
              <w:jc w:val="center"/>
              <w:rPr>
                <w:rFonts w:ascii="方正书宋_GBK" w:eastAsia="方正书宋_GBK" w:hAnsi="方正书宋_GBK" w:cs="方正书宋_GBK"/>
              </w:rPr>
            </w:pPr>
            <w:r>
              <w:rPr>
                <w:rFonts w:ascii="方正书宋_GBK" w:eastAsia="方正书宋_GBK" w:hAnsi="方正书宋_GBK" w:cs="方正书宋_GBK"/>
              </w:rPr>
              <w:t>根据各组评审意见进行修改和调整</w:t>
            </w:r>
          </w:p>
        </w:tc>
        <w:tc>
          <w:tcPr>
            <w:tcW w:w="1247" w:type="dxa"/>
            <w:tcBorders>
              <w:top w:val="single" w:sz="4" w:space="0" w:color="000001"/>
              <w:left w:val="single" w:sz="4" w:space="0" w:color="000001"/>
              <w:bottom w:val="single" w:sz="4" w:space="0" w:color="000001"/>
              <w:right w:val="single" w:sz="4" w:space="0" w:color="000001"/>
            </w:tcBorders>
            <w:tcMar>
              <w:left w:w="83" w:type="dxa"/>
            </w:tcMar>
            <w:vAlign w:val="center"/>
          </w:tcPr>
          <w:p w14:paraId="798FCB6D" w14:textId="77777777" w:rsidR="001B56EF" w:rsidRDefault="007044E3">
            <w:pPr>
              <w:snapToGrid w:val="0"/>
              <w:spacing w:after="120"/>
              <w:ind w:firstLine="0"/>
              <w:jc w:val="center"/>
              <w:rPr>
                <w:rFonts w:ascii="方正书宋_GBK" w:eastAsia="方正书宋_GBK" w:hAnsi="方正书宋_GBK" w:cs="方正书宋_GBK"/>
              </w:rPr>
            </w:pPr>
            <w:proofErr w:type="gramStart"/>
            <w:r>
              <w:rPr>
                <w:rFonts w:ascii="方正书宋_GBK" w:eastAsia="方正书宋_GBK" w:hAnsi="方正书宋_GBK" w:cs="方正书宋_GBK" w:hint="eastAsia"/>
              </w:rPr>
              <w:t>武丁泽宇</w:t>
            </w:r>
            <w:proofErr w:type="gramEnd"/>
          </w:p>
        </w:tc>
        <w:tc>
          <w:tcPr>
            <w:tcW w:w="1244" w:type="dxa"/>
            <w:tcBorders>
              <w:top w:val="single" w:sz="4" w:space="0" w:color="000001"/>
              <w:left w:val="single" w:sz="4" w:space="0" w:color="000001"/>
              <w:bottom w:val="single" w:sz="4" w:space="0" w:color="000001"/>
              <w:right w:val="single" w:sz="4" w:space="0" w:color="000001"/>
            </w:tcBorders>
            <w:tcMar>
              <w:left w:w="83" w:type="dxa"/>
            </w:tcMar>
            <w:vAlign w:val="center"/>
          </w:tcPr>
          <w:p w14:paraId="1C7C1746" w14:textId="77777777" w:rsidR="001B56EF" w:rsidRDefault="007044E3">
            <w:pPr>
              <w:snapToGrid w:val="0"/>
              <w:spacing w:after="120"/>
              <w:ind w:firstLine="0"/>
              <w:jc w:val="center"/>
              <w:rPr>
                <w:rFonts w:ascii="方正书宋_GBK" w:eastAsia="方正书宋_GBK" w:hAnsi="方正书宋_GBK" w:cs="方正书宋_GBK"/>
              </w:rPr>
            </w:pPr>
            <w:r>
              <w:rPr>
                <w:rFonts w:ascii="方正书宋_GBK" w:eastAsia="方正书宋_GBK" w:hAnsi="方正书宋_GBK" w:cs="方正书宋_GBK"/>
              </w:rPr>
              <w:t>胡勇</w:t>
            </w:r>
          </w:p>
        </w:tc>
      </w:tr>
    </w:tbl>
    <w:p w14:paraId="0BA2E13A" w14:textId="77777777" w:rsidR="001B56EF" w:rsidRDefault="001B56EF">
      <w:pPr>
        <w:spacing w:after="120"/>
        <w:rPr>
          <w:rFonts w:ascii="方正书宋_GBK" w:eastAsia="方正书宋_GBK" w:hAnsi="方正书宋_GBK" w:cs="方正书宋_GBK"/>
        </w:rPr>
      </w:pPr>
    </w:p>
    <w:p w14:paraId="02A7224D" w14:textId="77777777" w:rsidR="001B56EF" w:rsidRDefault="001B56EF">
      <w:pPr>
        <w:rPr>
          <w:rFonts w:ascii="方正书宋_GBK" w:eastAsia="方正书宋_GBK" w:hAnsi="方正书宋_GBK" w:cs="方正书宋_GBK"/>
        </w:rPr>
      </w:pPr>
    </w:p>
    <w:p w14:paraId="60DB883C" w14:textId="77777777" w:rsidR="001B56EF" w:rsidRDefault="007044E3">
      <w:pPr>
        <w:rPr>
          <w:rFonts w:ascii="方正书宋_GBK" w:eastAsia="方正书宋_GBK" w:hAnsi="方正书宋_GBK" w:cs="方正书宋_GBK"/>
        </w:rPr>
      </w:pPr>
      <w:r>
        <w:rPr>
          <w:rFonts w:ascii="方正书宋_GBK" w:eastAsia="方正书宋_GBK" w:hAnsi="方正书宋_GBK" w:cs="方正书宋_GBK" w:hint="eastAsia"/>
        </w:rPr>
        <w:br w:type="page"/>
      </w:r>
    </w:p>
    <w:p w14:paraId="610662B4" w14:textId="77777777" w:rsidR="001B56EF" w:rsidRDefault="007044E3">
      <w:pPr>
        <w:ind w:firstLine="720"/>
        <w:jc w:val="center"/>
        <w:rPr>
          <w:rFonts w:ascii="方正书宋_GBK" w:eastAsia="方正书宋_GBK" w:hAnsi="方正书宋_GBK" w:cs="方正书宋_GBK"/>
        </w:rPr>
      </w:pPr>
      <w:r>
        <w:rPr>
          <w:rFonts w:ascii="方正书宋_GBK" w:eastAsia="方正书宋_GBK" w:hAnsi="方正书宋_GBK" w:cs="方正书宋_GBK" w:hint="eastAsia"/>
          <w:sz w:val="36"/>
        </w:rPr>
        <w:lastRenderedPageBreak/>
        <w:t>目录</w:t>
      </w:r>
    </w:p>
    <w:p w14:paraId="4D057C5D" w14:textId="77777777" w:rsidR="001B56EF" w:rsidRDefault="007044E3">
      <w:pPr>
        <w:pStyle w:val="10"/>
        <w:tabs>
          <w:tab w:val="right" w:leader="dot" w:pos="8306"/>
        </w:tabs>
      </w:pPr>
      <w:r>
        <w:rPr>
          <w:rFonts w:ascii="方正书宋_GBK" w:eastAsia="方正书宋_GBK" w:hAnsi="方正书宋_GBK" w:cs="方正书宋_GBK" w:hint="eastAsia"/>
        </w:rPr>
        <w:fldChar w:fldCharType="begin"/>
      </w:r>
      <w:r>
        <w:rPr>
          <w:rFonts w:ascii="方正书宋_GBK" w:eastAsia="方正书宋_GBK" w:hAnsi="方正书宋_GBK" w:cs="方正书宋_GBK" w:hint="eastAsia"/>
        </w:rPr>
        <w:instrText>TOC \z \o "1-4" \h</w:instrText>
      </w:r>
      <w:r>
        <w:rPr>
          <w:rFonts w:ascii="方正书宋_GBK" w:eastAsia="方正书宋_GBK" w:hAnsi="方正书宋_GBK" w:cs="方正书宋_GBK" w:hint="eastAsia"/>
        </w:rPr>
        <w:fldChar w:fldCharType="separate"/>
      </w:r>
      <w:hyperlink w:anchor="_Toc676819824" w:history="1">
        <w:r>
          <w:rPr>
            <w:rFonts w:ascii="方正书宋_GBK" w:eastAsia="方正书宋_GBK" w:hAnsi="方正书宋_GBK" w:cs="方正书宋_GBK" w:hint="eastAsia"/>
            <w:bCs/>
            <w:szCs w:val="30"/>
          </w:rPr>
          <w:t>1  引言</w:t>
        </w:r>
        <w:r>
          <w:tab/>
        </w:r>
        <w:fldSimple w:instr=" PAGEREF _Toc676819824 ">
          <w:r>
            <w:t>1</w:t>
          </w:r>
        </w:fldSimple>
      </w:hyperlink>
    </w:p>
    <w:p w14:paraId="6680E7FB" w14:textId="77777777" w:rsidR="001B56EF" w:rsidRDefault="007044E3">
      <w:pPr>
        <w:pStyle w:val="2"/>
        <w:tabs>
          <w:tab w:val="right" w:leader="dot" w:pos="8306"/>
        </w:tabs>
        <w:ind w:left="400"/>
      </w:pPr>
      <w:hyperlink w:anchor="_Toc1950569419" w:history="1">
        <w:r>
          <w:rPr>
            <w:rFonts w:ascii="方正书宋_GBK" w:eastAsia="方正书宋_GBK" w:hAnsi="方正书宋_GBK" w:cs="方正书宋_GBK" w:hint="eastAsia"/>
            <w:szCs w:val="28"/>
          </w:rPr>
          <w:t>1.1  编写目的</w:t>
        </w:r>
        <w:r>
          <w:tab/>
        </w:r>
        <w:fldSimple w:instr=" PAGEREF _Toc1950569419 ">
          <w:r>
            <w:t>1</w:t>
          </w:r>
        </w:fldSimple>
      </w:hyperlink>
    </w:p>
    <w:p w14:paraId="7A506D1C" w14:textId="77777777" w:rsidR="001B56EF" w:rsidRDefault="007044E3">
      <w:pPr>
        <w:pStyle w:val="2"/>
        <w:tabs>
          <w:tab w:val="right" w:leader="dot" w:pos="8306"/>
        </w:tabs>
        <w:ind w:left="400"/>
      </w:pPr>
      <w:hyperlink w:anchor="_Toc98782783" w:history="1">
        <w:r>
          <w:rPr>
            <w:rFonts w:ascii="方正书宋_GBK" w:eastAsia="方正书宋_GBK" w:hAnsi="方正书宋_GBK" w:cs="方正书宋_GBK" w:hint="eastAsia"/>
            <w:szCs w:val="28"/>
          </w:rPr>
          <w:t>1.2  背景</w:t>
        </w:r>
        <w:r>
          <w:tab/>
        </w:r>
        <w:fldSimple w:instr=" PAGEREF _Toc98782783 ">
          <w:r>
            <w:t>1</w:t>
          </w:r>
        </w:fldSimple>
      </w:hyperlink>
    </w:p>
    <w:p w14:paraId="7A76BEB5" w14:textId="77777777" w:rsidR="001B56EF" w:rsidRDefault="007044E3">
      <w:pPr>
        <w:pStyle w:val="2"/>
        <w:tabs>
          <w:tab w:val="right" w:leader="dot" w:pos="8306"/>
        </w:tabs>
        <w:ind w:left="400"/>
      </w:pPr>
      <w:hyperlink w:anchor="_Toc506444862" w:history="1">
        <w:r>
          <w:rPr>
            <w:rFonts w:ascii="方正书宋_GBK" w:eastAsia="方正书宋_GBK" w:hAnsi="方正书宋_GBK" w:cs="方正书宋_GBK" w:hint="eastAsia"/>
            <w:szCs w:val="28"/>
          </w:rPr>
          <w:t>1.3  定义</w:t>
        </w:r>
        <w:r>
          <w:tab/>
        </w:r>
        <w:fldSimple w:instr=" PAGEREF _Toc506444862 ">
          <w:r>
            <w:t>1</w:t>
          </w:r>
        </w:fldSimple>
      </w:hyperlink>
    </w:p>
    <w:p w14:paraId="387F298E" w14:textId="77777777" w:rsidR="001B56EF" w:rsidRDefault="007044E3">
      <w:pPr>
        <w:pStyle w:val="2"/>
        <w:tabs>
          <w:tab w:val="right" w:leader="dot" w:pos="8306"/>
        </w:tabs>
        <w:ind w:left="400"/>
      </w:pPr>
      <w:hyperlink w:anchor="_Toc1139585861" w:history="1">
        <w:r>
          <w:rPr>
            <w:rFonts w:ascii="方正书宋_GBK" w:eastAsia="方正书宋_GBK" w:hAnsi="方正书宋_GBK" w:cs="方正书宋_GBK" w:hint="eastAsia"/>
            <w:szCs w:val="28"/>
          </w:rPr>
          <w:t>1.4  参考资料</w:t>
        </w:r>
        <w:r>
          <w:tab/>
        </w:r>
        <w:fldSimple w:instr=" PAGEREF _Toc1139585861 ">
          <w:r>
            <w:t>3</w:t>
          </w:r>
        </w:fldSimple>
      </w:hyperlink>
    </w:p>
    <w:p w14:paraId="0169F38C" w14:textId="77777777" w:rsidR="001B56EF" w:rsidRDefault="007044E3">
      <w:pPr>
        <w:pStyle w:val="10"/>
        <w:tabs>
          <w:tab w:val="right" w:leader="dot" w:pos="8306"/>
        </w:tabs>
      </w:pPr>
      <w:hyperlink w:anchor="_Toc1714047446" w:history="1">
        <w:r>
          <w:rPr>
            <w:rFonts w:ascii="方正书宋_GBK" w:eastAsia="方正书宋_GBK" w:hAnsi="方正书宋_GBK" w:cs="方正书宋_GBK" w:hint="eastAsia"/>
            <w:bCs/>
            <w:szCs w:val="30"/>
          </w:rPr>
          <w:t>2  任务概述</w:t>
        </w:r>
        <w:r>
          <w:tab/>
        </w:r>
        <w:fldSimple w:instr=" PAGEREF _Toc1714047446 ">
          <w:r>
            <w:t>3</w:t>
          </w:r>
        </w:fldSimple>
      </w:hyperlink>
    </w:p>
    <w:p w14:paraId="58B0F5DC" w14:textId="77777777" w:rsidR="001B56EF" w:rsidRDefault="007044E3">
      <w:pPr>
        <w:pStyle w:val="2"/>
        <w:tabs>
          <w:tab w:val="right" w:leader="dot" w:pos="8306"/>
        </w:tabs>
        <w:ind w:left="400"/>
      </w:pPr>
      <w:hyperlink w:anchor="_Toc1324504780" w:history="1">
        <w:r>
          <w:rPr>
            <w:rFonts w:ascii="方正书宋_GBK" w:eastAsia="方正书宋_GBK" w:hAnsi="方正书宋_GBK" w:cs="方正书宋_GBK" w:hint="eastAsia"/>
            <w:szCs w:val="28"/>
          </w:rPr>
          <w:t>2.1  目标</w:t>
        </w:r>
        <w:r>
          <w:tab/>
        </w:r>
        <w:fldSimple w:instr=" PAGEREF _Toc1324504780 ">
          <w:r>
            <w:t>3</w:t>
          </w:r>
        </w:fldSimple>
      </w:hyperlink>
    </w:p>
    <w:p w14:paraId="17D4D503" w14:textId="77777777" w:rsidR="001B56EF" w:rsidRDefault="007044E3">
      <w:pPr>
        <w:pStyle w:val="2"/>
        <w:tabs>
          <w:tab w:val="right" w:leader="dot" w:pos="8306"/>
        </w:tabs>
        <w:ind w:left="400"/>
      </w:pPr>
      <w:hyperlink w:anchor="_Toc771006269" w:history="1">
        <w:r>
          <w:rPr>
            <w:rFonts w:ascii="方正书宋_GBK" w:eastAsia="方正书宋_GBK" w:hAnsi="方正书宋_GBK" w:cs="方正书宋_GBK" w:hint="eastAsia"/>
            <w:szCs w:val="28"/>
          </w:rPr>
          <w:t>2.2  用户特点</w:t>
        </w:r>
        <w:r>
          <w:tab/>
        </w:r>
        <w:fldSimple w:instr=" PAGEREF _Toc771006269 ">
          <w:r>
            <w:t>3</w:t>
          </w:r>
        </w:fldSimple>
      </w:hyperlink>
    </w:p>
    <w:p w14:paraId="5AFC9C18" w14:textId="77777777" w:rsidR="001B56EF" w:rsidRDefault="007044E3">
      <w:pPr>
        <w:pStyle w:val="2"/>
        <w:tabs>
          <w:tab w:val="right" w:leader="dot" w:pos="8306"/>
        </w:tabs>
        <w:ind w:left="400"/>
      </w:pPr>
      <w:hyperlink w:anchor="_Toc625493703" w:history="1">
        <w:r>
          <w:rPr>
            <w:rFonts w:ascii="方正书宋_GBK" w:eastAsia="方正书宋_GBK" w:hAnsi="方正书宋_GBK" w:cs="方正书宋_GBK" w:hint="eastAsia"/>
            <w:szCs w:val="28"/>
          </w:rPr>
          <w:t>2.3  假定与约束</w:t>
        </w:r>
        <w:r>
          <w:tab/>
        </w:r>
        <w:fldSimple w:instr=" PAGEREF _Toc625493703 ">
          <w:r>
            <w:t>3</w:t>
          </w:r>
        </w:fldSimple>
      </w:hyperlink>
    </w:p>
    <w:p w14:paraId="27FD33EA" w14:textId="77777777" w:rsidR="001B56EF" w:rsidRDefault="007044E3">
      <w:pPr>
        <w:pStyle w:val="10"/>
        <w:tabs>
          <w:tab w:val="right" w:leader="dot" w:pos="8306"/>
        </w:tabs>
      </w:pPr>
      <w:hyperlink w:anchor="_Toc1314643035" w:history="1">
        <w:r>
          <w:rPr>
            <w:rFonts w:ascii="方正书宋_GBK" w:eastAsia="方正书宋_GBK" w:hAnsi="方正书宋_GBK" w:cs="方正书宋_GBK" w:hint="eastAsia"/>
            <w:bCs/>
            <w:szCs w:val="30"/>
          </w:rPr>
          <w:t>3  需求与设计</w:t>
        </w:r>
        <w:r>
          <w:tab/>
        </w:r>
        <w:fldSimple w:instr=" PAGEREF _Toc1314643035 ">
          <w:r>
            <w:t>3</w:t>
          </w:r>
        </w:fldSimple>
      </w:hyperlink>
    </w:p>
    <w:p w14:paraId="37BD60C4" w14:textId="77777777" w:rsidR="001B56EF" w:rsidRDefault="007044E3">
      <w:pPr>
        <w:pStyle w:val="2"/>
        <w:tabs>
          <w:tab w:val="right" w:leader="dot" w:pos="8306"/>
        </w:tabs>
        <w:ind w:left="400"/>
      </w:pPr>
      <w:hyperlink w:anchor="_Toc2091856422" w:history="1">
        <w:r>
          <w:rPr>
            <w:rFonts w:ascii="方正书宋_GBK" w:eastAsia="方正书宋_GBK" w:hAnsi="方正书宋_GBK" w:cs="方正书宋_GBK" w:hint="eastAsia"/>
            <w:szCs w:val="28"/>
          </w:rPr>
          <w:t>3.1  需求</w:t>
        </w:r>
        <w:r>
          <w:tab/>
        </w:r>
        <w:fldSimple w:instr=" PAGEREF _Toc2091856422 ">
          <w:r>
            <w:t>4</w:t>
          </w:r>
        </w:fldSimple>
      </w:hyperlink>
    </w:p>
    <w:p w14:paraId="773600FD" w14:textId="77777777" w:rsidR="001B56EF" w:rsidRDefault="007044E3">
      <w:pPr>
        <w:pStyle w:val="3"/>
        <w:tabs>
          <w:tab w:val="right" w:leader="dot" w:pos="8306"/>
        </w:tabs>
        <w:ind w:left="800"/>
      </w:pPr>
      <w:hyperlink w:anchor="_Toc1978421862" w:history="1">
        <w:r>
          <w:rPr>
            <w:rFonts w:ascii="方正书宋_GBK" w:eastAsia="方正书宋_GBK" w:hAnsi="方正书宋_GBK" w:cs="方正书宋_GBK" w:hint="eastAsia"/>
            <w:szCs w:val="24"/>
          </w:rPr>
          <w:t>3.1.1业务需求</w:t>
        </w:r>
        <w:r>
          <w:tab/>
        </w:r>
        <w:fldSimple w:instr=" PAGEREF _Toc1978421862 ">
          <w:r>
            <w:t>4</w:t>
          </w:r>
        </w:fldSimple>
      </w:hyperlink>
    </w:p>
    <w:p w14:paraId="6DD0D62E" w14:textId="77777777" w:rsidR="001B56EF" w:rsidRDefault="007044E3">
      <w:pPr>
        <w:pStyle w:val="3"/>
        <w:tabs>
          <w:tab w:val="right" w:leader="dot" w:pos="8306"/>
        </w:tabs>
        <w:ind w:left="800"/>
      </w:pPr>
      <w:hyperlink w:anchor="_Toc137076879" w:history="1">
        <w:r>
          <w:rPr>
            <w:rFonts w:ascii="方正书宋_GBK" w:eastAsia="方正书宋_GBK" w:hAnsi="方正书宋_GBK" w:cs="方正书宋_GBK" w:hint="eastAsia"/>
            <w:szCs w:val="24"/>
          </w:rPr>
          <w:t>3.1.2功能需求</w:t>
        </w:r>
        <w:r>
          <w:tab/>
        </w:r>
        <w:fldSimple w:instr=" PAGEREF _Toc137076879 ">
          <w:r>
            <w:t>5</w:t>
          </w:r>
        </w:fldSimple>
      </w:hyperlink>
    </w:p>
    <w:p w14:paraId="7FB58EAE" w14:textId="77777777" w:rsidR="001B56EF" w:rsidRDefault="007044E3">
      <w:pPr>
        <w:pStyle w:val="3"/>
        <w:tabs>
          <w:tab w:val="right" w:leader="dot" w:pos="8306"/>
        </w:tabs>
        <w:ind w:left="800"/>
      </w:pPr>
      <w:hyperlink w:anchor="_Toc1012077887" w:history="1">
        <w:r>
          <w:rPr>
            <w:rFonts w:ascii="方正书宋_GBK" w:eastAsia="方正书宋_GBK" w:hAnsi="方正书宋_GBK" w:cs="方正书宋_GBK"/>
            <w:szCs w:val="24"/>
          </w:rPr>
          <w:t>3.1.3 非</w:t>
        </w:r>
        <w:r>
          <w:rPr>
            <w:rFonts w:ascii="方正书宋_GBK" w:eastAsia="方正书宋_GBK" w:hAnsi="方正书宋_GBK" w:cs="方正书宋_GBK" w:hint="eastAsia"/>
            <w:szCs w:val="24"/>
          </w:rPr>
          <w:t>功能</w:t>
        </w:r>
        <w:r>
          <w:rPr>
            <w:rFonts w:ascii="方正书宋_GBK" w:eastAsia="方正书宋_GBK" w:hAnsi="方正书宋_GBK" w:cs="方正书宋_GBK"/>
            <w:szCs w:val="24"/>
          </w:rPr>
          <w:t>性</w:t>
        </w:r>
        <w:r>
          <w:rPr>
            <w:rFonts w:ascii="方正书宋_GBK" w:eastAsia="方正书宋_GBK" w:hAnsi="方正书宋_GBK" w:cs="方正书宋_GBK" w:hint="eastAsia"/>
            <w:szCs w:val="24"/>
          </w:rPr>
          <w:t>需求</w:t>
        </w:r>
        <w:r>
          <w:tab/>
        </w:r>
        <w:fldSimple w:instr=" PAGEREF _Toc1012077887 ">
          <w:r>
            <w:t>5</w:t>
          </w:r>
        </w:fldSimple>
      </w:hyperlink>
    </w:p>
    <w:p w14:paraId="732F9FAB" w14:textId="77777777" w:rsidR="001B56EF" w:rsidRDefault="007044E3">
      <w:pPr>
        <w:pStyle w:val="3"/>
        <w:tabs>
          <w:tab w:val="right" w:leader="dot" w:pos="8306"/>
        </w:tabs>
        <w:ind w:left="800"/>
      </w:pPr>
      <w:hyperlink w:anchor="_Toc66914650" w:history="1">
        <w:r>
          <w:rPr>
            <w:rFonts w:ascii="方正书宋_GBK" w:eastAsia="方正书宋_GBK" w:hAnsi="方正书宋_GBK" w:cs="方正书宋_GBK" w:hint="eastAsia"/>
            <w:szCs w:val="24"/>
          </w:rPr>
          <w:t>3.1.</w:t>
        </w:r>
        <w:r>
          <w:rPr>
            <w:rFonts w:ascii="方正书宋_GBK" w:eastAsia="方正书宋_GBK" w:hAnsi="方正书宋_GBK" w:cs="方正书宋_GBK"/>
            <w:szCs w:val="24"/>
          </w:rPr>
          <w:t>4</w:t>
        </w:r>
        <w:r>
          <w:rPr>
            <w:rFonts w:ascii="方正书宋_GBK" w:eastAsia="方正书宋_GBK" w:hAnsi="方正书宋_GBK" w:cs="方正书宋_GBK" w:hint="eastAsia"/>
            <w:szCs w:val="24"/>
          </w:rPr>
          <w:t>拓展</w:t>
        </w:r>
        <w:r>
          <w:rPr>
            <w:rFonts w:ascii="方正书宋_GBK" w:eastAsia="方正书宋_GBK" w:hAnsi="方正书宋_GBK" w:cs="方正书宋_GBK"/>
            <w:szCs w:val="24"/>
          </w:rPr>
          <w:t>和</w:t>
        </w:r>
        <w:r>
          <w:rPr>
            <w:rFonts w:ascii="方正书宋_GBK" w:eastAsia="方正书宋_GBK" w:hAnsi="方正书宋_GBK" w:cs="方正书宋_GBK" w:hint="eastAsia"/>
            <w:szCs w:val="24"/>
          </w:rPr>
          <w:t>改进</w:t>
        </w:r>
        <w:r>
          <w:tab/>
        </w:r>
        <w:fldSimple w:instr=" PAGEREF _Toc66914650 ">
          <w:r>
            <w:t>7</w:t>
          </w:r>
        </w:fldSimple>
      </w:hyperlink>
    </w:p>
    <w:p w14:paraId="050D6A12" w14:textId="77777777" w:rsidR="001B56EF" w:rsidRDefault="007044E3">
      <w:pPr>
        <w:pStyle w:val="2"/>
        <w:tabs>
          <w:tab w:val="right" w:leader="dot" w:pos="8306"/>
        </w:tabs>
        <w:ind w:left="400"/>
      </w:pPr>
      <w:hyperlink w:anchor="_Toc1427870576" w:history="1">
        <w:r>
          <w:rPr>
            <w:rFonts w:ascii="方正书宋_GBK" w:eastAsia="方正书宋_GBK" w:hAnsi="方正书宋_GBK" w:cs="方正书宋_GBK" w:hint="eastAsia"/>
            <w:szCs w:val="28"/>
          </w:rPr>
          <w:t>3.2  框架及组件概述</w:t>
        </w:r>
        <w:r>
          <w:tab/>
        </w:r>
        <w:fldSimple w:instr=" PAGEREF _Toc1427870576 ">
          <w:r>
            <w:t>7</w:t>
          </w:r>
        </w:fldSimple>
      </w:hyperlink>
    </w:p>
    <w:p w14:paraId="6EAAED42" w14:textId="77777777" w:rsidR="001B56EF" w:rsidRDefault="007044E3">
      <w:pPr>
        <w:pStyle w:val="2"/>
        <w:tabs>
          <w:tab w:val="right" w:leader="dot" w:pos="8306"/>
        </w:tabs>
        <w:ind w:left="400"/>
      </w:pPr>
      <w:hyperlink w:anchor="_Toc881924832" w:history="1">
        <w:r>
          <w:rPr>
            <w:rFonts w:ascii="方正书宋_GBK" w:eastAsia="方正书宋_GBK" w:hAnsi="方正书宋_GBK" w:cs="方正书宋_GBK" w:hint="eastAsia"/>
            <w:szCs w:val="28"/>
          </w:rPr>
          <w:t>3.3  用例图</w:t>
        </w:r>
        <w:r>
          <w:tab/>
        </w:r>
        <w:fldSimple w:instr=" PAGEREF _Toc881924832 ">
          <w:r>
            <w:t>9</w:t>
          </w:r>
        </w:fldSimple>
      </w:hyperlink>
    </w:p>
    <w:p w14:paraId="2E5CEA13" w14:textId="77777777" w:rsidR="001B56EF" w:rsidRDefault="007044E3">
      <w:pPr>
        <w:pStyle w:val="2"/>
        <w:tabs>
          <w:tab w:val="right" w:leader="dot" w:pos="8306"/>
        </w:tabs>
        <w:ind w:left="400"/>
      </w:pPr>
      <w:hyperlink w:anchor="_Toc2062975147" w:history="1">
        <w:r>
          <w:rPr>
            <w:rFonts w:ascii="方正书宋_GBK" w:eastAsia="方正书宋_GBK" w:hAnsi="方正书宋_GBK" w:cs="方正书宋_GBK" w:hint="eastAsia"/>
            <w:szCs w:val="28"/>
          </w:rPr>
          <w:t>3.</w:t>
        </w:r>
        <w:r>
          <w:rPr>
            <w:rFonts w:ascii="方正书宋_GBK" w:eastAsia="方正书宋_GBK" w:hAnsi="方正书宋_GBK" w:cs="方正书宋_GBK"/>
            <w:szCs w:val="28"/>
          </w:rPr>
          <w:t>4</w:t>
        </w:r>
        <w:r>
          <w:rPr>
            <w:rFonts w:ascii="方正书宋_GBK" w:eastAsia="方正书宋_GBK" w:hAnsi="方正书宋_GBK" w:cs="方正书宋_GBK" w:hint="eastAsia"/>
            <w:szCs w:val="28"/>
          </w:rPr>
          <w:t xml:space="preserve">  功能模块</w:t>
        </w:r>
        <w:r>
          <w:rPr>
            <w:rFonts w:ascii="方正书宋_GBK" w:eastAsia="方正书宋_GBK" w:hAnsi="方正书宋_GBK" w:cs="方正书宋_GBK"/>
            <w:szCs w:val="28"/>
          </w:rPr>
          <w:t>补充描述</w:t>
        </w:r>
        <w:r>
          <w:tab/>
        </w:r>
        <w:fldSimple w:instr=" PAGEREF _Toc2062975147 ">
          <w:r>
            <w:t>13</w:t>
          </w:r>
        </w:fldSimple>
      </w:hyperlink>
    </w:p>
    <w:p w14:paraId="3D8CA05D" w14:textId="77777777" w:rsidR="001B56EF" w:rsidRDefault="007044E3">
      <w:pPr>
        <w:pStyle w:val="3"/>
        <w:tabs>
          <w:tab w:val="right" w:leader="dot" w:pos="8306"/>
        </w:tabs>
        <w:ind w:left="800"/>
      </w:pPr>
      <w:hyperlink w:anchor="_Toc1701130719" w:history="1">
        <w:r>
          <w:rPr>
            <w:rFonts w:ascii="方正书宋_GBK" w:eastAsia="方正书宋_GBK" w:hAnsi="方正书宋_GBK" w:cs="方正书宋_GBK" w:hint="eastAsia"/>
            <w:szCs w:val="24"/>
          </w:rPr>
          <w:t>3.</w:t>
        </w:r>
        <w:r>
          <w:rPr>
            <w:rFonts w:ascii="方正书宋_GBK" w:eastAsia="方正书宋_GBK" w:hAnsi="方正书宋_GBK" w:cs="方正书宋_GBK"/>
            <w:szCs w:val="24"/>
          </w:rPr>
          <w:t>4</w:t>
        </w:r>
        <w:r>
          <w:rPr>
            <w:rFonts w:ascii="方正书宋_GBK" w:eastAsia="方正书宋_GBK" w:hAnsi="方正书宋_GBK" w:cs="方正书宋_GBK" w:hint="eastAsia"/>
            <w:szCs w:val="24"/>
          </w:rPr>
          <w:t>.1  Scrapy Engine</w:t>
        </w:r>
        <w:r>
          <w:tab/>
        </w:r>
        <w:fldSimple w:instr=" PAGEREF _Toc1701130719 ">
          <w:r>
            <w:t>14</w:t>
          </w:r>
        </w:fldSimple>
      </w:hyperlink>
    </w:p>
    <w:p w14:paraId="56F0D1DF" w14:textId="77777777" w:rsidR="001B56EF" w:rsidRDefault="007044E3">
      <w:pPr>
        <w:pStyle w:val="3"/>
        <w:tabs>
          <w:tab w:val="right" w:leader="dot" w:pos="8306"/>
        </w:tabs>
        <w:ind w:left="800"/>
      </w:pPr>
      <w:hyperlink w:anchor="_Toc1560539941" w:history="1">
        <w:r>
          <w:rPr>
            <w:rFonts w:ascii="方正书宋_GBK" w:eastAsia="方正书宋_GBK" w:hAnsi="方正书宋_GBK" w:cs="方正书宋_GBK" w:hint="eastAsia"/>
            <w:szCs w:val="24"/>
          </w:rPr>
          <w:t>3.</w:t>
        </w:r>
        <w:r>
          <w:rPr>
            <w:rFonts w:ascii="方正书宋_GBK" w:eastAsia="方正书宋_GBK" w:hAnsi="方正书宋_GBK" w:cs="方正书宋_GBK"/>
            <w:szCs w:val="24"/>
          </w:rPr>
          <w:t>4</w:t>
        </w:r>
        <w:r>
          <w:rPr>
            <w:rFonts w:ascii="方正书宋_GBK" w:eastAsia="方正书宋_GBK" w:hAnsi="方正书宋_GBK" w:cs="方正书宋_GBK" w:hint="eastAsia"/>
            <w:szCs w:val="24"/>
          </w:rPr>
          <w:t>.2  Spiders</w:t>
        </w:r>
        <w:r>
          <w:tab/>
        </w:r>
        <w:fldSimple w:instr=" PAGEREF _Toc1560539941 ">
          <w:r>
            <w:t>15</w:t>
          </w:r>
        </w:fldSimple>
      </w:hyperlink>
    </w:p>
    <w:p w14:paraId="6FB039CA" w14:textId="77777777" w:rsidR="001B56EF" w:rsidRDefault="007044E3">
      <w:pPr>
        <w:pStyle w:val="3"/>
        <w:tabs>
          <w:tab w:val="right" w:leader="dot" w:pos="8306"/>
        </w:tabs>
        <w:ind w:left="800"/>
      </w:pPr>
      <w:hyperlink w:anchor="_Toc1899291190" w:history="1">
        <w:r>
          <w:rPr>
            <w:rFonts w:ascii="方正书宋_GBK" w:eastAsia="方正书宋_GBK" w:hAnsi="方正书宋_GBK" w:cs="方正书宋_GBK"/>
            <w:szCs w:val="24"/>
          </w:rPr>
          <w:t>3.4.3</w:t>
        </w:r>
        <w:r>
          <w:rPr>
            <w:rFonts w:ascii="方正书宋_GBK" w:eastAsia="方正书宋_GBK" w:hAnsi="方正书宋_GBK" w:cs="方正书宋_GBK" w:hint="eastAsia"/>
            <w:szCs w:val="24"/>
          </w:rPr>
          <w:t>设置（Settings）</w:t>
        </w:r>
        <w:r>
          <w:tab/>
        </w:r>
        <w:fldSimple w:instr=" PAGEREF _Toc1899291190 ">
          <w:r>
            <w:t>15</w:t>
          </w:r>
        </w:fldSimple>
      </w:hyperlink>
    </w:p>
    <w:p w14:paraId="56A5FC28" w14:textId="77777777" w:rsidR="001B56EF" w:rsidRDefault="007044E3">
      <w:pPr>
        <w:pStyle w:val="3"/>
        <w:tabs>
          <w:tab w:val="right" w:leader="dot" w:pos="8306"/>
        </w:tabs>
        <w:ind w:left="800"/>
      </w:pPr>
      <w:hyperlink w:anchor="_Toc77062880" w:history="1">
        <w:r>
          <w:rPr>
            <w:rFonts w:ascii="方正书宋_GBK" w:eastAsia="方正书宋_GBK" w:hAnsi="方正书宋_GBK" w:cs="方正书宋_GBK" w:hint="eastAsia"/>
            <w:szCs w:val="24"/>
          </w:rPr>
          <w:t>3.</w:t>
        </w:r>
        <w:r>
          <w:rPr>
            <w:rFonts w:ascii="方正书宋_GBK" w:eastAsia="方正书宋_GBK" w:hAnsi="方正书宋_GBK" w:cs="方正书宋_GBK"/>
            <w:szCs w:val="24"/>
          </w:rPr>
          <w:t>4</w:t>
        </w:r>
        <w:r>
          <w:rPr>
            <w:rFonts w:ascii="方正书宋_GBK" w:eastAsia="方正书宋_GBK" w:hAnsi="方正书宋_GBK" w:cs="方正书宋_GBK" w:hint="eastAsia"/>
            <w:szCs w:val="24"/>
          </w:rPr>
          <w:t>.</w:t>
        </w:r>
        <w:r>
          <w:rPr>
            <w:rFonts w:ascii="方正书宋_GBK" w:eastAsia="方正书宋_GBK" w:hAnsi="方正书宋_GBK" w:cs="方正书宋_GBK"/>
            <w:szCs w:val="24"/>
          </w:rPr>
          <w:t>4</w:t>
        </w:r>
        <w:r>
          <w:rPr>
            <w:rFonts w:ascii="方正书宋_GBK" w:eastAsia="方正书宋_GBK" w:hAnsi="方正书宋_GBK" w:cs="方正书宋_GBK" w:hint="eastAsia"/>
            <w:szCs w:val="24"/>
          </w:rPr>
          <w:t xml:space="preserve">  Item Pipeline</w:t>
        </w:r>
        <w:r>
          <w:tab/>
        </w:r>
        <w:fldSimple w:instr=" PAGEREF _Toc77062880 ">
          <w:r>
            <w:t>16</w:t>
          </w:r>
        </w:fldSimple>
      </w:hyperlink>
    </w:p>
    <w:p w14:paraId="38C77B73" w14:textId="77777777" w:rsidR="001B56EF" w:rsidRDefault="007044E3">
      <w:pPr>
        <w:pStyle w:val="3"/>
        <w:tabs>
          <w:tab w:val="right" w:leader="dot" w:pos="8306"/>
        </w:tabs>
        <w:ind w:left="800"/>
      </w:pPr>
      <w:hyperlink w:anchor="_Toc1821427513" w:history="1">
        <w:r>
          <w:rPr>
            <w:rFonts w:ascii="方正书宋_GBK" w:eastAsia="方正书宋_GBK" w:hAnsi="方正书宋_GBK" w:cs="方正书宋_GBK" w:hint="eastAsia"/>
            <w:szCs w:val="24"/>
          </w:rPr>
          <w:t>3.</w:t>
        </w:r>
        <w:r>
          <w:rPr>
            <w:rFonts w:ascii="方正书宋_GBK" w:eastAsia="方正书宋_GBK" w:hAnsi="方正书宋_GBK" w:cs="方正书宋_GBK"/>
            <w:szCs w:val="24"/>
          </w:rPr>
          <w:t>4</w:t>
        </w:r>
        <w:r>
          <w:rPr>
            <w:rFonts w:ascii="方正书宋_GBK" w:eastAsia="方正书宋_GBK" w:hAnsi="方正书宋_GBK" w:cs="方正书宋_GBK" w:hint="eastAsia"/>
            <w:szCs w:val="24"/>
          </w:rPr>
          <w:t>.</w:t>
        </w:r>
        <w:r>
          <w:rPr>
            <w:rFonts w:ascii="方正书宋_GBK" w:eastAsia="方正书宋_GBK" w:hAnsi="方正书宋_GBK" w:cs="方正书宋_GBK"/>
            <w:szCs w:val="24"/>
          </w:rPr>
          <w:t>5</w:t>
        </w:r>
        <w:r>
          <w:rPr>
            <w:rFonts w:ascii="方正书宋_GBK" w:eastAsia="方正书宋_GBK" w:hAnsi="方正书宋_GBK" w:cs="方正书宋_GBK" w:hint="eastAsia"/>
            <w:szCs w:val="24"/>
          </w:rPr>
          <w:t xml:space="preserve">  下载器中间件</w:t>
        </w:r>
        <w:r>
          <w:tab/>
        </w:r>
        <w:fldSimple w:instr=" PAGEREF _Toc1821427513 ">
          <w:r>
            <w:t>16</w:t>
          </w:r>
        </w:fldSimple>
      </w:hyperlink>
    </w:p>
    <w:p w14:paraId="57D7BA5A" w14:textId="77777777" w:rsidR="001B56EF" w:rsidRDefault="007044E3">
      <w:pPr>
        <w:pStyle w:val="3"/>
        <w:tabs>
          <w:tab w:val="right" w:leader="dot" w:pos="8306"/>
        </w:tabs>
        <w:ind w:left="800"/>
      </w:pPr>
      <w:hyperlink w:anchor="_Toc912998825" w:history="1">
        <w:r>
          <w:rPr>
            <w:rFonts w:ascii="方正书宋_GBK" w:eastAsia="方正书宋_GBK" w:hAnsi="方正书宋_GBK" w:cs="方正书宋_GBK" w:hint="eastAsia"/>
            <w:szCs w:val="24"/>
          </w:rPr>
          <w:t>3.</w:t>
        </w:r>
        <w:r>
          <w:rPr>
            <w:rFonts w:ascii="方正书宋_GBK" w:eastAsia="方正书宋_GBK" w:hAnsi="方正书宋_GBK" w:cs="方正书宋_GBK"/>
            <w:szCs w:val="24"/>
          </w:rPr>
          <w:t>4</w:t>
        </w:r>
        <w:r>
          <w:rPr>
            <w:rFonts w:ascii="方正书宋_GBK" w:eastAsia="方正书宋_GBK" w:hAnsi="方正书宋_GBK" w:cs="方正书宋_GBK" w:hint="eastAsia"/>
            <w:szCs w:val="24"/>
          </w:rPr>
          <w:t>.</w:t>
        </w:r>
        <w:r>
          <w:rPr>
            <w:rFonts w:ascii="方正书宋_GBK" w:eastAsia="方正书宋_GBK" w:hAnsi="方正书宋_GBK" w:cs="方正书宋_GBK"/>
            <w:szCs w:val="24"/>
          </w:rPr>
          <w:t>6</w:t>
        </w:r>
        <w:r>
          <w:rPr>
            <w:rFonts w:ascii="方正书宋_GBK" w:eastAsia="方正书宋_GBK" w:hAnsi="方正书宋_GBK" w:cs="方正书宋_GBK" w:hint="eastAsia"/>
            <w:szCs w:val="24"/>
          </w:rPr>
          <w:t xml:space="preserve">  Spider中间件</w:t>
        </w:r>
        <w:r>
          <w:tab/>
        </w:r>
        <w:fldSimple w:instr=" PAGEREF _Toc912998825 ">
          <w:r>
            <w:t>16</w:t>
          </w:r>
        </w:fldSimple>
      </w:hyperlink>
    </w:p>
    <w:p w14:paraId="0A14E4CB" w14:textId="77777777" w:rsidR="001B56EF" w:rsidRDefault="007044E3">
      <w:pPr>
        <w:pStyle w:val="2"/>
        <w:tabs>
          <w:tab w:val="right" w:leader="dot" w:pos="8306"/>
        </w:tabs>
        <w:ind w:left="400"/>
      </w:pPr>
      <w:hyperlink w:anchor="_Toc1314116326" w:history="1">
        <w:r>
          <w:rPr>
            <w:rFonts w:ascii="方正书宋_GBK" w:eastAsia="方正书宋_GBK" w:hAnsi="方正书宋_GBK" w:cs="方正书宋_GBK" w:hint="eastAsia"/>
            <w:szCs w:val="28"/>
          </w:rPr>
          <w:t>3.</w:t>
        </w:r>
        <w:r>
          <w:rPr>
            <w:rFonts w:ascii="方正书宋_GBK" w:eastAsia="方正书宋_GBK" w:hAnsi="方正书宋_GBK" w:cs="方正书宋_GBK"/>
            <w:szCs w:val="28"/>
          </w:rPr>
          <w:t>5</w:t>
        </w:r>
        <w:r>
          <w:rPr>
            <w:rFonts w:ascii="方正书宋_GBK" w:eastAsia="方正书宋_GBK" w:hAnsi="方正书宋_GBK" w:cs="方正书宋_GBK" w:hint="eastAsia"/>
            <w:szCs w:val="28"/>
          </w:rPr>
          <w:t xml:space="preserve">  扩展功能模块</w:t>
        </w:r>
        <w:r>
          <w:tab/>
        </w:r>
        <w:fldSimple w:instr=" PAGEREF _Toc1314116326 ">
          <w:r>
            <w:t>16</w:t>
          </w:r>
        </w:fldSimple>
      </w:hyperlink>
    </w:p>
    <w:p w14:paraId="5E99E7E8" w14:textId="77777777" w:rsidR="001B56EF" w:rsidRDefault="007044E3">
      <w:pPr>
        <w:pStyle w:val="3"/>
        <w:tabs>
          <w:tab w:val="right" w:leader="dot" w:pos="8306"/>
        </w:tabs>
        <w:ind w:left="800"/>
      </w:pPr>
      <w:hyperlink w:anchor="_Toc1707857047" w:history="1">
        <w:r>
          <w:rPr>
            <w:rFonts w:ascii="方正书宋_GBK" w:eastAsia="方正书宋_GBK" w:hAnsi="方正书宋_GBK" w:cs="方正书宋_GBK" w:hint="eastAsia"/>
            <w:szCs w:val="24"/>
          </w:rPr>
          <w:t>3.</w:t>
        </w:r>
        <w:r>
          <w:rPr>
            <w:rFonts w:ascii="方正书宋_GBK" w:eastAsia="方正书宋_GBK" w:hAnsi="方正书宋_GBK" w:cs="方正书宋_GBK"/>
            <w:szCs w:val="24"/>
          </w:rPr>
          <w:t>5</w:t>
        </w:r>
        <w:r>
          <w:rPr>
            <w:rFonts w:ascii="方正书宋_GBK" w:eastAsia="方正书宋_GBK" w:hAnsi="方正书宋_GBK" w:cs="方正书宋_GBK" w:hint="eastAsia"/>
            <w:szCs w:val="24"/>
          </w:rPr>
          <w:t>.</w:t>
        </w:r>
        <w:r>
          <w:rPr>
            <w:rFonts w:ascii="方正书宋_GBK" w:eastAsia="方正书宋_GBK" w:hAnsi="方正书宋_GBK" w:cs="方正书宋_GBK"/>
            <w:szCs w:val="24"/>
          </w:rPr>
          <w:t>1</w:t>
        </w:r>
        <w:r>
          <w:rPr>
            <w:rFonts w:ascii="方正书宋_GBK" w:eastAsia="方正书宋_GBK" w:hAnsi="方正书宋_GBK" w:cs="方正书宋_GBK" w:hint="eastAsia"/>
            <w:szCs w:val="24"/>
          </w:rPr>
          <w:t xml:space="preserve">  日志（Logging）</w:t>
        </w:r>
        <w:r>
          <w:tab/>
        </w:r>
        <w:fldSimple w:instr=" PAGEREF _Toc1707857047 ">
          <w:r>
            <w:t>16</w:t>
          </w:r>
        </w:fldSimple>
      </w:hyperlink>
    </w:p>
    <w:p w14:paraId="516296E8" w14:textId="77777777" w:rsidR="001B56EF" w:rsidRDefault="007044E3">
      <w:pPr>
        <w:pStyle w:val="3"/>
        <w:tabs>
          <w:tab w:val="right" w:leader="dot" w:pos="8306"/>
        </w:tabs>
        <w:ind w:left="800"/>
      </w:pPr>
      <w:hyperlink w:anchor="_Toc666110612" w:history="1">
        <w:r>
          <w:rPr>
            <w:rFonts w:ascii="方正书宋_GBK" w:eastAsia="方正书宋_GBK" w:hAnsi="方正书宋_GBK" w:cs="方正书宋_GBK" w:hint="eastAsia"/>
            <w:szCs w:val="24"/>
          </w:rPr>
          <w:t>3.</w:t>
        </w:r>
        <w:r>
          <w:rPr>
            <w:rFonts w:ascii="方正书宋_GBK" w:eastAsia="方正书宋_GBK" w:hAnsi="方正书宋_GBK" w:cs="方正书宋_GBK"/>
            <w:szCs w:val="24"/>
          </w:rPr>
          <w:t>5</w:t>
        </w:r>
        <w:r>
          <w:rPr>
            <w:rFonts w:ascii="方正书宋_GBK" w:eastAsia="方正书宋_GBK" w:hAnsi="方正书宋_GBK" w:cs="方正书宋_GBK" w:hint="eastAsia"/>
            <w:szCs w:val="24"/>
          </w:rPr>
          <w:t>.</w:t>
        </w:r>
        <w:r>
          <w:rPr>
            <w:rFonts w:ascii="方正书宋_GBK" w:eastAsia="方正书宋_GBK" w:hAnsi="方正书宋_GBK" w:cs="方正书宋_GBK"/>
            <w:szCs w:val="24"/>
          </w:rPr>
          <w:t>2</w:t>
        </w:r>
        <w:r>
          <w:rPr>
            <w:rFonts w:ascii="方正书宋_GBK" w:eastAsia="方正书宋_GBK" w:hAnsi="方正书宋_GBK" w:cs="方正书宋_GBK" w:hint="eastAsia"/>
            <w:szCs w:val="24"/>
          </w:rPr>
          <w:t xml:space="preserve">  页面服务（Web Service）</w:t>
        </w:r>
        <w:r>
          <w:tab/>
        </w:r>
        <w:fldSimple w:instr=" PAGEREF _Toc666110612 ">
          <w:r>
            <w:t>16</w:t>
          </w:r>
        </w:fldSimple>
      </w:hyperlink>
    </w:p>
    <w:p w14:paraId="4E442423" w14:textId="77777777" w:rsidR="001B56EF" w:rsidRDefault="007044E3">
      <w:pPr>
        <w:pStyle w:val="3"/>
        <w:tabs>
          <w:tab w:val="right" w:leader="dot" w:pos="8306"/>
        </w:tabs>
        <w:ind w:left="800"/>
      </w:pPr>
      <w:hyperlink w:anchor="_Toc297601678" w:history="1">
        <w:r>
          <w:rPr>
            <w:rFonts w:ascii="方正书宋_GBK" w:eastAsia="方正书宋_GBK" w:hAnsi="方正书宋_GBK" w:cs="方正书宋_GBK" w:hint="eastAsia"/>
            <w:szCs w:val="24"/>
          </w:rPr>
          <w:t>3.</w:t>
        </w:r>
        <w:r>
          <w:rPr>
            <w:rFonts w:ascii="方正书宋_GBK" w:eastAsia="方正书宋_GBK" w:hAnsi="方正书宋_GBK" w:cs="方正书宋_GBK"/>
            <w:szCs w:val="24"/>
          </w:rPr>
          <w:t>5</w:t>
        </w:r>
        <w:r>
          <w:rPr>
            <w:rFonts w:ascii="方正书宋_GBK" w:eastAsia="方正书宋_GBK" w:hAnsi="方正书宋_GBK" w:cs="方正书宋_GBK" w:hint="eastAsia"/>
            <w:szCs w:val="24"/>
          </w:rPr>
          <w:t>.</w:t>
        </w:r>
        <w:r>
          <w:rPr>
            <w:rFonts w:ascii="方正书宋_GBK" w:eastAsia="方正书宋_GBK" w:hAnsi="方正书宋_GBK" w:cs="方正书宋_GBK"/>
            <w:szCs w:val="24"/>
          </w:rPr>
          <w:t>3</w:t>
        </w:r>
        <w:r>
          <w:rPr>
            <w:rFonts w:ascii="方正书宋_GBK" w:eastAsia="方正书宋_GBK" w:hAnsi="方正书宋_GBK" w:cs="方正书宋_GBK" w:hint="eastAsia"/>
            <w:szCs w:val="24"/>
          </w:rPr>
          <w:t xml:space="preserve">  Item Exporters</w:t>
        </w:r>
        <w:r>
          <w:tab/>
        </w:r>
        <w:fldSimple w:instr=" PAGEREF _Toc297601678 ">
          <w:r>
            <w:t>17</w:t>
          </w:r>
        </w:fldSimple>
      </w:hyperlink>
    </w:p>
    <w:p w14:paraId="272B3519" w14:textId="77777777" w:rsidR="001B56EF" w:rsidRDefault="007044E3">
      <w:pPr>
        <w:pStyle w:val="3"/>
        <w:tabs>
          <w:tab w:val="right" w:leader="dot" w:pos="8306"/>
        </w:tabs>
        <w:ind w:left="800"/>
      </w:pPr>
      <w:hyperlink w:anchor="_Toc375860348" w:history="1">
        <w:r>
          <w:rPr>
            <w:rFonts w:ascii="方正书宋_GBK" w:eastAsia="方正书宋_GBK" w:hAnsi="方正书宋_GBK" w:cs="方正书宋_GBK" w:hint="eastAsia"/>
            <w:szCs w:val="24"/>
          </w:rPr>
          <w:t>3.</w:t>
        </w:r>
        <w:r>
          <w:rPr>
            <w:rFonts w:ascii="方正书宋_GBK" w:eastAsia="方正书宋_GBK" w:hAnsi="方正书宋_GBK" w:cs="方正书宋_GBK"/>
            <w:szCs w:val="24"/>
          </w:rPr>
          <w:t>5</w:t>
        </w:r>
        <w:r>
          <w:rPr>
            <w:rFonts w:ascii="方正书宋_GBK" w:eastAsia="方正书宋_GBK" w:hAnsi="方正书宋_GBK" w:cs="方正书宋_GBK" w:hint="eastAsia"/>
            <w:szCs w:val="24"/>
          </w:rPr>
          <w:t>.</w:t>
        </w:r>
        <w:r>
          <w:rPr>
            <w:rFonts w:ascii="方正书宋_GBK" w:eastAsia="方正书宋_GBK" w:hAnsi="方正书宋_GBK" w:cs="方正书宋_GBK"/>
            <w:szCs w:val="24"/>
          </w:rPr>
          <w:t>4</w:t>
        </w:r>
        <w:r>
          <w:rPr>
            <w:rFonts w:ascii="方正书宋_GBK" w:eastAsia="方正书宋_GBK" w:hAnsi="方正书宋_GBK" w:cs="方正书宋_GBK" w:hint="eastAsia"/>
            <w:szCs w:val="24"/>
          </w:rPr>
          <w:t xml:space="preserve">  自动限速(AutoThrottle)扩展</w:t>
        </w:r>
        <w:r>
          <w:tab/>
        </w:r>
        <w:fldSimple w:instr=" PAGEREF _Toc375860348 ">
          <w:r>
            <w:t>17</w:t>
          </w:r>
        </w:fldSimple>
      </w:hyperlink>
    </w:p>
    <w:p w14:paraId="3FA0C684" w14:textId="77777777" w:rsidR="001B56EF" w:rsidRDefault="007044E3">
      <w:pPr>
        <w:pStyle w:val="3"/>
        <w:tabs>
          <w:tab w:val="right" w:leader="dot" w:pos="8306"/>
        </w:tabs>
        <w:ind w:left="800"/>
      </w:pPr>
      <w:hyperlink w:anchor="_Toc2129857492" w:history="1">
        <w:r>
          <w:rPr>
            <w:rFonts w:ascii="方正书宋_GBK" w:eastAsia="方正书宋_GBK" w:hAnsi="方正书宋_GBK" w:cs="方正书宋_GBK" w:hint="eastAsia"/>
            <w:szCs w:val="24"/>
          </w:rPr>
          <w:t>3.</w:t>
        </w:r>
        <w:r>
          <w:rPr>
            <w:rFonts w:ascii="方正书宋_GBK" w:eastAsia="方正书宋_GBK" w:hAnsi="方正书宋_GBK" w:cs="方正书宋_GBK"/>
            <w:szCs w:val="24"/>
          </w:rPr>
          <w:t>5</w:t>
        </w:r>
        <w:r>
          <w:rPr>
            <w:rFonts w:ascii="方正书宋_GBK" w:eastAsia="方正书宋_GBK" w:hAnsi="方正书宋_GBK" w:cs="方正书宋_GBK" w:hint="eastAsia"/>
            <w:szCs w:val="24"/>
          </w:rPr>
          <w:t>.</w:t>
        </w:r>
        <w:r>
          <w:rPr>
            <w:rFonts w:ascii="方正书宋_GBK" w:eastAsia="方正书宋_GBK" w:hAnsi="方正书宋_GBK" w:cs="方正书宋_GBK"/>
            <w:szCs w:val="24"/>
          </w:rPr>
          <w:t>5</w:t>
        </w:r>
        <w:r>
          <w:rPr>
            <w:rFonts w:ascii="方正书宋_GBK" w:eastAsia="方正书宋_GBK" w:hAnsi="方正书宋_GBK" w:cs="方正书宋_GBK" w:hint="eastAsia"/>
            <w:szCs w:val="24"/>
          </w:rPr>
          <w:t xml:space="preserve">  自定义扩展</w:t>
        </w:r>
        <w:r>
          <w:tab/>
        </w:r>
        <w:fldSimple w:instr=" PAGEREF _Toc2129857492 ">
          <w:r>
            <w:t>17</w:t>
          </w:r>
        </w:fldSimple>
      </w:hyperlink>
    </w:p>
    <w:p w14:paraId="15EC85E8" w14:textId="77777777" w:rsidR="001B56EF" w:rsidRDefault="007044E3">
      <w:pPr>
        <w:pStyle w:val="2"/>
        <w:tabs>
          <w:tab w:val="right" w:leader="dot" w:pos="8306"/>
        </w:tabs>
        <w:ind w:left="400"/>
      </w:pPr>
      <w:hyperlink w:anchor="_Toc1743454853" w:history="1">
        <w:r>
          <w:rPr>
            <w:rFonts w:ascii="方正书宋_GBK" w:eastAsia="方正书宋_GBK" w:hAnsi="方正书宋_GBK" w:cs="方正书宋_GBK" w:hint="eastAsia"/>
            <w:szCs w:val="28"/>
          </w:rPr>
          <w:t>3.</w:t>
        </w:r>
        <w:r>
          <w:rPr>
            <w:rFonts w:ascii="方正书宋_GBK" w:eastAsia="方正书宋_GBK" w:hAnsi="方正书宋_GBK" w:cs="方正书宋_GBK"/>
            <w:szCs w:val="28"/>
          </w:rPr>
          <w:t>6</w:t>
        </w:r>
        <w:r>
          <w:rPr>
            <w:rFonts w:ascii="方正书宋_GBK" w:eastAsia="方正书宋_GBK" w:hAnsi="方正书宋_GBK" w:cs="方正书宋_GBK" w:hint="eastAsia"/>
            <w:szCs w:val="28"/>
          </w:rPr>
          <w:t xml:space="preserve">  故障处理要求</w:t>
        </w:r>
        <w:r>
          <w:tab/>
        </w:r>
        <w:fldSimple w:instr=" PAGEREF _Toc1743454853 ">
          <w:r>
            <w:t>18</w:t>
          </w:r>
        </w:fldSimple>
      </w:hyperlink>
    </w:p>
    <w:p w14:paraId="2DD9C17E" w14:textId="77777777" w:rsidR="001B56EF" w:rsidRDefault="007044E3">
      <w:pPr>
        <w:pStyle w:val="2"/>
        <w:tabs>
          <w:tab w:val="right" w:leader="dot" w:pos="8306"/>
        </w:tabs>
        <w:ind w:left="400"/>
      </w:pPr>
      <w:hyperlink w:anchor="_Toc1052680172" w:history="1">
        <w:r>
          <w:rPr>
            <w:rFonts w:ascii="方正书宋_GBK" w:eastAsia="方正书宋_GBK" w:hAnsi="方正书宋_GBK" w:cs="方正书宋_GBK" w:hint="eastAsia"/>
            <w:szCs w:val="28"/>
          </w:rPr>
          <w:t>3.</w:t>
        </w:r>
        <w:r>
          <w:rPr>
            <w:rFonts w:ascii="方正书宋_GBK" w:eastAsia="方正书宋_GBK" w:hAnsi="方正书宋_GBK" w:cs="方正书宋_GBK"/>
            <w:szCs w:val="28"/>
          </w:rPr>
          <w:t>7</w:t>
        </w:r>
        <w:r>
          <w:rPr>
            <w:rFonts w:ascii="方正书宋_GBK" w:eastAsia="方正书宋_GBK" w:hAnsi="方正书宋_GBK" w:cs="方正书宋_GBK" w:hint="eastAsia"/>
            <w:szCs w:val="28"/>
          </w:rPr>
          <w:t xml:space="preserve">  其他专门要求</w:t>
        </w:r>
        <w:r>
          <w:tab/>
        </w:r>
        <w:fldSimple w:instr=" PAGEREF _Toc1052680172 ">
          <w:r>
            <w:t>19</w:t>
          </w:r>
        </w:fldSimple>
      </w:hyperlink>
    </w:p>
    <w:p w14:paraId="15E0B8B2" w14:textId="77777777" w:rsidR="001B56EF" w:rsidRDefault="007044E3">
      <w:pPr>
        <w:pStyle w:val="10"/>
        <w:tabs>
          <w:tab w:val="right" w:leader="dot" w:pos="8306"/>
        </w:tabs>
      </w:pPr>
      <w:hyperlink w:anchor="_Toc1932943263" w:history="1">
        <w:r>
          <w:rPr>
            <w:rFonts w:ascii="方正书宋_GBK" w:eastAsia="方正书宋_GBK" w:hAnsi="方正书宋_GBK" w:cs="方正书宋_GBK" w:hint="eastAsia"/>
            <w:bCs/>
            <w:szCs w:val="30"/>
          </w:rPr>
          <w:t>4  运行环境规定</w:t>
        </w:r>
        <w:r>
          <w:tab/>
        </w:r>
        <w:fldSimple w:instr=" PAGEREF _Toc1932943263 ">
          <w:r>
            <w:t>19</w:t>
          </w:r>
        </w:fldSimple>
      </w:hyperlink>
    </w:p>
    <w:p w14:paraId="691A47CC" w14:textId="77777777" w:rsidR="001B56EF" w:rsidRDefault="007044E3">
      <w:pPr>
        <w:pStyle w:val="2"/>
        <w:tabs>
          <w:tab w:val="right" w:leader="dot" w:pos="8306"/>
        </w:tabs>
        <w:ind w:left="400"/>
      </w:pPr>
      <w:hyperlink w:anchor="_Toc1842237636" w:history="1">
        <w:r>
          <w:rPr>
            <w:rFonts w:ascii="方正书宋_GBK" w:eastAsia="方正书宋_GBK" w:hAnsi="方正书宋_GBK" w:cs="方正书宋_GBK" w:hint="eastAsia"/>
            <w:szCs w:val="28"/>
          </w:rPr>
          <w:t>4.1  设备</w:t>
        </w:r>
        <w:r>
          <w:tab/>
        </w:r>
        <w:fldSimple w:instr=" PAGEREF _Toc1842237636 ">
          <w:r>
            <w:t>19</w:t>
          </w:r>
        </w:fldSimple>
      </w:hyperlink>
    </w:p>
    <w:p w14:paraId="304153B9" w14:textId="77777777" w:rsidR="001B56EF" w:rsidRDefault="007044E3">
      <w:pPr>
        <w:pStyle w:val="2"/>
        <w:tabs>
          <w:tab w:val="right" w:leader="dot" w:pos="8306"/>
        </w:tabs>
        <w:ind w:left="400"/>
      </w:pPr>
      <w:hyperlink w:anchor="_Toc1559125035" w:history="1">
        <w:r>
          <w:rPr>
            <w:rFonts w:ascii="方正书宋_GBK" w:eastAsia="方正书宋_GBK" w:hAnsi="方正书宋_GBK" w:cs="方正书宋_GBK" w:hint="eastAsia"/>
            <w:szCs w:val="28"/>
          </w:rPr>
          <w:t>4.2  支持软件</w:t>
        </w:r>
        <w:r>
          <w:tab/>
        </w:r>
        <w:fldSimple w:instr=" PAGEREF _Toc1559125035 ">
          <w:r>
            <w:t>19</w:t>
          </w:r>
        </w:fldSimple>
      </w:hyperlink>
    </w:p>
    <w:p w14:paraId="5535A849" w14:textId="77777777" w:rsidR="001B56EF" w:rsidRDefault="007044E3">
      <w:pPr>
        <w:pStyle w:val="2"/>
        <w:tabs>
          <w:tab w:val="right" w:leader="dot" w:pos="8306"/>
        </w:tabs>
        <w:ind w:left="400"/>
      </w:pPr>
      <w:hyperlink w:anchor="_Toc925045476" w:history="1">
        <w:r>
          <w:rPr>
            <w:rFonts w:ascii="方正书宋_GBK" w:eastAsia="方正书宋_GBK" w:hAnsi="方正书宋_GBK" w:cs="方正书宋_GBK" w:hint="eastAsia"/>
            <w:szCs w:val="28"/>
          </w:rPr>
          <w:t>4.3  接口</w:t>
        </w:r>
        <w:r>
          <w:tab/>
        </w:r>
        <w:fldSimple w:instr=" PAGEREF _Toc925045476 ">
          <w:r>
            <w:t>19</w:t>
          </w:r>
        </w:fldSimple>
      </w:hyperlink>
    </w:p>
    <w:p w14:paraId="0685EEAF" w14:textId="77777777" w:rsidR="001B56EF" w:rsidRDefault="007044E3">
      <w:pPr>
        <w:pStyle w:val="3"/>
        <w:tabs>
          <w:tab w:val="right" w:leader="dot" w:pos="8306"/>
        </w:tabs>
        <w:ind w:left="800"/>
      </w:pPr>
      <w:hyperlink w:anchor="_Toc1408801434" w:history="1">
        <w:r>
          <w:rPr>
            <w:rFonts w:ascii="方正书宋_GBK" w:eastAsia="方正书宋_GBK" w:hAnsi="方正书宋_GBK" w:cs="方正书宋_GBK" w:hint="eastAsia"/>
            <w:szCs w:val="24"/>
          </w:rPr>
          <w:t>4.3.1  硬件接口</w:t>
        </w:r>
        <w:r>
          <w:tab/>
        </w:r>
        <w:fldSimple w:instr=" PAGEREF _Toc1408801434 ">
          <w:r>
            <w:t>19</w:t>
          </w:r>
        </w:fldSimple>
      </w:hyperlink>
    </w:p>
    <w:p w14:paraId="5B227435" w14:textId="77777777" w:rsidR="001B56EF" w:rsidRDefault="007044E3">
      <w:pPr>
        <w:pStyle w:val="3"/>
        <w:tabs>
          <w:tab w:val="right" w:leader="dot" w:pos="8306"/>
        </w:tabs>
        <w:ind w:left="800"/>
      </w:pPr>
      <w:hyperlink w:anchor="_Toc736146167" w:history="1">
        <w:r>
          <w:rPr>
            <w:rFonts w:ascii="方正书宋_GBK" w:eastAsia="方正书宋_GBK" w:hAnsi="方正书宋_GBK" w:cs="方正书宋_GBK" w:hint="eastAsia"/>
            <w:szCs w:val="24"/>
          </w:rPr>
          <w:t>4.3.2  软件接口</w:t>
        </w:r>
        <w:r>
          <w:tab/>
        </w:r>
        <w:fldSimple w:instr=" PAGEREF _Toc736146167 ">
          <w:r>
            <w:t>19</w:t>
          </w:r>
        </w:fldSimple>
      </w:hyperlink>
    </w:p>
    <w:p w14:paraId="53D0FDC7" w14:textId="77777777" w:rsidR="001B56EF" w:rsidRDefault="007044E3">
      <w:pPr>
        <w:pStyle w:val="3"/>
        <w:tabs>
          <w:tab w:val="right" w:leader="dot" w:pos="8306"/>
        </w:tabs>
        <w:ind w:left="800"/>
      </w:pPr>
      <w:hyperlink w:anchor="_Toc1696051745" w:history="1">
        <w:r>
          <w:rPr>
            <w:rFonts w:ascii="方正书宋_GBK" w:eastAsia="方正书宋_GBK" w:hAnsi="方正书宋_GBK" w:cs="方正书宋_GBK" w:hint="eastAsia"/>
            <w:szCs w:val="24"/>
          </w:rPr>
          <w:t>4.3.3  通信接口</w:t>
        </w:r>
        <w:r>
          <w:tab/>
        </w:r>
        <w:fldSimple w:instr=" PAGEREF _Toc1696051745 ">
          <w:r>
            <w:t>19</w:t>
          </w:r>
        </w:fldSimple>
      </w:hyperlink>
    </w:p>
    <w:p w14:paraId="13A4A40C" w14:textId="77777777" w:rsidR="001B56EF" w:rsidRDefault="007044E3">
      <w:pPr>
        <w:pStyle w:val="3"/>
        <w:tabs>
          <w:tab w:val="right" w:leader="dot" w:pos="8306"/>
        </w:tabs>
        <w:ind w:left="800"/>
      </w:pPr>
      <w:hyperlink w:anchor="_Toc2034295137" w:history="1">
        <w:r>
          <w:rPr>
            <w:rFonts w:ascii="方正书宋_GBK" w:eastAsia="方正书宋_GBK" w:hAnsi="方正书宋_GBK" w:cs="方正书宋_GBK" w:hint="eastAsia"/>
            <w:szCs w:val="24"/>
          </w:rPr>
          <w:t>4.3.4  用户接口</w:t>
        </w:r>
        <w:r>
          <w:tab/>
        </w:r>
        <w:fldSimple w:instr=" PAGEREF _Toc2034295137 ">
          <w:r>
            <w:t>20</w:t>
          </w:r>
        </w:fldSimple>
      </w:hyperlink>
    </w:p>
    <w:p w14:paraId="2E36114A" w14:textId="77777777" w:rsidR="001B56EF" w:rsidRDefault="007044E3">
      <w:pPr>
        <w:pStyle w:val="310"/>
        <w:tabs>
          <w:tab w:val="right" w:leader="dot" w:pos="8306"/>
        </w:tabs>
        <w:rPr>
          <w:rFonts w:ascii="方正书宋_GBK" w:eastAsia="方正书宋_GBK" w:hAnsi="方正书宋_GBK" w:cs="方正书宋_GBK"/>
        </w:rPr>
      </w:pPr>
      <w:r>
        <w:rPr>
          <w:rFonts w:ascii="方正书宋_GBK" w:eastAsia="方正书宋_GBK" w:hAnsi="方正书宋_GBK" w:cs="方正书宋_GBK" w:hint="eastAsia"/>
        </w:rPr>
        <w:fldChar w:fldCharType="end"/>
      </w:r>
    </w:p>
    <w:p w14:paraId="6B420ECF" w14:textId="77777777" w:rsidR="001B56EF" w:rsidRDefault="007044E3">
      <w:pPr>
        <w:widowControl/>
        <w:spacing w:line="240" w:lineRule="auto"/>
        <w:ind w:firstLine="0"/>
        <w:rPr>
          <w:rFonts w:ascii="方正书宋_GBK" w:eastAsia="方正书宋_GBK" w:hAnsi="方正书宋_GBK" w:cs="方正书宋_GBK"/>
        </w:rPr>
      </w:pPr>
      <w:r>
        <w:rPr>
          <w:rFonts w:ascii="方正书宋_GBK" w:eastAsia="方正书宋_GBK" w:hAnsi="方正书宋_GBK" w:cs="方正书宋_GBK" w:hint="eastAsia"/>
        </w:rPr>
        <w:br w:type="page"/>
      </w:r>
    </w:p>
    <w:p w14:paraId="603F0D9D" w14:textId="77777777" w:rsidR="001B56EF" w:rsidRDefault="001B56EF">
      <w:pPr>
        <w:pStyle w:val="11"/>
        <w:numPr>
          <w:ilvl w:val="0"/>
          <w:numId w:val="0"/>
        </w:numPr>
        <w:spacing w:before="0" w:after="220" w:line="360" w:lineRule="auto"/>
        <w:rPr>
          <w:rFonts w:ascii="方正书宋_GBK" w:eastAsia="方正书宋_GBK" w:hAnsi="方正书宋_GBK" w:cs="方正书宋_GBK"/>
          <w:b w:val="0"/>
          <w:bCs w:val="0"/>
          <w:sz w:val="30"/>
          <w:szCs w:val="30"/>
        </w:rPr>
        <w:sectPr w:rsidR="001B56EF">
          <w:headerReference w:type="default" r:id="rId8"/>
          <w:footerReference w:type="default" r:id="rId9"/>
          <w:pgSz w:w="11906" w:h="16838"/>
          <w:pgMar w:top="1440" w:right="1800" w:bottom="1440" w:left="1800" w:header="851" w:footer="720" w:gutter="0"/>
          <w:cols w:space="720"/>
          <w:formProt w:val="0"/>
          <w:docGrid w:type="lines" w:linePitch="312" w:charSpace="2047"/>
        </w:sectPr>
      </w:pPr>
      <w:bookmarkStart w:id="5" w:name="_Toc1342346286"/>
      <w:bookmarkEnd w:id="5"/>
    </w:p>
    <w:p w14:paraId="6DFA27F5" w14:textId="77777777" w:rsidR="001B56EF" w:rsidRDefault="007044E3">
      <w:pPr>
        <w:pStyle w:val="11"/>
        <w:numPr>
          <w:ilvl w:val="0"/>
          <w:numId w:val="0"/>
        </w:numPr>
        <w:spacing w:before="0" w:after="220" w:line="360" w:lineRule="auto"/>
        <w:rPr>
          <w:rFonts w:ascii="方正书宋_GBK" w:eastAsia="方正书宋_GBK" w:hAnsi="方正书宋_GBK" w:cs="方正书宋_GBK"/>
          <w:sz w:val="30"/>
          <w:szCs w:val="30"/>
        </w:rPr>
      </w:pPr>
      <w:bookmarkStart w:id="6" w:name="_Toc676819824"/>
      <w:r>
        <w:rPr>
          <w:rFonts w:ascii="方正书宋_GBK" w:eastAsia="方正书宋_GBK" w:hAnsi="方正书宋_GBK" w:cs="方正书宋_GBK" w:hint="eastAsia"/>
          <w:sz w:val="30"/>
          <w:szCs w:val="30"/>
        </w:rPr>
        <w:lastRenderedPageBreak/>
        <w:t>1  引言</w:t>
      </w:r>
      <w:bookmarkEnd w:id="6"/>
    </w:p>
    <w:p w14:paraId="30DBDFBC" w14:textId="77777777" w:rsidR="001B56EF" w:rsidRDefault="007044E3">
      <w:pPr>
        <w:snapToGrid w:val="0"/>
        <w:spacing w:line="300" w:lineRule="auto"/>
        <w:ind w:firstLineChars="200" w:firstLine="480"/>
        <w:rPr>
          <w:rFonts w:ascii="方正书宋_GBK" w:eastAsia="方正书宋_GBK" w:hAnsi="方正书宋_GBK" w:cs="方正书宋_GBK"/>
          <w:sz w:val="24"/>
          <w:szCs w:val="24"/>
        </w:rPr>
      </w:pPr>
      <w:r>
        <w:rPr>
          <w:rFonts w:ascii="方正书宋_GBK" w:eastAsia="方正书宋_GBK" w:hAnsi="方正书宋_GBK" w:cs="方正书宋_GBK" w:hint="eastAsia"/>
          <w:sz w:val="24"/>
          <w:szCs w:val="24"/>
        </w:rPr>
        <w:t>本软件</w:t>
      </w:r>
      <w:proofErr w:type="spellStart"/>
      <w:r>
        <w:rPr>
          <w:rFonts w:ascii="方正书宋_GBK" w:eastAsia="方正书宋_GBK" w:hAnsi="方正书宋_GBK" w:cs="方正书宋_GBK" w:hint="eastAsia"/>
          <w:sz w:val="24"/>
          <w:szCs w:val="24"/>
        </w:rPr>
        <w:t>Scrapy</w:t>
      </w:r>
      <w:proofErr w:type="spellEnd"/>
      <w:r>
        <w:rPr>
          <w:rFonts w:ascii="方正书宋_GBK" w:eastAsia="方正书宋_GBK" w:hAnsi="方正书宋_GBK" w:cs="方正书宋_GBK" w:hint="eastAsia"/>
          <w:sz w:val="24"/>
          <w:szCs w:val="24"/>
        </w:rPr>
        <w:t>是开源爬虫框架。本文详细描述了</w:t>
      </w:r>
      <w:proofErr w:type="spellStart"/>
      <w:r>
        <w:rPr>
          <w:rFonts w:ascii="方正书宋_GBK" w:eastAsia="方正书宋_GBK" w:hAnsi="方正书宋_GBK" w:cs="方正书宋_GBK" w:hint="eastAsia"/>
          <w:sz w:val="24"/>
          <w:szCs w:val="24"/>
        </w:rPr>
        <w:t>Scrapy</w:t>
      </w:r>
      <w:proofErr w:type="spellEnd"/>
      <w:r>
        <w:rPr>
          <w:rFonts w:ascii="方正书宋_GBK" w:eastAsia="方正书宋_GBK" w:hAnsi="方正书宋_GBK" w:cs="方正书宋_GBK" w:hint="eastAsia"/>
          <w:sz w:val="24"/>
          <w:szCs w:val="24"/>
        </w:rPr>
        <w:t>的</w:t>
      </w:r>
      <w:r>
        <w:rPr>
          <w:rFonts w:ascii="方正书宋_GBK" w:eastAsia="方正书宋_GBK" w:hAnsi="方正书宋_GBK" w:cs="方正书宋_GBK"/>
          <w:sz w:val="24"/>
          <w:szCs w:val="24"/>
        </w:rPr>
        <w:t>功能、非功能性、业务、拓展和改进</w:t>
      </w:r>
      <w:r>
        <w:rPr>
          <w:rFonts w:ascii="方正书宋_GBK" w:eastAsia="方正书宋_GBK" w:hAnsi="方正书宋_GBK" w:cs="方正书宋_GBK" w:hint="eastAsia"/>
          <w:sz w:val="24"/>
          <w:szCs w:val="24"/>
        </w:rPr>
        <w:t>需求。</w:t>
      </w:r>
    </w:p>
    <w:p w14:paraId="7E230157" w14:textId="77777777" w:rsidR="001B56EF" w:rsidRDefault="007044E3">
      <w:pPr>
        <w:pStyle w:val="21"/>
        <w:numPr>
          <w:ilvl w:val="1"/>
          <w:numId w:val="0"/>
        </w:numPr>
        <w:spacing w:beforeLines="50" w:before="156" w:after="0" w:line="360" w:lineRule="auto"/>
        <w:rPr>
          <w:rFonts w:ascii="方正书宋_GBK" w:eastAsia="方正书宋_GBK" w:hAnsi="方正书宋_GBK" w:cs="方正书宋_GBK"/>
          <w:bCs w:val="0"/>
          <w:sz w:val="28"/>
          <w:szCs w:val="28"/>
        </w:rPr>
      </w:pPr>
      <w:bookmarkStart w:id="7" w:name="_Toc425724307"/>
      <w:bookmarkStart w:id="8" w:name="_Toc1950569419"/>
      <w:bookmarkEnd w:id="7"/>
      <w:r>
        <w:rPr>
          <w:rFonts w:ascii="方正书宋_GBK" w:eastAsia="方正书宋_GBK" w:hAnsi="方正书宋_GBK" w:cs="方正书宋_GBK" w:hint="eastAsia"/>
          <w:bCs w:val="0"/>
          <w:sz w:val="28"/>
          <w:szCs w:val="28"/>
        </w:rPr>
        <w:t>1.1  编写目的</w:t>
      </w:r>
      <w:bookmarkEnd w:id="8"/>
    </w:p>
    <w:p w14:paraId="1FF762D7" w14:textId="77777777" w:rsidR="001B56EF" w:rsidRDefault="007044E3">
      <w:pPr>
        <w:snapToGrid w:val="0"/>
        <w:spacing w:line="300" w:lineRule="auto"/>
        <w:ind w:firstLineChars="200" w:firstLine="480"/>
        <w:rPr>
          <w:rFonts w:ascii="方正书宋_GBK" w:eastAsia="方正书宋_GBK" w:hAnsi="方正书宋_GBK" w:cs="方正书宋_GBK"/>
          <w:sz w:val="24"/>
          <w:szCs w:val="24"/>
        </w:rPr>
      </w:pPr>
      <w:r>
        <w:rPr>
          <w:rFonts w:ascii="方正书宋_GBK" w:eastAsia="方正书宋_GBK" w:hAnsi="方正书宋_GBK" w:cs="方正书宋_GBK" w:hint="eastAsia"/>
          <w:sz w:val="24"/>
          <w:szCs w:val="24"/>
        </w:rPr>
        <w:t>本软件需求规格说明书，是为软件设计、软件测试人员和用户编写的。</w:t>
      </w:r>
    </w:p>
    <w:p w14:paraId="70978BDF" w14:textId="77777777" w:rsidR="001B56EF" w:rsidRDefault="007044E3">
      <w:pPr>
        <w:snapToGrid w:val="0"/>
        <w:spacing w:line="300" w:lineRule="auto"/>
        <w:ind w:firstLineChars="200" w:firstLine="480"/>
        <w:rPr>
          <w:rFonts w:ascii="方正书宋_GBK" w:eastAsia="方正书宋_GBK" w:hAnsi="方正书宋_GBK" w:cs="方正书宋_GBK"/>
          <w:sz w:val="24"/>
          <w:szCs w:val="24"/>
        </w:rPr>
      </w:pPr>
      <w:r>
        <w:rPr>
          <w:rFonts w:ascii="方正书宋_GBK" w:eastAsia="方正书宋_GBK" w:hAnsi="方正书宋_GBK" w:cs="方正书宋_GBK" w:hint="eastAsia"/>
          <w:sz w:val="24"/>
          <w:szCs w:val="24"/>
        </w:rPr>
        <w:t>本软件需求规格说明书的适用读者，包括参加能力验证的开发测试人员、</w:t>
      </w:r>
      <w:proofErr w:type="spellStart"/>
      <w:r>
        <w:rPr>
          <w:rFonts w:ascii="方正书宋_GBK" w:eastAsia="方正书宋_GBK" w:hAnsi="方正书宋_GBK" w:cs="方正书宋_GBK" w:hint="eastAsia"/>
          <w:sz w:val="24"/>
          <w:szCs w:val="24"/>
        </w:rPr>
        <w:t>Scrapy</w:t>
      </w:r>
      <w:proofErr w:type="spellEnd"/>
      <w:r>
        <w:rPr>
          <w:rFonts w:ascii="方正书宋_GBK" w:eastAsia="方正书宋_GBK" w:hAnsi="方正书宋_GBK" w:cs="方正书宋_GBK" w:hint="eastAsia"/>
          <w:sz w:val="24"/>
          <w:szCs w:val="24"/>
        </w:rPr>
        <w:t>技术人员，以及项目的其他相关人员。</w:t>
      </w:r>
    </w:p>
    <w:p w14:paraId="00DDEBF1" w14:textId="77777777" w:rsidR="001B56EF" w:rsidRDefault="007044E3">
      <w:pPr>
        <w:pStyle w:val="21"/>
        <w:numPr>
          <w:ilvl w:val="1"/>
          <w:numId w:val="0"/>
        </w:numPr>
        <w:spacing w:beforeLines="50" w:before="156" w:after="0" w:line="360" w:lineRule="auto"/>
        <w:rPr>
          <w:rFonts w:ascii="方正书宋_GBK" w:eastAsia="方正书宋_GBK" w:hAnsi="方正书宋_GBK" w:cs="方正书宋_GBK"/>
          <w:bCs w:val="0"/>
          <w:sz w:val="28"/>
          <w:szCs w:val="28"/>
        </w:rPr>
      </w:pPr>
      <w:bookmarkStart w:id="9" w:name="_Toc1312919346"/>
      <w:bookmarkStart w:id="10" w:name="_Toc98782783"/>
      <w:bookmarkEnd w:id="9"/>
      <w:r>
        <w:rPr>
          <w:rFonts w:ascii="方正书宋_GBK" w:eastAsia="方正书宋_GBK" w:hAnsi="方正书宋_GBK" w:cs="方正书宋_GBK" w:hint="eastAsia"/>
          <w:bCs w:val="0"/>
          <w:sz w:val="28"/>
          <w:szCs w:val="28"/>
        </w:rPr>
        <w:t>1.2  背景</w:t>
      </w:r>
      <w:bookmarkEnd w:id="10"/>
    </w:p>
    <w:p w14:paraId="5CB12ED4" w14:textId="77777777" w:rsidR="001B56EF" w:rsidRDefault="007044E3">
      <w:pPr>
        <w:snapToGrid w:val="0"/>
        <w:spacing w:line="300" w:lineRule="auto"/>
        <w:ind w:firstLineChars="200" w:firstLine="480"/>
        <w:rPr>
          <w:rFonts w:ascii="方正书宋_GBK" w:eastAsia="方正书宋_GBK" w:hAnsi="方正书宋_GBK" w:cs="方正书宋_GBK"/>
          <w:sz w:val="24"/>
          <w:szCs w:val="24"/>
        </w:rPr>
      </w:pPr>
      <w:r>
        <w:rPr>
          <w:rFonts w:ascii="方正书宋_GBK" w:eastAsia="方正书宋_GBK" w:hAnsi="方正书宋_GBK" w:cs="方正书宋_GBK" w:hint="eastAsia"/>
          <w:sz w:val="24"/>
          <w:szCs w:val="24"/>
        </w:rPr>
        <w:t>软件名称：</w:t>
      </w:r>
      <w:proofErr w:type="spellStart"/>
      <w:r>
        <w:rPr>
          <w:rFonts w:ascii="方正书宋_GBK" w:eastAsia="方正书宋_GBK" w:hAnsi="方正书宋_GBK" w:cs="方正书宋_GBK" w:hint="eastAsia"/>
          <w:sz w:val="24"/>
          <w:szCs w:val="24"/>
        </w:rPr>
        <w:t>Scrapy</w:t>
      </w:r>
      <w:proofErr w:type="spellEnd"/>
    </w:p>
    <w:p w14:paraId="145E504A" w14:textId="77777777" w:rsidR="001B56EF" w:rsidRDefault="007044E3">
      <w:pPr>
        <w:snapToGrid w:val="0"/>
        <w:spacing w:line="300" w:lineRule="auto"/>
        <w:ind w:firstLineChars="200" w:firstLine="480"/>
        <w:rPr>
          <w:rFonts w:ascii="方正书宋_GBK" w:eastAsia="方正书宋_GBK" w:hAnsi="方正书宋_GBK" w:cs="方正书宋_GBK"/>
          <w:sz w:val="24"/>
          <w:szCs w:val="24"/>
        </w:rPr>
      </w:pPr>
      <w:r>
        <w:rPr>
          <w:rFonts w:ascii="方正书宋_GBK" w:eastAsia="方正书宋_GBK" w:hAnsi="方正书宋_GBK" w:cs="方正书宋_GBK" w:hint="eastAsia"/>
          <w:sz w:val="24"/>
          <w:szCs w:val="24"/>
        </w:rPr>
        <w:t>项目的组织机构：</w:t>
      </w:r>
      <w:proofErr w:type="spellStart"/>
      <w:r>
        <w:rPr>
          <w:rFonts w:ascii="方正书宋_GBK" w:eastAsia="方正书宋_GBK" w:hAnsi="方正书宋_GBK" w:cs="方正书宋_GBK" w:hint="eastAsia"/>
          <w:sz w:val="24"/>
          <w:szCs w:val="24"/>
        </w:rPr>
        <w:t>Scrapy</w:t>
      </w:r>
      <w:proofErr w:type="spellEnd"/>
      <w:r>
        <w:rPr>
          <w:rFonts w:ascii="方正书宋_GBK" w:eastAsia="方正书宋_GBK" w:hAnsi="方正书宋_GBK" w:cs="方正书宋_GBK" w:hint="eastAsia"/>
          <w:sz w:val="24"/>
          <w:szCs w:val="24"/>
        </w:rPr>
        <w:t>开源项目开发组</w:t>
      </w:r>
    </w:p>
    <w:p w14:paraId="013ADA96" w14:textId="77777777" w:rsidR="001B56EF" w:rsidRDefault="007044E3">
      <w:pPr>
        <w:snapToGrid w:val="0"/>
        <w:spacing w:line="300" w:lineRule="auto"/>
        <w:ind w:firstLineChars="200" w:firstLine="480"/>
        <w:rPr>
          <w:rFonts w:ascii="方正书宋_GBK" w:eastAsia="方正书宋_GBK" w:hAnsi="方正书宋_GBK" w:cs="方正书宋_GBK"/>
          <w:sz w:val="24"/>
          <w:szCs w:val="24"/>
        </w:rPr>
      </w:pPr>
      <w:r>
        <w:rPr>
          <w:rFonts w:ascii="方正书宋_GBK" w:eastAsia="方正书宋_GBK" w:hAnsi="方正书宋_GBK" w:cs="方正书宋_GBK" w:hint="eastAsia"/>
          <w:sz w:val="24"/>
          <w:szCs w:val="24"/>
        </w:rPr>
        <w:t>项目的实施机构：</w:t>
      </w:r>
      <w:proofErr w:type="spellStart"/>
      <w:r>
        <w:rPr>
          <w:rFonts w:ascii="方正书宋_GBK" w:eastAsia="方正书宋_GBK" w:hAnsi="方正书宋_GBK" w:cs="方正书宋_GBK" w:hint="eastAsia"/>
          <w:sz w:val="24"/>
          <w:szCs w:val="24"/>
        </w:rPr>
        <w:t>github</w:t>
      </w:r>
      <w:proofErr w:type="spellEnd"/>
      <w:r>
        <w:rPr>
          <w:rFonts w:ascii="方正书宋_GBK" w:eastAsia="方正书宋_GBK" w:hAnsi="方正书宋_GBK" w:cs="方正书宋_GBK" w:hint="eastAsia"/>
          <w:sz w:val="24"/>
          <w:szCs w:val="24"/>
        </w:rPr>
        <w:t>站点上239位贡献者</w:t>
      </w:r>
    </w:p>
    <w:p w14:paraId="49E06CB5" w14:textId="77777777" w:rsidR="001B56EF" w:rsidRDefault="007044E3">
      <w:pPr>
        <w:snapToGrid w:val="0"/>
        <w:spacing w:line="300" w:lineRule="auto"/>
        <w:ind w:firstLineChars="200" w:firstLine="480"/>
        <w:rPr>
          <w:rFonts w:ascii="方正书宋_GBK" w:eastAsia="方正书宋_GBK" w:hAnsi="方正书宋_GBK" w:cs="方正书宋_GBK"/>
          <w:sz w:val="24"/>
          <w:szCs w:val="24"/>
        </w:rPr>
      </w:pPr>
      <w:r>
        <w:rPr>
          <w:rFonts w:ascii="方正书宋_GBK" w:eastAsia="方正书宋_GBK" w:hAnsi="方正书宋_GBK" w:cs="方正书宋_GBK" w:hint="eastAsia"/>
          <w:sz w:val="24"/>
          <w:szCs w:val="24"/>
        </w:rPr>
        <w:t>项目背景：本项目是用于开发一个高速并发的网络爬虫的框架，</w:t>
      </w:r>
      <w:proofErr w:type="gramStart"/>
      <w:r>
        <w:rPr>
          <w:rFonts w:ascii="方正书宋_GBK" w:eastAsia="方正书宋_GBK" w:hAnsi="方正书宋_GBK" w:cs="方正书宋_GBK" w:hint="eastAsia"/>
          <w:sz w:val="24"/>
          <w:szCs w:val="24"/>
        </w:rPr>
        <w:t>用于爬取网站</w:t>
      </w:r>
      <w:proofErr w:type="gramEnd"/>
      <w:r>
        <w:rPr>
          <w:rFonts w:ascii="方正书宋_GBK" w:eastAsia="方正书宋_GBK" w:hAnsi="方正书宋_GBK" w:cs="方正书宋_GBK" w:hint="eastAsia"/>
          <w:sz w:val="24"/>
          <w:szCs w:val="24"/>
        </w:rPr>
        <w:t>的数据信息并导出其数据结构。</w:t>
      </w:r>
    </w:p>
    <w:p w14:paraId="41B728C8" w14:textId="77777777" w:rsidR="001B56EF" w:rsidRDefault="007044E3">
      <w:pPr>
        <w:pStyle w:val="21"/>
        <w:numPr>
          <w:ilvl w:val="1"/>
          <w:numId w:val="0"/>
        </w:numPr>
        <w:spacing w:beforeLines="50" w:before="156" w:after="0" w:line="360" w:lineRule="auto"/>
        <w:rPr>
          <w:rFonts w:ascii="方正书宋_GBK" w:eastAsia="方正书宋_GBK" w:hAnsi="方正书宋_GBK" w:cs="方正书宋_GBK"/>
          <w:bCs w:val="0"/>
          <w:sz w:val="28"/>
          <w:szCs w:val="28"/>
        </w:rPr>
      </w:pPr>
      <w:bookmarkStart w:id="11" w:name="_Toc2114664939"/>
      <w:bookmarkStart w:id="12" w:name="_Toc506444862"/>
      <w:bookmarkEnd w:id="11"/>
      <w:r>
        <w:rPr>
          <w:rFonts w:ascii="方正书宋_GBK" w:eastAsia="方正书宋_GBK" w:hAnsi="方正书宋_GBK" w:cs="方正书宋_GBK" w:hint="eastAsia"/>
          <w:bCs w:val="0"/>
          <w:sz w:val="28"/>
          <w:szCs w:val="28"/>
        </w:rPr>
        <w:t>1.3  定义</w:t>
      </w:r>
      <w:bookmarkEnd w:id="12"/>
    </w:p>
    <w:tbl>
      <w:tblPr>
        <w:tblStyle w:val="af3"/>
        <w:tblW w:w="8522" w:type="dxa"/>
        <w:tblLayout w:type="fixed"/>
        <w:tblLook w:val="04A0" w:firstRow="1" w:lastRow="0" w:firstColumn="1" w:lastColumn="0" w:noHBand="0" w:noVBand="1"/>
      </w:tblPr>
      <w:tblGrid>
        <w:gridCol w:w="3794"/>
        <w:gridCol w:w="4728"/>
      </w:tblGrid>
      <w:tr w:rsidR="001B56EF" w14:paraId="4103BE2B" w14:textId="77777777">
        <w:tc>
          <w:tcPr>
            <w:tcW w:w="3794" w:type="dxa"/>
          </w:tcPr>
          <w:p w14:paraId="2AA45B79" w14:textId="77777777" w:rsidR="001B56EF" w:rsidRDefault="007044E3">
            <w:pPr>
              <w:snapToGrid w:val="0"/>
              <w:spacing w:line="300" w:lineRule="auto"/>
              <w:ind w:firstLine="0"/>
              <w:rPr>
                <w:rFonts w:ascii="方正书宋_GBK" w:eastAsia="方正书宋_GBK" w:hAnsi="方正书宋_GBK" w:cs="方正书宋_GBK"/>
                <w:sz w:val="24"/>
                <w:szCs w:val="24"/>
              </w:rPr>
            </w:pPr>
            <w:r>
              <w:rPr>
                <w:rFonts w:ascii="方正书宋_GBK" w:eastAsia="方正书宋_GBK" w:hAnsi="方正书宋_GBK" w:cs="方正书宋_GBK" w:hint="eastAsia"/>
                <w:sz w:val="24"/>
                <w:szCs w:val="24"/>
              </w:rPr>
              <w:t>术语</w:t>
            </w:r>
          </w:p>
        </w:tc>
        <w:tc>
          <w:tcPr>
            <w:tcW w:w="4728" w:type="dxa"/>
          </w:tcPr>
          <w:p w14:paraId="7E55EA20" w14:textId="77777777" w:rsidR="001B56EF" w:rsidRDefault="007044E3">
            <w:pPr>
              <w:snapToGrid w:val="0"/>
              <w:spacing w:line="300" w:lineRule="auto"/>
              <w:ind w:firstLine="0"/>
              <w:rPr>
                <w:rFonts w:ascii="方正书宋_GBK" w:eastAsia="方正书宋_GBK" w:hAnsi="方正书宋_GBK" w:cs="方正书宋_GBK"/>
                <w:sz w:val="24"/>
                <w:szCs w:val="24"/>
              </w:rPr>
            </w:pPr>
            <w:r>
              <w:rPr>
                <w:rFonts w:ascii="方正书宋_GBK" w:eastAsia="方正书宋_GBK" w:hAnsi="方正书宋_GBK" w:cs="方正书宋_GBK" w:hint="eastAsia"/>
                <w:sz w:val="24"/>
                <w:szCs w:val="24"/>
              </w:rPr>
              <w:t>说明</w:t>
            </w:r>
          </w:p>
        </w:tc>
      </w:tr>
      <w:tr w:rsidR="001B56EF" w14:paraId="55093A25" w14:textId="77777777">
        <w:tc>
          <w:tcPr>
            <w:tcW w:w="3794" w:type="dxa"/>
          </w:tcPr>
          <w:p w14:paraId="47A34ADE" w14:textId="77777777" w:rsidR="001B56EF" w:rsidRDefault="007044E3">
            <w:pPr>
              <w:snapToGrid w:val="0"/>
              <w:spacing w:line="300" w:lineRule="auto"/>
              <w:ind w:firstLine="0"/>
              <w:rPr>
                <w:rFonts w:ascii="方正书宋_GBK" w:eastAsia="方正书宋_GBK" w:hAnsi="方正书宋_GBK" w:cs="方正书宋_GBK"/>
                <w:sz w:val="24"/>
                <w:szCs w:val="24"/>
              </w:rPr>
            </w:pPr>
            <w:r>
              <w:rPr>
                <w:rFonts w:ascii="方正书宋_GBK" w:eastAsia="方正书宋_GBK" w:hAnsi="方正书宋_GBK" w:cs="方正书宋_GBK" w:hint="eastAsia"/>
                <w:sz w:val="24"/>
                <w:szCs w:val="24"/>
              </w:rPr>
              <w:t>爬虫</w:t>
            </w:r>
          </w:p>
        </w:tc>
        <w:tc>
          <w:tcPr>
            <w:tcW w:w="4728" w:type="dxa"/>
          </w:tcPr>
          <w:p w14:paraId="5E7BF8EB" w14:textId="77777777" w:rsidR="001B56EF" w:rsidRDefault="007044E3">
            <w:pPr>
              <w:snapToGrid w:val="0"/>
              <w:spacing w:line="300" w:lineRule="auto"/>
              <w:ind w:firstLine="0"/>
              <w:rPr>
                <w:rFonts w:ascii="方正书宋_GBK" w:eastAsia="方正书宋_GBK" w:hAnsi="方正书宋_GBK" w:cs="方正书宋_GBK"/>
                <w:sz w:val="24"/>
                <w:szCs w:val="24"/>
              </w:rPr>
            </w:pPr>
            <w:r>
              <w:rPr>
                <w:rFonts w:ascii="方正书宋_GBK" w:eastAsia="方正书宋_GBK" w:hAnsi="方正书宋_GBK" w:cs="方正书宋_GBK" w:hint="eastAsia"/>
                <w:sz w:val="24"/>
                <w:szCs w:val="24"/>
              </w:rPr>
              <w:t>具有抓取网页内容功能的软件</w:t>
            </w:r>
          </w:p>
        </w:tc>
      </w:tr>
      <w:tr w:rsidR="001B56EF" w14:paraId="106E077C" w14:textId="77777777">
        <w:tc>
          <w:tcPr>
            <w:tcW w:w="3794" w:type="dxa"/>
          </w:tcPr>
          <w:p w14:paraId="5E08710F" w14:textId="77777777" w:rsidR="001B56EF" w:rsidRDefault="007044E3">
            <w:pPr>
              <w:snapToGrid w:val="0"/>
              <w:spacing w:line="300" w:lineRule="auto"/>
              <w:ind w:firstLine="0"/>
              <w:rPr>
                <w:rFonts w:ascii="方正书宋_GBK" w:eastAsia="方正书宋_GBK" w:hAnsi="方正书宋_GBK" w:cs="方正书宋_GBK"/>
                <w:sz w:val="24"/>
                <w:szCs w:val="24"/>
              </w:rPr>
            </w:pPr>
            <w:r>
              <w:rPr>
                <w:rFonts w:ascii="方正书宋_GBK" w:eastAsia="方正书宋_GBK" w:hAnsi="方正书宋_GBK" w:cs="方正书宋_GBK" w:hint="eastAsia"/>
                <w:sz w:val="24"/>
                <w:szCs w:val="24"/>
              </w:rPr>
              <w:t>爬虫引擎(</w:t>
            </w:r>
            <w:proofErr w:type="spellStart"/>
            <w:r>
              <w:rPr>
                <w:rFonts w:ascii="方正书宋_GBK" w:eastAsia="方正书宋_GBK" w:hAnsi="方正书宋_GBK" w:cs="方正书宋_GBK" w:hint="eastAsia"/>
                <w:sz w:val="24"/>
                <w:szCs w:val="24"/>
              </w:rPr>
              <w:t>Scrapy</w:t>
            </w:r>
            <w:proofErr w:type="spellEnd"/>
            <w:r>
              <w:rPr>
                <w:rFonts w:ascii="方正书宋_GBK" w:eastAsia="方正书宋_GBK" w:hAnsi="方正书宋_GBK" w:cs="方正书宋_GBK" w:hint="eastAsia"/>
                <w:sz w:val="24"/>
                <w:szCs w:val="24"/>
              </w:rPr>
              <w:t xml:space="preserve"> Engine)</w:t>
            </w:r>
          </w:p>
        </w:tc>
        <w:tc>
          <w:tcPr>
            <w:tcW w:w="4728" w:type="dxa"/>
          </w:tcPr>
          <w:p w14:paraId="04E64191" w14:textId="77777777" w:rsidR="001B56EF" w:rsidRDefault="007044E3">
            <w:pPr>
              <w:snapToGrid w:val="0"/>
              <w:spacing w:line="300" w:lineRule="auto"/>
              <w:ind w:firstLine="0"/>
              <w:rPr>
                <w:rFonts w:ascii="方正书宋_GBK" w:eastAsia="方正书宋_GBK" w:hAnsi="方正书宋_GBK" w:cs="方正书宋_GBK"/>
                <w:sz w:val="24"/>
                <w:szCs w:val="24"/>
              </w:rPr>
            </w:pPr>
            <w:r>
              <w:rPr>
                <w:rFonts w:ascii="方正书宋_GBK" w:eastAsia="方正书宋_GBK" w:hAnsi="方正书宋_GBK" w:cs="方正书宋_GBK" w:hint="eastAsia"/>
                <w:sz w:val="24"/>
                <w:szCs w:val="24"/>
              </w:rPr>
              <w:t>引擎负责控制数据流在系统中所有组件中流动，并在相应动作发生时触发事件。</w:t>
            </w:r>
          </w:p>
        </w:tc>
      </w:tr>
      <w:tr w:rsidR="001B56EF" w14:paraId="0493916E" w14:textId="77777777">
        <w:tc>
          <w:tcPr>
            <w:tcW w:w="3794" w:type="dxa"/>
          </w:tcPr>
          <w:p w14:paraId="6821CF2D" w14:textId="77777777" w:rsidR="001B56EF" w:rsidRDefault="007044E3">
            <w:pPr>
              <w:snapToGrid w:val="0"/>
              <w:spacing w:line="300" w:lineRule="auto"/>
              <w:ind w:firstLine="0"/>
              <w:rPr>
                <w:rFonts w:ascii="方正书宋_GBK" w:eastAsia="方正书宋_GBK" w:hAnsi="方正书宋_GBK" w:cs="方正书宋_GBK"/>
                <w:sz w:val="24"/>
                <w:szCs w:val="24"/>
              </w:rPr>
            </w:pPr>
            <w:proofErr w:type="gramStart"/>
            <w:r>
              <w:rPr>
                <w:rFonts w:ascii="方正书宋_GBK" w:eastAsia="方正书宋_GBK" w:hAnsi="方正书宋_GBK" w:cs="方正书宋_GBK" w:hint="eastAsia"/>
                <w:sz w:val="24"/>
                <w:szCs w:val="24"/>
              </w:rPr>
              <w:t>调度器</w:t>
            </w:r>
            <w:proofErr w:type="gramEnd"/>
            <w:r>
              <w:rPr>
                <w:rFonts w:ascii="方正书宋_GBK" w:eastAsia="方正书宋_GBK" w:hAnsi="方正书宋_GBK" w:cs="方正书宋_GBK" w:hint="eastAsia"/>
                <w:sz w:val="24"/>
                <w:szCs w:val="24"/>
              </w:rPr>
              <w:t>(Scheduler)</w:t>
            </w:r>
          </w:p>
        </w:tc>
        <w:tc>
          <w:tcPr>
            <w:tcW w:w="4728" w:type="dxa"/>
          </w:tcPr>
          <w:p w14:paraId="7415D4D9" w14:textId="77777777" w:rsidR="001B56EF" w:rsidRDefault="007044E3">
            <w:pPr>
              <w:snapToGrid w:val="0"/>
              <w:spacing w:line="300" w:lineRule="auto"/>
              <w:ind w:firstLine="0"/>
              <w:rPr>
                <w:rFonts w:ascii="方正书宋_GBK" w:eastAsia="方正书宋_GBK" w:hAnsi="方正书宋_GBK" w:cs="方正书宋_GBK"/>
                <w:sz w:val="24"/>
                <w:szCs w:val="24"/>
              </w:rPr>
            </w:pPr>
            <w:proofErr w:type="gramStart"/>
            <w:r>
              <w:rPr>
                <w:rFonts w:ascii="方正书宋_GBK" w:eastAsia="方正书宋_GBK" w:hAnsi="方正书宋_GBK" w:cs="方正书宋_GBK" w:hint="eastAsia"/>
                <w:sz w:val="24"/>
                <w:szCs w:val="24"/>
              </w:rPr>
              <w:t>调度器</w:t>
            </w:r>
            <w:proofErr w:type="gramEnd"/>
            <w:r>
              <w:rPr>
                <w:rFonts w:ascii="方正书宋_GBK" w:eastAsia="方正书宋_GBK" w:hAnsi="方正书宋_GBK" w:cs="方正书宋_GBK" w:hint="eastAsia"/>
                <w:sz w:val="24"/>
                <w:szCs w:val="24"/>
              </w:rPr>
              <w:t>从引擎接受request并将他们入队，以便之后引擎请求他们时提供给引擎。</w:t>
            </w:r>
          </w:p>
        </w:tc>
      </w:tr>
      <w:tr w:rsidR="001B56EF" w14:paraId="6E327160" w14:textId="77777777">
        <w:tc>
          <w:tcPr>
            <w:tcW w:w="3794" w:type="dxa"/>
          </w:tcPr>
          <w:p w14:paraId="2C3EE189" w14:textId="77777777" w:rsidR="001B56EF" w:rsidRDefault="007044E3">
            <w:pPr>
              <w:snapToGrid w:val="0"/>
              <w:spacing w:line="300" w:lineRule="auto"/>
              <w:ind w:firstLine="0"/>
              <w:rPr>
                <w:rFonts w:ascii="方正书宋_GBK" w:eastAsia="方正书宋_GBK" w:hAnsi="方正书宋_GBK" w:cs="方正书宋_GBK"/>
                <w:sz w:val="24"/>
                <w:szCs w:val="24"/>
              </w:rPr>
            </w:pPr>
            <w:r>
              <w:rPr>
                <w:rFonts w:ascii="方正书宋_GBK" w:eastAsia="方正书宋_GBK" w:hAnsi="方正书宋_GBK" w:cs="方正书宋_GBK" w:hint="eastAsia"/>
                <w:sz w:val="24"/>
                <w:szCs w:val="24"/>
              </w:rPr>
              <w:t>下载器(Downloader)</w:t>
            </w:r>
          </w:p>
        </w:tc>
        <w:tc>
          <w:tcPr>
            <w:tcW w:w="4728" w:type="dxa"/>
          </w:tcPr>
          <w:p w14:paraId="035EFD92" w14:textId="77777777" w:rsidR="001B56EF" w:rsidRDefault="007044E3">
            <w:pPr>
              <w:snapToGrid w:val="0"/>
              <w:spacing w:line="300" w:lineRule="auto"/>
              <w:ind w:firstLine="0"/>
              <w:rPr>
                <w:rFonts w:ascii="方正书宋_GBK" w:eastAsia="方正书宋_GBK" w:hAnsi="方正书宋_GBK" w:cs="方正书宋_GBK"/>
                <w:sz w:val="24"/>
                <w:szCs w:val="24"/>
              </w:rPr>
            </w:pPr>
            <w:r>
              <w:rPr>
                <w:rFonts w:ascii="方正书宋_GBK" w:eastAsia="方正书宋_GBK" w:hAnsi="方正书宋_GBK" w:cs="方正书宋_GBK" w:hint="eastAsia"/>
                <w:sz w:val="24"/>
                <w:szCs w:val="24"/>
              </w:rPr>
              <w:t>下载器负责获取页面数据并提供给引擎，而后提供给spider。</w:t>
            </w:r>
          </w:p>
        </w:tc>
      </w:tr>
      <w:tr w:rsidR="001B56EF" w14:paraId="7CBA0E54" w14:textId="77777777">
        <w:tc>
          <w:tcPr>
            <w:tcW w:w="3794" w:type="dxa"/>
          </w:tcPr>
          <w:p w14:paraId="20345794" w14:textId="77777777" w:rsidR="001B56EF" w:rsidRDefault="007044E3">
            <w:pPr>
              <w:snapToGrid w:val="0"/>
              <w:spacing w:line="300" w:lineRule="auto"/>
              <w:ind w:firstLine="0"/>
              <w:rPr>
                <w:rFonts w:ascii="方正书宋_GBK" w:eastAsia="方正书宋_GBK" w:hAnsi="方正书宋_GBK" w:cs="方正书宋_GBK"/>
                <w:sz w:val="24"/>
                <w:szCs w:val="24"/>
              </w:rPr>
            </w:pPr>
            <w:r>
              <w:rPr>
                <w:rFonts w:ascii="方正书宋_GBK" w:eastAsia="方正书宋_GBK" w:hAnsi="方正书宋_GBK" w:cs="方正书宋_GBK" w:hint="eastAsia"/>
                <w:sz w:val="24"/>
                <w:szCs w:val="24"/>
              </w:rPr>
              <w:t>Spiders</w:t>
            </w:r>
          </w:p>
        </w:tc>
        <w:tc>
          <w:tcPr>
            <w:tcW w:w="4728" w:type="dxa"/>
          </w:tcPr>
          <w:p w14:paraId="13108B3B" w14:textId="77777777" w:rsidR="001B56EF" w:rsidRDefault="007044E3">
            <w:pPr>
              <w:snapToGrid w:val="0"/>
              <w:spacing w:line="300" w:lineRule="auto"/>
              <w:ind w:firstLine="0"/>
              <w:rPr>
                <w:rFonts w:ascii="方正书宋_GBK" w:eastAsia="方正书宋_GBK" w:hAnsi="方正书宋_GBK" w:cs="方正书宋_GBK"/>
                <w:sz w:val="24"/>
                <w:szCs w:val="24"/>
              </w:rPr>
            </w:pPr>
            <w:r>
              <w:rPr>
                <w:rFonts w:ascii="方正书宋_GBK" w:eastAsia="方正书宋_GBK" w:hAnsi="方正书宋_GBK" w:cs="方正书宋_GBK" w:hint="eastAsia"/>
                <w:sz w:val="24"/>
                <w:szCs w:val="24"/>
              </w:rPr>
              <w:t>Spider是</w:t>
            </w:r>
            <w:proofErr w:type="spellStart"/>
            <w:r>
              <w:rPr>
                <w:rFonts w:ascii="方正书宋_GBK" w:eastAsia="方正书宋_GBK" w:hAnsi="方正书宋_GBK" w:cs="方正书宋_GBK" w:hint="eastAsia"/>
                <w:sz w:val="24"/>
                <w:szCs w:val="24"/>
              </w:rPr>
              <w:t>Scrapy</w:t>
            </w:r>
            <w:proofErr w:type="spellEnd"/>
            <w:r>
              <w:rPr>
                <w:rFonts w:ascii="方正书宋_GBK" w:eastAsia="方正书宋_GBK" w:hAnsi="方正书宋_GBK" w:cs="方正书宋_GBK" w:hint="eastAsia"/>
                <w:sz w:val="24"/>
                <w:szCs w:val="24"/>
              </w:rPr>
              <w:t>用户编写用于分析</w:t>
            </w:r>
            <w:r>
              <w:rPr>
                <w:rFonts w:ascii="方正书宋_GBK" w:eastAsia="方正书宋_GBK" w:hAnsi="方正书宋_GBK" w:cs="方正书宋_GBK" w:hint="eastAsia"/>
                <w:sz w:val="24"/>
                <w:szCs w:val="24"/>
              </w:rPr>
              <w:lastRenderedPageBreak/>
              <w:t>response并提取item(即获取到的item)或额外跟进的URL的类。</w:t>
            </w:r>
          </w:p>
        </w:tc>
      </w:tr>
      <w:tr w:rsidR="001B56EF" w14:paraId="7731D0FB" w14:textId="77777777">
        <w:tc>
          <w:tcPr>
            <w:tcW w:w="3794" w:type="dxa"/>
          </w:tcPr>
          <w:p w14:paraId="08C499B1" w14:textId="77777777" w:rsidR="001B56EF" w:rsidRDefault="007044E3">
            <w:pPr>
              <w:snapToGrid w:val="0"/>
              <w:spacing w:line="300" w:lineRule="auto"/>
              <w:ind w:firstLine="0"/>
              <w:rPr>
                <w:rFonts w:ascii="方正书宋_GBK" w:eastAsia="方正书宋_GBK" w:hAnsi="方正书宋_GBK" w:cs="方正书宋_GBK"/>
                <w:sz w:val="24"/>
                <w:szCs w:val="24"/>
              </w:rPr>
            </w:pPr>
            <w:r>
              <w:rPr>
                <w:rFonts w:ascii="方正书宋_GBK" w:eastAsia="方正书宋_GBK" w:hAnsi="方正书宋_GBK" w:cs="方正书宋_GBK" w:hint="eastAsia"/>
                <w:sz w:val="24"/>
                <w:szCs w:val="24"/>
              </w:rPr>
              <w:t>Item Pipeline</w:t>
            </w:r>
          </w:p>
        </w:tc>
        <w:tc>
          <w:tcPr>
            <w:tcW w:w="4728" w:type="dxa"/>
          </w:tcPr>
          <w:p w14:paraId="7948C170" w14:textId="77777777" w:rsidR="001B56EF" w:rsidRDefault="007044E3">
            <w:pPr>
              <w:snapToGrid w:val="0"/>
              <w:spacing w:line="300" w:lineRule="auto"/>
              <w:ind w:firstLine="0"/>
              <w:rPr>
                <w:rFonts w:ascii="方正书宋_GBK" w:eastAsia="方正书宋_GBK" w:hAnsi="方正书宋_GBK" w:cs="方正书宋_GBK"/>
                <w:sz w:val="24"/>
                <w:szCs w:val="24"/>
              </w:rPr>
            </w:pPr>
            <w:r>
              <w:rPr>
                <w:rFonts w:ascii="方正书宋_GBK" w:eastAsia="方正书宋_GBK" w:hAnsi="方正书宋_GBK" w:cs="方正书宋_GBK" w:hint="eastAsia"/>
                <w:sz w:val="24"/>
                <w:szCs w:val="24"/>
              </w:rPr>
              <w:t>Item Pipeline负责处理被spider提取出来的item。</w:t>
            </w:r>
          </w:p>
        </w:tc>
      </w:tr>
      <w:tr w:rsidR="001B56EF" w14:paraId="3884505A" w14:textId="77777777">
        <w:tc>
          <w:tcPr>
            <w:tcW w:w="3794" w:type="dxa"/>
          </w:tcPr>
          <w:p w14:paraId="4D2B3195" w14:textId="77777777" w:rsidR="001B56EF" w:rsidRDefault="007044E3">
            <w:pPr>
              <w:snapToGrid w:val="0"/>
              <w:spacing w:line="300" w:lineRule="auto"/>
              <w:ind w:firstLine="0"/>
              <w:rPr>
                <w:rFonts w:ascii="方正书宋_GBK" w:eastAsia="方正书宋_GBK" w:hAnsi="方正书宋_GBK" w:cs="方正书宋_GBK"/>
                <w:sz w:val="24"/>
                <w:szCs w:val="24"/>
              </w:rPr>
            </w:pPr>
            <w:r>
              <w:rPr>
                <w:rFonts w:ascii="方正书宋_GBK" w:eastAsia="方正书宋_GBK" w:hAnsi="方正书宋_GBK" w:cs="方正书宋_GBK" w:hint="eastAsia"/>
                <w:sz w:val="24"/>
                <w:szCs w:val="24"/>
              </w:rPr>
              <w:t xml:space="preserve">下载器中间件(Downloader </w:t>
            </w:r>
            <w:proofErr w:type="spellStart"/>
            <w:r>
              <w:rPr>
                <w:rFonts w:ascii="方正书宋_GBK" w:eastAsia="方正书宋_GBK" w:hAnsi="方正书宋_GBK" w:cs="方正书宋_GBK" w:hint="eastAsia"/>
                <w:sz w:val="24"/>
                <w:szCs w:val="24"/>
              </w:rPr>
              <w:t>middlewares</w:t>
            </w:r>
            <w:proofErr w:type="spellEnd"/>
            <w:r>
              <w:rPr>
                <w:rFonts w:ascii="方正书宋_GBK" w:eastAsia="方正书宋_GBK" w:hAnsi="方正书宋_GBK" w:cs="方正书宋_GBK" w:hint="eastAsia"/>
                <w:sz w:val="24"/>
                <w:szCs w:val="24"/>
              </w:rPr>
              <w:t>)</w:t>
            </w:r>
          </w:p>
        </w:tc>
        <w:tc>
          <w:tcPr>
            <w:tcW w:w="4728" w:type="dxa"/>
          </w:tcPr>
          <w:p w14:paraId="0D19F979" w14:textId="77777777" w:rsidR="001B56EF" w:rsidRDefault="007044E3">
            <w:pPr>
              <w:snapToGrid w:val="0"/>
              <w:spacing w:line="300" w:lineRule="auto"/>
              <w:ind w:firstLine="0"/>
              <w:rPr>
                <w:rFonts w:ascii="方正书宋_GBK" w:eastAsia="方正书宋_GBK" w:hAnsi="方正书宋_GBK" w:cs="方正书宋_GBK"/>
                <w:sz w:val="24"/>
                <w:szCs w:val="24"/>
              </w:rPr>
            </w:pPr>
            <w:r>
              <w:rPr>
                <w:rFonts w:ascii="方正书宋_GBK" w:eastAsia="方正书宋_GBK" w:hAnsi="方正书宋_GBK" w:cs="方正书宋_GBK" w:hint="eastAsia"/>
                <w:sz w:val="24"/>
                <w:szCs w:val="24"/>
              </w:rPr>
              <w:t>下载器中间件是在引擎及下载器之间的特定钩子(specific hook)，处理Downloader传递给引擎的response。</w:t>
            </w:r>
          </w:p>
        </w:tc>
      </w:tr>
      <w:tr w:rsidR="001B56EF" w14:paraId="5CF327C9" w14:textId="77777777">
        <w:tc>
          <w:tcPr>
            <w:tcW w:w="3794" w:type="dxa"/>
          </w:tcPr>
          <w:p w14:paraId="470B6BC7" w14:textId="77777777" w:rsidR="001B56EF" w:rsidRDefault="007044E3">
            <w:pPr>
              <w:snapToGrid w:val="0"/>
              <w:spacing w:line="300" w:lineRule="auto"/>
              <w:ind w:firstLine="0"/>
              <w:rPr>
                <w:rFonts w:ascii="方正书宋_GBK" w:eastAsia="方正书宋_GBK" w:hAnsi="方正书宋_GBK" w:cs="方正书宋_GBK"/>
                <w:sz w:val="24"/>
                <w:szCs w:val="24"/>
              </w:rPr>
            </w:pPr>
            <w:r>
              <w:rPr>
                <w:rFonts w:ascii="方正书宋_GBK" w:eastAsia="方正书宋_GBK" w:hAnsi="方正书宋_GBK" w:cs="方正书宋_GBK" w:hint="eastAsia"/>
                <w:sz w:val="24"/>
                <w:szCs w:val="24"/>
              </w:rPr>
              <w:t xml:space="preserve">Spider中间件(Spider </w:t>
            </w:r>
            <w:proofErr w:type="spellStart"/>
            <w:r>
              <w:rPr>
                <w:rFonts w:ascii="方正书宋_GBK" w:eastAsia="方正书宋_GBK" w:hAnsi="方正书宋_GBK" w:cs="方正书宋_GBK" w:hint="eastAsia"/>
                <w:sz w:val="24"/>
                <w:szCs w:val="24"/>
              </w:rPr>
              <w:t>middlewares</w:t>
            </w:r>
            <w:proofErr w:type="spellEnd"/>
            <w:r>
              <w:rPr>
                <w:rFonts w:ascii="方正书宋_GBK" w:eastAsia="方正书宋_GBK" w:hAnsi="方正书宋_GBK" w:cs="方正书宋_GBK" w:hint="eastAsia"/>
                <w:sz w:val="24"/>
                <w:szCs w:val="24"/>
              </w:rPr>
              <w:t>)</w:t>
            </w:r>
          </w:p>
        </w:tc>
        <w:tc>
          <w:tcPr>
            <w:tcW w:w="4728" w:type="dxa"/>
          </w:tcPr>
          <w:p w14:paraId="1C329E64" w14:textId="77777777" w:rsidR="001B56EF" w:rsidRDefault="007044E3">
            <w:pPr>
              <w:snapToGrid w:val="0"/>
              <w:spacing w:line="300" w:lineRule="auto"/>
              <w:ind w:firstLine="0"/>
              <w:rPr>
                <w:rFonts w:ascii="方正书宋_GBK" w:eastAsia="方正书宋_GBK" w:hAnsi="方正书宋_GBK" w:cs="方正书宋_GBK"/>
                <w:sz w:val="24"/>
                <w:szCs w:val="24"/>
              </w:rPr>
            </w:pPr>
            <w:r>
              <w:rPr>
                <w:rFonts w:ascii="方正书宋_GBK" w:eastAsia="方正书宋_GBK" w:hAnsi="方正书宋_GBK" w:cs="方正书宋_GBK" w:hint="eastAsia"/>
                <w:sz w:val="24"/>
                <w:szCs w:val="24"/>
              </w:rPr>
              <w:t>Spider中间件是在引擎及Spider之间的特定钩子(specific hook)，处理spider的输入(response)和输出(items及requests)。</w:t>
            </w:r>
          </w:p>
        </w:tc>
      </w:tr>
      <w:tr w:rsidR="001B56EF" w14:paraId="484AC95D" w14:textId="77777777">
        <w:tc>
          <w:tcPr>
            <w:tcW w:w="3794" w:type="dxa"/>
          </w:tcPr>
          <w:p w14:paraId="774A3277" w14:textId="77777777" w:rsidR="001B56EF" w:rsidRDefault="007044E3">
            <w:pPr>
              <w:snapToGrid w:val="0"/>
              <w:spacing w:line="300" w:lineRule="auto"/>
              <w:ind w:firstLine="0"/>
              <w:rPr>
                <w:rFonts w:ascii="方正书宋_GBK" w:eastAsia="方正书宋_GBK" w:hAnsi="方正书宋_GBK" w:cs="方正书宋_GBK"/>
                <w:sz w:val="24"/>
                <w:szCs w:val="24"/>
              </w:rPr>
            </w:pPr>
            <w:r>
              <w:rPr>
                <w:rFonts w:ascii="方正书宋_GBK" w:eastAsia="方正书宋_GBK" w:hAnsi="方正书宋_GBK" w:cs="方正书宋_GBK" w:hint="eastAsia"/>
                <w:sz w:val="24"/>
                <w:szCs w:val="24"/>
              </w:rPr>
              <w:t>数据流(Data flow)</w:t>
            </w:r>
          </w:p>
        </w:tc>
        <w:tc>
          <w:tcPr>
            <w:tcW w:w="4728" w:type="dxa"/>
          </w:tcPr>
          <w:p w14:paraId="747F075F" w14:textId="77777777" w:rsidR="001B56EF" w:rsidRDefault="007044E3">
            <w:pPr>
              <w:snapToGrid w:val="0"/>
              <w:spacing w:line="300" w:lineRule="auto"/>
              <w:ind w:firstLine="0"/>
              <w:rPr>
                <w:rFonts w:ascii="方正书宋_GBK" w:eastAsia="方正书宋_GBK" w:hAnsi="方正书宋_GBK" w:cs="方正书宋_GBK"/>
                <w:sz w:val="24"/>
                <w:szCs w:val="24"/>
              </w:rPr>
            </w:pPr>
            <w:proofErr w:type="spellStart"/>
            <w:r>
              <w:rPr>
                <w:rFonts w:ascii="方正书宋_GBK" w:eastAsia="方正书宋_GBK" w:hAnsi="方正书宋_GBK" w:cs="方正书宋_GBK" w:hint="eastAsia"/>
                <w:sz w:val="24"/>
                <w:szCs w:val="24"/>
              </w:rPr>
              <w:t>Scrapy</w:t>
            </w:r>
            <w:proofErr w:type="spellEnd"/>
            <w:r>
              <w:rPr>
                <w:rFonts w:ascii="方正书宋_GBK" w:eastAsia="方正书宋_GBK" w:hAnsi="方正书宋_GBK" w:cs="方正书宋_GBK" w:hint="eastAsia"/>
                <w:sz w:val="24"/>
                <w:szCs w:val="24"/>
              </w:rPr>
              <w:t>中的数据流。</w:t>
            </w:r>
          </w:p>
        </w:tc>
      </w:tr>
      <w:tr w:rsidR="001B56EF" w14:paraId="12546887" w14:textId="77777777">
        <w:tc>
          <w:tcPr>
            <w:tcW w:w="3794" w:type="dxa"/>
          </w:tcPr>
          <w:p w14:paraId="781BC661" w14:textId="77777777" w:rsidR="001B56EF" w:rsidRDefault="007044E3">
            <w:pPr>
              <w:snapToGrid w:val="0"/>
              <w:spacing w:line="300" w:lineRule="auto"/>
              <w:ind w:firstLine="0"/>
              <w:rPr>
                <w:rFonts w:ascii="方正书宋_GBK" w:eastAsia="方正书宋_GBK" w:hAnsi="方正书宋_GBK" w:cs="方正书宋_GBK"/>
                <w:sz w:val="24"/>
                <w:szCs w:val="24"/>
              </w:rPr>
            </w:pPr>
            <w:r>
              <w:rPr>
                <w:rFonts w:ascii="方正书宋_GBK" w:eastAsia="方正书宋_GBK" w:hAnsi="方正书宋_GBK" w:cs="方正书宋_GBK" w:hint="eastAsia"/>
                <w:sz w:val="24"/>
                <w:szCs w:val="24"/>
              </w:rPr>
              <w:t>事件驱动网络(Event-driven networking)</w:t>
            </w:r>
          </w:p>
        </w:tc>
        <w:tc>
          <w:tcPr>
            <w:tcW w:w="4728" w:type="dxa"/>
          </w:tcPr>
          <w:p w14:paraId="5C967005" w14:textId="77777777" w:rsidR="001B56EF" w:rsidRDefault="007044E3">
            <w:pPr>
              <w:snapToGrid w:val="0"/>
              <w:spacing w:line="300" w:lineRule="auto"/>
              <w:ind w:firstLine="0"/>
              <w:rPr>
                <w:rFonts w:ascii="方正书宋_GBK" w:eastAsia="方正书宋_GBK" w:hAnsi="方正书宋_GBK" w:cs="方正书宋_GBK"/>
                <w:sz w:val="24"/>
                <w:szCs w:val="24"/>
              </w:rPr>
            </w:pPr>
            <w:proofErr w:type="spellStart"/>
            <w:r>
              <w:rPr>
                <w:rFonts w:ascii="方正书宋_GBK" w:eastAsia="方正书宋_GBK" w:hAnsi="方正书宋_GBK" w:cs="方正书宋_GBK" w:hint="eastAsia"/>
                <w:sz w:val="24"/>
                <w:szCs w:val="24"/>
              </w:rPr>
              <w:t>Scrapy</w:t>
            </w:r>
            <w:proofErr w:type="spellEnd"/>
            <w:r>
              <w:rPr>
                <w:rFonts w:ascii="方正书宋_GBK" w:eastAsia="方正书宋_GBK" w:hAnsi="方正书宋_GBK" w:cs="方正书宋_GBK" w:hint="eastAsia"/>
                <w:sz w:val="24"/>
                <w:szCs w:val="24"/>
              </w:rPr>
              <w:t>基于事件驱动网络框架 Twisted 编写。</w:t>
            </w:r>
          </w:p>
        </w:tc>
      </w:tr>
      <w:tr w:rsidR="001B56EF" w14:paraId="6FA6FF6B" w14:textId="77777777">
        <w:tc>
          <w:tcPr>
            <w:tcW w:w="3794" w:type="dxa"/>
          </w:tcPr>
          <w:p w14:paraId="4B3ACE6C" w14:textId="77777777" w:rsidR="001B56EF" w:rsidRDefault="007044E3">
            <w:pPr>
              <w:snapToGrid w:val="0"/>
              <w:spacing w:line="300" w:lineRule="auto"/>
              <w:ind w:firstLine="0"/>
              <w:rPr>
                <w:rFonts w:ascii="方正书宋_GBK" w:eastAsia="方正书宋_GBK" w:hAnsi="方正书宋_GBK" w:cs="方正书宋_GBK"/>
                <w:sz w:val="24"/>
                <w:szCs w:val="24"/>
              </w:rPr>
            </w:pPr>
            <w:bookmarkStart w:id="13" w:name="_Toc927096147"/>
            <w:bookmarkEnd w:id="13"/>
            <w:r>
              <w:rPr>
                <w:rFonts w:ascii="方正书宋_GBK" w:eastAsia="方正书宋_GBK" w:hAnsi="方正书宋_GBK" w:cs="方正书宋_GBK"/>
                <w:sz w:val="24"/>
                <w:szCs w:val="24"/>
              </w:rPr>
              <w:t>XML</w:t>
            </w:r>
          </w:p>
        </w:tc>
        <w:tc>
          <w:tcPr>
            <w:tcW w:w="4728" w:type="dxa"/>
          </w:tcPr>
          <w:p w14:paraId="2A0DD4BC" w14:textId="77777777" w:rsidR="001B56EF" w:rsidRDefault="007044E3">
            <w:pPr>
              <w:snapToGrid w:val="0"/>
              <w:spacing w:line="300" w:lineRule="auto"/>
              <w:ind w:firstLine="0"/>
              <w:rPr>
                <w:rFonts w:ascii="方正书宋_GBK" w:eastAsia="方正书宋_GBK" w:hAnsi="方正书宋_GBK" w:cs="方正书宋_GBK"/>
                <w:sz w:val="24"/>
                <w:szCs w:val="24"/>
              </w:rPr>
            </w:pPr>
            <w:r>
              <w:rPr>
                <w:rFonts w:ascii="方正书宋_GBK" w:eastAsia="方正书宋_GBK" w:hAnsi="方正书宋_GBK" w:cs="方正书宋_GBK" w:hint="eastAsia"/>
                <w:sz w:val="24"/>
                <w:szCs w:val="24"/>
              </w:rPr>
              <w:t>可扩展</w:t>
            </w:r>
            <w:r>
              <w:rPr>
                <w:rFonts w:ascii="方正书宋_GBK" w:eastAsia="方正书宋_GBK" w:hAnsi="方正书宋_GBK" w:cs="方正书宋_GBK" w:hint="eastAsia"/>
                <w:sz w:val="24"/>
                <w:szCs w:val="24"/>
              </w:rPr>
              <w:fldChar w:fldCharType="begin"/>
            </w:r>
            <w:r>
              <w:rPr>
                <w:rFonts w:ascii="方正书宋_GBK" w:eastAsia="方正书宋_GBK" w:hAnsi="方正书宋_GBK" w:cs="方正书宋_GBK" w:hint="eastAsia"/>
                <w:sz w:val="24"/>
                <w:szCs w:val="24"/>
              </w:rPr>
              <w:instrText xml:space="preserve"> HYPERLINK "http://baike.baidu.com/item/%E6%A0%87%E8%AE%B0%E8%AF%AD%E8%A8%80" \t "/home/wudy/文档\\x/_blank" </w:instrText>
            </w:r>
            <w:r>
              <w:rPr>
                <w:rFonts w:ascii="方正书宋_GBK" w:eastAsia="方正书宋_GBK" w:hAnsi="方正书宋_GBK" w:cs="方正书宋_GBK" w:hint="eastAsia"/>
                <w:sz w:val="24"/>
                <w:szCs w:val="24"/>
              </w:rPr>
              <w:fldChar w:fldCharType="separate"/>
            </w:r>
            <w:r>
              <w:rPr>
                <w:rFonts w:ascii="方正书宋_GBK" w:eastAsia="方正书宋_GBK" w:hAnsi="方正书宋_GBK" w:cs="方正书宋_GBK" w:hint="eastAsia"/>
                <w:sz w:val="24"/>
                <w:szCs w:val="24"/>
              </w:rPr>
              <w:t>标记语言</w:t>
            </w:r>
            <w:r>
              <w:rPr>
                <w:rFonts w:ascii="方正书宋_GBK" w:eastAsia="方正书宋_GBK" w:hAnsi="方正书宋_GBK" w:cs="方正书宋_GBK" w:hint="eastAsia"/>
                <w:sz w:val="24"/>
                <w:szCs w:val="24"/>
              </w:rPr>
              <w:fldChar w:fldCharType="end"/>
            </w:r>
            <w:r>
              <w:rPr>
                <w:rFonts w:ascii="方正书宋_GBK" w:eastAsia="方正书宋_GBK" w:hAnsi="方正书宋_GBK" w:cs="方正书宋_GBK" w:hint="eastAsia"/>
                <w:sz w:val="24"/>
                <w:szCs w:val="24"/>
              </w:rPr>
              <w:t>，</w:t>
            </w:r>
            <w:hyperlink r:id="rId10" w:tgtFrame="/home/wudy/文档\x/_blank" w:history="1">
              <w:r>
                <w:rPr>
                  <w:rFonts w:ascii="方正书宋_GBK" w:eastAsia="方正书宋_GBK" w:hAnsi="方正书宋_GBK" w:cs="方正书宋_GBK" w:hint="eastAsia"/>
                  <w:sz w:val="24"/>
                  <w:szCs w:val="24"/>
                </w:rPr>
                <w:t>标准通用标记语言</w:t>
              </w:r>
            </w:hyperlink>
            <w:r>
              <w:rPr>
                <w:rFonts w:ascii="方正书宋_GBK" w:eastAsia="方正书宋_GBK" w:hAnsi="方正书宋_GBK" w:cs="方正书宋_GBK" w:hint="eastAsia"/>
                <w:sz w:val="24"/>
                <w:szCs w:val="24"/>
              </w:rPr>
              <w:t>的子集，是一种用于标记电子文件使其具有结构性的</w:t>
            </w:r>
            <w:hyperlink r:id="rId11" w:tgtFrame="/home/wudy/文档\x/_blank" w:history="1">
              <w:r>
                <w:rPr>
                  <w:rFonts w:ascii="方正书宋_GBK" w:eastAsia="方正书宋_GBK" w:hAnsi="方正书宋_GBK" w:cs="方正书宋_GBK" w:hint="eastAsia"/>
                  <w:sz w:val="24"/>
                  <w:szCs w:val="24"/>
                </w:rPr>
                <w:t>标记语言</w:t>
              </w:r>
            </w:hyperlink>
            <w:r>
              <w:rPr>
                <w:rFonts w:ascii="方正书宋_GBK" w:eastAsia="方正书宋_GBK" w:hAnsi="方正书宋_GBK" w:cs="方正书宋_GBK" w:hint="eastAsia"/>
                <w:sz w:val="24"/>
                <w:szCs w:val="24"/>
              </w:rPr>
              <w:t>。</w:t>
            </w:r>
          </w:p>
        </w:tc>
      </w:tr>
      <w:tr w:rsidR="001B56EF" w14:paraId="2B96D93C" w14:textId="77777777">
        <w:tc>
          <w:tcPr>
            <w:tcW w:w="3794" w:type="dxa"/>
          </w:tcPr>
          <w:p w14:paraId="74A1A4E1" w14:textId="77777777" w:rsidR="001B56EF" w:rsidRDefault="007044E3">
            <w:pPr>
              <w:snapToGrid w:val="0"/>
              <w:spacing w:line="300" w:lineRule="auto"/>
              <w:ind w:firstLine="0"/>
              <w:rPr>
                <w:rFonts w:ascii="方正书宋_GBK" w:eastAsia="方正书宋_GBK" w:hAnsi="方正书宋_GBK" w:cs="方正书宋_GBK"/>
                <w:sz w:val="24"/>
                <w:szCs w:val="24"/>
              </w:rPr>
            </w:pPr>
            <w:r>
              <w:rPr>
                <w:rFonts w:ascii="方正书宋_GBK" w:eastAsia="方正书宋_GBK" w:hAnsi="方正书宋_GBK" w:cs="方正书宋_GBK"/>
                <w:sz w:val="24"/>
                <w:szCs w:val="24"/>
              </w:rPr>
              <w:t>JSON</w:t>
            </w:r>
          </w:p>
        </w:tc>
        <w:tc>
          <w:tcPr>
            <w:tcW w:w="4728" w:type="dxa"/>
          </w:tcPr>
          <w:p w14:paraId="783F3310" w14:textId="77777777" w:rsidR="001B56EF" w:rsidRDefault="007044E3">
            <w:pPr>
              <w:snapToGrid w:val="0"/>
              <w:spacing w:line="300" w:lineRule="auto"/>
              <w:ind w:firstLine="0"/>
              <w:rPr>
                <w:rFonts w:ascii="方正书宋_GBK" w:eastAsia="方正书宋_GBK" w:hAnsi="方正书宋_GBK" w:cs="方正书宋_GBK"/>
                <w:sz w:val="24"/>
                <w:szCs w:val="24"/>
              </w:rPr>
            </w:pPr>
            <w:r>
              <w:rPr>
                <w:rFonts w:ascii="方正书宋_GBK" w:eastAsia="方正书宋_GBK" w:hAnsi="方正书宋_GBK" w:cs="方正书宋_GBK" w:hint="eastAsia"/>
                <w:sz w:val="24"/>
                <w:szCs w:val="24"/>
              </w:rPr>
              <w:t>存储和交换文本信息的语法。类似XML</w:t>
            </w:r>
          </w:p>
        </w:tc>
      </w:tr>
      <w:tr w:rsidR="001B56EF" w14:paraId="2B2AB10A" w14:textId="77777777">
        <w:tc>
          <w:tcPr>
            <w:tcW w:w="3794" w:type="dxa"/>
          </w:tcPr>
          <w:p w14:paraId="5518A657" w14:textId="77777777" w:rsidR="001B56EF" w:rsidRDefault="007044E3">
            <w:pPr>
              <w:snapToGrid w:val="0"/>
              <w:spacing w:line="300" w:lineRule="auto"/>
              <w:ind w:firstLine="0"/>
              <w:rPr>
                <w:rFonts w:ascii="方正书宋_GBK" w:eastAsia="方正书宋_GBK" w:hAnsi="方正书宋_GBK" w:cs="方正书宋_GBK"/>
                <w:sz w:val="24"/>
                <w:szCs w:val="24"/>
              </w:rPr>
            </w:pPr>
            <w:r>
              <w:rPr>
                <w:rFonts w:ascii="方正书宋_GBK" w:eastAsia="方正书宋_GBK" w:hAnsi="方正书宋_GBK" w:cs="方正书宋_GBK"/>
                <w:sz w:val="24"/>
                <w:szCs w:val="24"/>
              </w:rPr>
              <w:t>CSV</w:t>
            </w:r>
          </w:p>
        </w:tc>
        <w:tc>
          <w:tcPr>
            <w:tcW w:w="4728" w:type="dxa"/>
          </w:tcPr>
          <w:p w14:paraId="2DB245C0" w14:textId="77777777" w:rsidR="001B56EF" w:rsidRDefault="007044E3">
            <w:pPr>
              <w:snapToGrid w:val="0"/>
              <w:spacing w:line="300" w:lineRule="auto"/>
              <w:ind w:firstLine="0"/>
              <w:rPr>
                <w:rFonts w:ascii="方正书宋_GBK" w:eastAsia="方正书宋_GBK" w:hAnsi="方正书宋_GBK" w:cs="方正书宋_GBK"/>
                <w:sz w:val="24"/>
                <w:szCs w:val="24"/>
              </w:rPr>
            </w:pPr>
            <w:r>
              <w:rPr>
                <w:rFonts w:ascii="方正书宋_GBK" w:eastAsia="方正书宋_GBK" w:hAnsi="方正书宋_GBK" w:cs="方正书宋_GBK" w:hint="eastAsia"/>
                <w:sz w:val="24"/>
                <w:szCs w:val="24"/>
              </w:rPr>
              <w:t>逗号分隔值</w:t>
            </w:r>
            <w:r>
              <w:rPr>
                <w:rFonts w:ascii="方正书宋_GBK" w:eastAsia="方正书宋_GBK" w:hAnsi="方正书宋_GBK" w:cs="方正书宋_GBK"/>
                <w:sz w:val="24"/>
                <w:szCs w:val="24"/>
              </w:rPr>
              <w:t>，文件以纯文本形式存储表格数据（数字和文本）。纯文本意味着该文件是一个</w:t>
            </w:r>
            <w:r>
              <w:rPr>
                <w:rFonts w:ascii="方正书宋_GBK" w:eastAsia="方正书宋_GBK" w:hAnsi="方正书宋_GBK" w:cs="方正书宋_GBK"/>
                <w:sz w:val="24"/>
                <w:szCs w:val="24"/>
              </w:rPr>
              <w:fldChar w:fldCharType="begin"/>
            </w:r>
            <w:r>
              <w:rPr>
                <w:rFonts w:ascii="方正书宋_GBK" w:eastAsia="方正书宋_GBK" w:hAnsi="方正书宋_GBK" w:cs="方正书宋_GBK"/>
                <w:sz w:val="24"/>
                <w:szCs w:val="24"/>
              </w:rPr>
              <w:instrText xml:space="preserve"> HYPERLINK "http://baike.baidu.com/item/%E5%AD%97%E7%AC%A6" \t "/home/wudy/文档\\x/_blank" </w:instrText>
            </w:r>
            <w:r>
              <w:rPr>
                <w:rFonts w:ascii="方正书宋_GBK" w:eastAsia="方正书宋_GBK" w:hAnsi="方正书宋_GBK" w:cs="方正书宋_GBK"/>
                <w:sz w:val="24"/>
                <w:szCs w:val="24"/>
              </w:rPr>
              <w:fldChar w:fldCharType="separate"/>
            </w:r>
            <w:r>
              <w:rPr>
                <w:rFonts w:ascii="方正书宋_GBK" w:eastAsia="方正书宋_GBK" w:hAnsi="方正书宋_GBK" w:cs="方正书宋_GBK"/>
                <w:sz w:val="24"/>
                <w:szCs w:val="24"/>
              </w:rPr>
              <w:t>字符</w:t>
            </w:r>
            <w:r>
              <w:rPr>
                <w:rFonts w:ascii="方正书宋_GBK" w:eastAsia="方正书宋_GBK" w:hAnsi="方正书宋_GBK" w:cs="方正书宋_GBK"/>
                <w:sz w:val="24"/>
                <w:szCs w:val="24"/>
              </w:rPr>
              <w:fldChar w:fldCharType="end"/>
            </w:r>
            <w:r>
              <w:rPr>
                <w:rFonts w:ascii="方正书宋_GBK" w:eastAsia="方正书宋_GBK" w:hAnsi="方正书宋_GBK" w:cs="方正书宋_GBK"/>
                <w:sz w:val="24"/>
                <w:szCs w:val="24"/>
              </w:rPr>
              <w:t>序列，不含必须像二进制数字那样被解读的数据。</w:t>
            </w:r>
          </w:p>
        </w:tc>
      </w:tr>
      <w:tr w:rsidR="001B56EF" w14:paraId="3C3787C4" w14:textId="77777777">
        <w:tc>
          <w:tcPr>
            <w:tcW w:w="3794" w:type="dxa"/>
          </w:tcPr>
          <w:p w14:paraId="1FD6A1C1" w14:textId="77777777" w:rsidR="001B56EF" w:rsidRDefault="007044E3">
            <w:pPr>
              <w:snapToGrid w:val="0"/>
              <w:spacing w:line="300" w:lineRule="auto"/>
              <w:ind w:firstLine="0"/>
              <w:rPr>
                <w:rFonts w:ascii="方正书宋_GBK" w:eastAsia="方正书宋_GBK" w:hAnsi="方正书宋_GBK" w:cs="方正书宋_GBK"/>
                <w:sz w:val="24"/>
                <w:szCs w:val="24"/>
              </w:rPr>
            </w:pPr>
            <w:proofErr w:type="spellStart"/>
            <w:r>
              <w:rPr>
                <w:rFonts w:ascii="方正书宋_GBK" w:eastAsia="方正书宋_GBK" w:hAnsi="方正书宋_GBK" w:cs="方正书宋_GBK" w:hint="eastAsia"/>
                <w:sz w:val="24"/>
                <w:szCs w:val="24"/>
              </w:rPr>
              <w:t>XPath</w:t>
            </w:r>
            <w:proofErr w:type="spellEnd"/>
          </w:p>
        </w:tc>
        <w:tc>
          <w:tcPr>
            <w:tcW w:w="4728" w:type="dxa"/>
          </w:tcPr>
          <w:p w14:paraId="080829C8" w14:textId="77777777" w:rsidR="001B56EF" w:rsidRDefault="007044E3">
            <w:pPr>
              <w:snapToGrid w:val="0"/>
              <w:spacing w:line="300" w:lineRule="auto"/>
              <w:ind w:firstLine="0"/>
              <w:rPr>
                <w:rFonts w:ascii="方正书宋_GBK" w:eastAsia="方正书宋_GBK" w:hAnsi="方正书宋_GBK" w:cs="方正书宋_GBK"/>
                <w:sz w:val="24"/>
                <w:szCs w:val="24"/>
              </w:rPr>
            </w:pPr>
            <w:r>
              <w:rPr>
                <w:rFonts w:ascii="方正书宋_GBK" w:eastAsia="方正书宋_GBK" w:hAnsi="方正书宋_GBK" w:cs="方正书宋_GBK" w:hint="eastAsia"/>
                <w:sz w:val="24"/>
                <w:szCs w:val="24"/>
              </w:rPr>
              <w:t>即XML路径语言（XML Path Language），它是一种用来确定XML文档中某部</w:t>
            </w:r>
            <w:proofErr w:type="gramStart"/>
            <w:r>
              <w:rPr>
                <w:rFonts w:ascii="方正书宋_GBK" w:eastAsia="方正书宋_GBK" w:hAnsi="方正书宋_GBK" w:cs="方正书宋_GBK" w:hint="eastAsia"/>
                <w:sz w:val="24"/>
                <w:szCs w:val="24"/>
              </w:rPr>
              <w:t>分位置</w:t>
            </w:r>
            <w:proofErr w:type="gramEnd"/>
            <w:r>
              <w:rPr>
                <w:rFonts w:ascii="方正书宋_GBK" w:eastAsia="方正书宋_GBK" w:hAnsi="方正书宋_GBK" w:cs="方正书宋_GBK" w:hint="eastAsia"/>
                <w:sz w:val="24"/>
                <w:szCs w:val="24"/>
              </w:rPr>
              <w:t>的语言。</w:t>
            </w:r>
            <w:proofErr w:type="spellStart"/>
            <w:r>
              <w:rPr>
                <w:rFonts w:ascii="方正书宋_GBK" w:eastAsia="方正书宋_GBK" w:hAnsi="方正书宋_GBK" w:cs="方正书宋_GBK" w:hint="eastAsia"/>
                <w:sz w:val="24"/>
                <w:szCs w:val="24"/>
              </w:rPr>
              <w:t>XPath</w:t>
            </w:r>
            <w:proofErr w:type="spellEnd"/>
            <w:r>
              <w:rPr>
                <w:rFonts w:ascii="方正书宋_GBK" w:eastAsia="方正书宋_GBK" w:hAnsi="方正书宋_GBK" w:cs="方正书宋_GBK" w:hint="eastAsia"/>
                <w:sz w:val="24"/>
                <w:szCs w:val="24"/>
              </w:rPr>
              <w:t>基于XML的树状结构，提供在数据结构树中找寻节点的能力。</w:t>
            </w:r>
          </w:p>
        </w:tc>
      </w:tr>
      <w:tr w:rsidR="001B56EF" w14:paraId="076877EC" w14:textId="77777777">
        <w:tc>
          <w:tcPr>
            <w:tcW w:w="3794" w:type="dxa"/>
          </w:tcPr>
          <w:p w14:paraId="39604731" w14:textId="77777777" w:rsidR="001B56EF" w:rsidRDefault="007044E3">
            <w:pPr>
              <w:snapToGrid w:val="0"/>
              <w:spacing w:line="300" w:lineRule="auto"/>
              <w:ind w:firstLine="0"/>
              <w:rPr>
                <w:rFonts w:ascii="方正书宋_GBK" w:eastAsia="方正书宋_GBK" w:hAnsi="方正书宋_GBK" w:cs="方正书宋_GBK"/>
                <w:sz w:val="24"/>
                <w:szCs w:val="24"/>
              </w:rPr>
            </w:pPr>
            <w:r>
              <w:rPr>
                <w:rFonts w:ascii="方正书宋_GBK" w:eastAsia="方正书宋_GBK" w:hAnsi="方正书宋_GBK" w:cs="方正书宋_GBK"/>
                <w:sz w:val="24"/>
                <w:szCs w:val="24"/>
              </w:rPr>
              <w:lastRenderedPageBreak/>
              <w:t>CSS</w:t>
            </w:r>
          </w:p>
        </w:tc>
        <w:tc>
          <w:tcPr>
            <w:tcW w:w="4728" w:type="dxa"/>
          </w:tcPr>
          <w:p w14:paraId="3D97E63D" w14:textId="77777777" w:rsidR="001B56EF" w:rsidRDefault="007044E3">
            <w:pPr>
              <w:snapToGrid w:val="0"/>
              <w:spacing w:line="300" w:lineRule="auto"/>
              <w:ind w:firstLine="0"/>
              <w:rPr>
                <w:rFonts w:ascii="方正书宋_GBK" w:eastAsia="方正书宋_GBK" w:hAnsi="方正书宋_GBK" w:cs="方正书宋_GBK"/>
                <w:sz w:val="24"/>
                <w:szCs w:val="24"/>
              </w:rPr>
            </w:pPr>
            <w:r>
              <w:rPr>
                <w:rFonts w:ascii="方正书宋_GBK" w:eastAsia="方正书宋_GBK" w:hAnsi="方正书宋_GBK" w:cs="方正书宋_GBK" w:hint="eastAsia"/>
                <w:sz w:val="24"/>
                <w:szCs w:val="24"/>
              </w:rPr>
              <w:t>层叠样式表，</w:t>
            </w:r>
            <w:proofErr w:type="gramStart"/>
            <w:r>
              <w:rPr>
                <w:rFonts w:ascii="方正书宋_GBK" w:eastAsia="方正书宋_GBK" w:hAnsi="方正书宋_GBK" w:cs="方正书宋_GBK" w:hint="eastAsia"/>
                <w:sz w:val="24"/>
                <w:szCs w:val="24"/>
              </w:rPr>
              <w:t>又称串样式</w:t>
            </w:r>
            <w:proofErr w:type="gramEnd"/>
            <w:r>
              <w:rPr>
                <w:rFonts w:ascii="方正书宋_GBK" w:eastAsia="方正书宋_GBK" w:hAnsi="方正书宋_GBK" w:cs="方正书宋_GBK" w:hint="eastAsia"/>
                <w:sz w:val="24"/>
                <w:szCs w:val="24"/>
              </w:rPr>
              <w:t>列表、级联样式表、串接样式表、层叠样式表、階</w:t>
            </w:r>
            <w:proofErr w:type="gramStart"/>
            <w:r>
              <w:rPr>
                <w:rFonts w:ascii="方正书宋_GBK" w:eastAsia="方正书宋_GBK" w:hAnsi="方正书宋_GBK" w:cs="方正书宋_GBK" w:hint="eastAsia"/>
                <w:sz w:val="24"/>
                <w:szCs w:val="24"/>
              </w:rPr>
              <w:t>層</w:t>
            </w:r>
            <w:proofErr w:type="gramEnd"/>
            <w:r>
              <w:rPr>
                <w:rFonts w:ascii="方正书宋_GBK" w:eastAsia="方正书宋_GBK" w:hAnsi="方正书宋_GBK" w:cs="方正书宋_GBK" w:hint="eastAsia"/>
                <w:sz w:val="24"/>
                <w:szCs w:val="24"/>
              </w:rPr>
              <w:t>式</w:t>
            </w:r>
            <w:proofErr w:type="gramStart"/>
            <w:r>
              <w:rPr>
                <w:rFonts w:ascii="方正书宋_GBK" w:eastAsia="方正书宋_GBK" w:hAnsi="方正书宋_GBK" w:cs="方正书宋_GBK" w:hint="eastAsia"/>
                <w:sz w:val="24"/>
                <w:szCs w:val="24"/>
              </w:rPr>
              <w:t>樣</w:t>
            </w:r>
            <w:proofErr w:type="gramEnd"/>
            <w:r>
              <w:rPr>
                <w:rFonts w:ascii="方正书宋_GBK" w:eastAsia="方正书宋_GBK" w:hAnsi="方正书宋_GBK" w:cs="方正书宋_GBK" w:hint="eastAsia"/>
                <w:sz w:val="24"/>
                <w:szCs w:val="24"/>
              </w:rPr>
              <w:t>式表，一种用来为结构化文档（如HTML 文档或XML 应用）添加样式（字体、间距和颜色等）的计算机语言，由W3C 定义和维护。</w:t>
            </w:r>
          </w:p>
        </w:tc>
      </w:tr>
      <w:tr w:rsidR="001B56EF" w14:paraId="18B40143" w14:textId="77777777">
        <w:tc>
          <w:tcPr>
            <w:tcW w:w="3794" w:type="dxa"/>
          </w:tcPr>
          <w:p w14:paraId="4DCD5055" w14:textId="77777777" w:rsidR="001B56EF" w:rsidRDefault="007044E3">
            <w:pPr>
              <w:snapToGrid w:val="0"/>
              <w:spacing w:line="300" w:lineRule="auto"/>
              <w:ind w:firstLine="0"/>
              <w:rPr>
                <w:rFonts w:ascii="方正书宋_GBK" w:eastAsia="方正书宋_GBK" w:hAnsi="方正书宋_GBK" w:cs="方正书宋_GBK"/>
                <w:sz w:val="24"/>
                <w:szCs w:val="24"/>
              </w:rPr>
            </w:pPr>
            <w:r>
              <w:rPr>
                <w:rFonts w:ascii="方正书宋_GBK" w:eastAsia="方正书宋_GBK" w:hAnsi="方正书宋_GBK" w:cs="方正书宋_GBK" w:hint="eastAsia"/>
                <w:sz w:val="24"/>
                <w:szCs w:val="24"/>
              </w:rPr>
              <w:t>Telnet</w:t>
            </w:r>
          </w:p>
        </w:tc>
        <w:tc>
          <w:tcPr>
            <w:tcW w:w="4728" w:type="dxa"/>
          </w:tcPr>
          <w:p w14:paraId="588F9E2D" w14:textId="77777777" w:rsidR="001B56EF" w:rsidRDefault="007044E3">
            <w:pPr>
              <w:snapToGrid w:val="0"/>
              <w:spacing w:line="300" w:lineRule="auto"/>
              <w:ind w:firstLine="0"/>
              <w:rPr>
                <w:rFonts w:ascii="方正书宋_GBK" w:eastAsia="方正书宋_GBK" w:hAnsi="方正书宋_GBK" w:cs="方正书宋_GBK"/>
                <w:sz w:val="24"/>
                <w:szCs w:val="24"/>
              </w:rPr>
            </w:pPr>
            <w:r>
              <w:rPr>
                <w:rFonts w:ascii="方正书宋_GBK" w:eastAsia="方正书宋_GBK" w:hAnsi="方正书宋_GBK" w:cs="方正书宋_GBK" w:hint="eastAsia"/>
                <w:sz w:val="24"/>
                <w:szCs w:val="24"/>
              </w:rPr>
              <w:t>Telnet协议是一种应用层协议，使用于互联网及局域网中，使用虚拟终端机的形式，提供双向、以文字字符串为主的交互功能。</w:t>
            </w:r>
          </w:p>
        </w:tc>
      </w:tr>
      <w:tr w:rsidR="001B56EF" w14:paraId="390F8ADA" w14:textId="77777777">
        <w:tc>
          <w:tcPr>
            <w:tcW w:w="3794" w:type="dxa"/>
          </w:tcPr>
          <w:p w14:paraId="4CA123CE" w14:textId="77777777" w:rsidR="001B56EF" w:rsidRDefault="007044E3">
            <w:pPr>
              <w:snapToGrid w:val="0"/>
              <w:spacing w:line="300" w:lineRule="auto"/>
              <w:ind w:firstLine="0"/>
              <w:rPr>
                <w:rFonts w:ascii="方正书宋_GBK" w:eastAsia="方正书宋_GBK" w:hAnsi="方正书宋_GBK" w:cs="方正书宋_GBK"/>
                <w:sz w:val="24"/>
                <w:szCs w:val="24"/>
              </w:rPr>
            </w:pPr>
            <w:r>
              <w:rPr>
                <w:rFonts w:ascii="方正书宋_GBK" w:eastAsia="方正书宋_GBK" w:hAnsi="方正书宋_GBK" w:cs="方正书宋_GBK"/>
                <w:sz w:val="24"/>
                <w:szCs w:val="24"/>
              </w:rPr>
              <w:t xml:space="preserve">cookies </w:t>
            </w:r>
          </w:p>
        </w:tc>
        <w:tc>
          <w:tcPr>
            <w:tcW w:w="4728" w:type="dxa"/>
          </w:tcPr>
          <w:p w14:paraId="5CE78614" w14:textId="77777777" w:rsidR="001B56EF" w:rsidRDefault="007044E3">
            <w:pPr>
              <w:snapToGrid w:val="0"/>
              <w:spacing w:line="300" w:lineRule="auto"/>
              <w:ind w:firstLine="0"/>
              <w:rPr>
                <w:rFonts w:ascii="方正书宋_GBK" w:eastAsia="方正书宋_GBK" w:hAnsi="方正书宋_GBK" w:cs="方正书宋_GBK"/>
                <w:sz w:val="24"/>
                <w:szCs w:val="24"/>
              </w:rPr>
            </w:pPr>
            <w:r>
              <w:rPr>
                <w:rFonts w:ascii="方正书宋_GBK" w:eastAsia="方正书宋_GBK" w:hAnsi="方正书宋_GBK" w:cs="方正书宋_GBK" w:hint="eastAsia"/>
                <w:sz w:val="24"/>
                <w:szCs w:val="24"/>
              </w:rPr>
              <w:t>指某些网站为了辨别用户身份而储存在用户本地终端上的数据（通常经过加密）。</w:t>
            </w:r>
          </w:p>
        </w:tc>
      </w:tr>
      <w:tr w:rsidR="001B56EF" w14:paraId="5930A144" w14:textId="77777777">
        <w:tc>
          <w:tcPr>
            <w:tcW w:w="3794" w:type="dxa"/>
          </w:tcPr>
          <w:p w14:paraId="244EA204" w14:textId="77777777" w:rsidR="001B56EF" w:rsidRDefault="007044E3">
            <w:pPr>
              <w:snapToGrid w:val="0"/>
              <w:spacing w:line="300" w:lineRule="auto"/>
              <w:ind w:firstLine="0"/>
              <w:rPr>
                <w:rFonts w:ascii="方正书宋_GBK" w:eastAsia="方正书宋_GBK" w:hAnsi="方正书宋_GBK" w:cs="方正书宋_GBK"/>
                <w:sz w:val="24"/>
                <w:szCs w:val="24"/>
              </w:rPr>
            </w:pPr>
            <w:r>
              <w:rPr>
                <w:rFonts w:ascii="方正书宋_GBK" w:eastAsia="方正书宋_GBK" w:hAnsi="方正书宋_GBK" w:cs="方正书宋_GBK"/>
                <w:sz w:val="24"/>
                <w:szCs w:val="24"/>
              </w:rPr>
              <w:t>session</w:t>
            </w:r>
          </w:p>
        </w:tc>
        <w:tc>
          <w:tcPr>
            <w:tcW w:w="4728" w:type="dxa"/>
          </w:tcPr>
          <w:p w14:paraId="77AA3E9A" w14:textId="77777777" w:rsidR="001B56EF" w:rsidRDefault="007044E3">
            <w:pPr>
              <w:snapToGrid w:val="0"/>
              <w:spacing w:line="300" w:lineRule="auto"/>
              <w:ind w:firstLine="0"/>
              <w:rPr>
                <w:rFonts w:ascii="方正书宋_GBK" w:eastAsia="方正书宋_GBK" w:hAnsi="方正书宋_GBK" w:cs="方正书宋_GBK"/>
                <w:sz w:val="24"/>
                <w:szCs w:val="24"/>
              </w:rPr>
            </w:pPr>
            <w:r>
              <w:rPr>
                <w:rFonts w:ascii="方正书宋_GBK" w:eastAsia="方正书宋_GBK" w:hAnsi="方正书宋_GBK" w:cs="方正书宋_GBK" w:hint="eastAsia"/>
                <w:sz w:val="24"/>
                <w:szCs w:val="24"/>
              </w:rPr>
              <w:t>会话（session）是一种持久网络协议，在用户（或用户代理）端和服务器端之间建立关联，从而起到交换数据包的作用机制</w:t>
            </w:r>
            <w:r>
              <w:rPr>
                <w:rFonts w:ascii="方正书宋_GBK" w:eastAsia="方正书宋_GBK" w:hAnsi="方正书宋_GBK" w:cs="方正书宋_GBK"/>
                <w:sz w:val="24"/>
                <w:szCs w:val="24"/>
              </w:rPr>
              <w:t>。</w:t>
            </w:r>
          </w:p>
        </w:tc>
      </w:tr>
      <w:tr w:rsidR="001B56EF" w14:paraId="77BE8562" w14:textId="77777777">
        <w:tc>
          <w:tcPr>
            <w:tcW w:w="3794" w:type="dxa"/>
          </w:tcPr>
          <w:p w14:paraId="39A78957" w14:textId="77777777" w:rsidR="001B56EF" w:rsidRDefault="007044E3">
            <w:pPr>
              <w:snapToGrid w:val="0"/>
              <w:spacing w:line="300" w:lineRule="auto"/>
              <w:ind w:firstLine="0"/>
              <w:rPr>
                <w:rFonts w:ascii="方正书宋_GBK" w:eastAsia="方正书宋_GBK" w:hAnsi="方正书宋_GBK" w:cs="方正书宋_GBK"/>
                <w:sz w:val="24"/>
                <w:szCs w:val="24"/>
              </w:rPr>
            </w:pPr>
            <w:r>
              <w:rPr>
                <w:rFonts w:ascii="方正书宋_GBK" w:eastAsia="方正书宋_GBK" w:hAnsi="方正书宋_GBK" w:cs="方正书宋_GBK"/>
                <w:sz w:val="24"/>
                <w:szCs w:val="24"/>
              </w:rPr>
              <w:t>DNS</w:t>
            </w:r>
          </w:p>
        </w:tc>
        <w:tc>
          <w:tcPr>
            <w:tcW w:w="4728" w:type="dxa"/>
          </w:tcPr>
          <w:p w14:paraId="6B4CAE10" w14:textId="77777777" w:rsidR="001B56EF" w:rsidRDefault="007044E3">
            <w:pPr>
              <w:snapToGrid w:val="0"/>
              <w:spacing w:line="300" w:lineRule="auto"/>
              <w:ind w:firstLine="0"/>
              <w:rPr>
                <w:rFonts w:ascii="方正书宋_GBK" w:eastAsia="方正书宋_GBK" w:hAnsi="方正书宋_GBK" w:cs="方正书宋_GBK"/>
                <w:sz w:val="24"/>
                <w:szCs w:val="24"/>
              </w:rPr>
            </w:pPr>
            <w:r>
              <w:rPr>
                <w:rFonts w:ascii="方正书宋_GBK" w:eastAsia="方正书宋_GBK" w:hAnsi="方正书宋_GBK" w:cs="方正书宋_GBK" w:hint="eastAsia"/>
                <w:sz w:val="24"/>
                <w:szCs w:val="24"/>
              </w:rPr>
              <w:t>互联网的一项服务。 它作为将域名和IP地址相互映射的一个分布式数据库，能够使人更方便地访问互联网。</w:t>
            </w:r>
          </w:p>
        </w:tc>
      </w:tr>
    </w:tbl>
    <w:p w14:paraId="630FFE41" w14:textId="77777777" w:rsidR="001B56EF" w:rsidRDefault="007044E3">
      <w:pPr>
        <w:pStyle w:val="21"/>
        <w:numPr>
          <w:ilvl w:val="1"/>
          <w:numId w:val="0"/>
        </w:numPr>
        <w:spacing w:beforeLines="50" w:before="156" w:after="0" w:line="360" w:lineRule="auto"/>
        <w:rPr>
          <w:rFonts w:ascii="方正书宋_GBK" w:eastAsia="方正书宋_GBK" w:hAnsi="方正书宋_GBK" w:cs="方正书宋_GBK"/>
          <w:bCs w:val="0"/>
          <w:sz w:val="28"/>
          <w:szCs w:val="28"/>
        </w:rPr>
      </w:pPr>
      <w:bookmarkStart w:id="14" w:name="_Toc1139585861"/>
      <w:r>
        <w:rPr>
          <w:rFonts w:ascii="方正书宋_GBK" w:eastAsia="方正书宋_GBK" w:hAnsi="方正书宋_GBK" w:cs="方正书宋_GBK" w:hint="eastAsia"/>
          <w:bCs w:val="0"/>
          <w:sz w:val="28"/>
          <w:szCs w:val="28"/>
        </w:rPr>
        <w:t>1.4  参考资料</w:t>
      </w:r>
      <w:bookmarkEnd w:id="14"/>
    </w:p>
    <w:p w14:paraId="7799F4FA" w14:textId="77777777" w:rsidR="001B56EF" w:rsidRDefault="007044E3">
      <w:pPr>
        <w:rPr>
          <w:rFonts w:ascii="方正书宋_GBK" w:eastAsia="方正书宋_GBK" w:hAnsi="方正书宋_GBK" w:cs="方正书宋_GBK"/>
        </w:rPr>
      </w:pPr>
      <w:r>
        <w:rPr>
          <w:rFonts w:ascii="方正书宋_GBK" w:eastAsia="方正书宋_GBK" w:hAnsi="方正书宋_GBK" w:cs="方正书宋_GBK" w:hint="eastAsia"/>
          <w:sz w:val="24"/>
          <w:szCs w:val="24"/>
        </w:rPr>
        <w:t>GJB 438B 国军</w:t>
      </w:r>
      <w:proofErr w:type="gramStart"/>
      <w:r>
        <w:rPr>
          <w:rFonts w:ascii="方正书宋_GBK" w:eastAsia="方正书宋_GBK" w:hAnsi="方正书宋_GBK" w:cs="方正书宋_GBK" w:hint="eastAsia"/>
          <w:sz w:val="24"/>
          <w:szCs w:val="24"/>
        </w:rPr>
        <w:t>标开发</w:t>
      </w:r>
      <w:proofErr w:type="gramEnd"/>
      <w:r>
        <w:rPr>
          <w:rFonts w:ascii="方正书宋_GBK" w:eastAsia="方正书宋_GBK" w:hAnsi="方正书宋_GBK" w:cs="方正书宋_GBK" w:hint="eastAsia"/>
          <w:sz w:val="24"/>
          <w:szCs w:val="24"/>
        </w:rPr>
        <w:t>通用文档。</w:t>
      </w:r>
    </w:p>
    <w:p w14:paraId="68581434" w14:textId="77777777" w:rsidR="001B56EF" w:rsidRDefault="007044E3">
      <w:pPr>
        <w:pStyle w:val="11"/>
        <w:numPr>
          <w:ilvl w:val="0"/>
          <w:numId w:val="0"/>
        </w:numPr>
        <w:spacing w:before="0" w:after="220" w:line="360" w:lineRule="auto"/>
        <w:rPr>
          <w:rFonts w:ascii="方正书宋_GBK" w:eastAsia="方正书宋_GBK" w:hAnsi="方正书宋_GBK" w:cs="方正书宋_GBK"/>
          <w:sz w:val="30"/>
          <w:szCs w:val="30"/>
        </w:rPr>
      </w:pPr>
      <w:bookmarkStart w:id="15" w:name="_Toc440679339"/>
      <w:bookmarkStart w:id="16" w:name="_Toc1714047446"/>
      <w:bookmarkEnd w:id="15"/>
      <w:r>
        <w:rPr>
          <w:rFonts w:ascii="方正书宋_GBK" w:eastAsia="方正书宋_GBK" w:hAnsi="方正书宋_GBK" w:cs="方正书宋_GBK" w:hint="eastAsia"/>
          <w:sz w:val="30"/>
          <w:szCs w:val="30"/>
        </w:rPr>
        <w:t>2  任务概述</w:t>
      </w:r>
      <w:bookmarkEnd w:id="16"/>
    </w:p>
    <w:p w14:paraId="160BF2A0" w14:textId="77777777" w:rsidR="001B56EF" w:rsidRDefault="007044E3">
      <w:pPr>
        <w:pStyle w:val="21"/>
        <w:numPr>
          <w:ilvl w:val="1"/>
          <w:numId w:val="0"/>
        </w:numPr>
        <w:spacing w:beforeLines="50" w:before="156" w:after="0" w:line="360" w:lineRule="auto"/>
        <w:rPr>
          <w:rFonts w:ascii="方正书宋_GBK" w:eastAsia="方正书宋_GBK" w:hAnsi="方正书宋_GBK" w:cs="方正书宋_GBK"/>
          <w:bCs w:val="0"/>
          <w:sz w:val="28"/>
          <w:szCs w:val="28"/>
        </w:rPr>
      </w:pPr>
      <w:bookmarkStart w:id="17" w:name="_Toc1453120279"/>
      <w:bookmarkStart w:id="18" w:name="_Toc1324504780"/>
      <w:bookmarkEnd w:id="17"/>
      <w:r>
        <w:rPr>
          <w:rFonts w:ascii="方正书宋_GBK" w:eastAsia="方正书宋_GBK" w:hAnsi="方正书宋_GBK" w:cs="方正书宋_GBK" w:hint="eastAsia"/>
          <w:bCs w:val="0"/>
          <w:sz w:val="28"/>
          <w:szCs w:val="28"/>
        </w:rPr>
        <w:t>2.1  目标</w:t>
      </w:r>
      <w:bookmarkEnd w:id="18"/>
    </w:p>
    <w:p w14:paraId="63678E88" w14:textId="77777777" w:rsidR="001B56EF" w:rsidRDefault="007044E3">
      <w:pPr>
        <w:rPr>
          <w:rFonts w:ascii="方正书宋_GBK" w:eastAsia="方正书宋_GBK" w:hAnsi="方正书宋_GBK" w:cs="方正书宋_GBK"/>
          <w:sz w:val="24"/>
          <w:szCs w:val="24"/>
        </w:rPr>
      </w:pPr>
      <w:proofErr w:type="spellStart"/>
      <w:r>
        <w:rPr>
          <w:rFonts w:ascii="方正书宋_GBK" w:eastAsia="方正书宋_GBK" w:hAnsi="方正书宋_GBK" w:cs="方正书宋_GBK"/>
          <w:sz w:val="24"/>
          <w:szCs w:val="24"/>
        </w:rPr>
        <w:t>Scrapy</w:t>
      </w:r>
      <w:proofErr w:type="spellEnd"/>
      <w:r>
        <w:rPr>
          <w:rFonts w:ascii="方正书宋_GBK" w:eastAsia="方正书宋_GBK" w:hAnsi="方正书宋_GBK" w:cs="方正书宋_GBK"/>
          <w:sz w:val="24"/>
          <w:szCs w:val="24"/>
        </w:rPr>
        <w:t>的出现是为了</w:t>
      </w:r>
      <w:r>
        <w:rPr>
          <w:rFonts w:ascii="方正书宋_GBK" w:eastAsia="方正书宋_GBK" w:hAnsi="方正书宋_GBK" w:cs="方正书宋_GBK" w:hint="eastAsia"/>
          <w:sz w:val="24"/>
          <w:szCs w:val="24"/>
        </w:rPr>
        <w:t>构建一整套便捷高效</w:t>
      </w:r>
      <w:del w:id="19" w:author="liuchao" w:date="2017-04-30T08:03:00Z">
        <w:r w:rsidDel="007044E3">
          <w:rPr>
            <w:rFonts w:ascii="方正书宋_GBK" w:eastAsia="方正书宋_GBK" w:hAnsi="方正书宋_GBK" w:cs="方正书宋_GBK" w:hint="eastAsia"/>
            <w:sz w:val="24"/>
            <w:szCs w:val="24"/>
          </w:rPr>
          <w:delText>地</w:delText>
        </w:r>
      </w:del>
      <w:proofErr w:type="gramStart"/>
      <w:ins w:id="20" w:author="liuchao" w:date="2017-04-30T08:03:00Z">
        <w:r>
          <w:rPr>
            <w:rFonts w:ascii="方正书宋_GBK" w:eastAsia="方正书宋_GBK" w:hAnsi="方正书宋_GBK" w:cs="方正书宋_GBK" w:hint="eastAsia"/>
            <w:sz w:val="24"/>
            <w:szCs w:val="24"/>
          </w:rPr>
          <w:t>的</w:t>
        </w:r>
      </w:ins>
      <w:r>
        <w:rPr>
          <w:rFonts w:ascii="方正书宋_GBK" w:eastAsia="方正书宋_GBK" w:hAnsi="方正书宋_GBK" w:cs="方正书宋_GBK" w:hint="eastAsia"/>
          <w:sz w:val="24"/>
          <w:szCs w:val="24"/>
        </w:rPr>
        <w:t>爬取框架</w:t>
      </w:r>
      <w:proofErr w:type="gramEnd"/>
      <w:r>
        <w:rPr>
          <w:rFonts w:ascii="方正书宋_GBK" w:eastAsia="方正书宋_GBK" w:hAnsi="方正书宋_GBK" w:cs="方正书宋_GBK" w:hint="eastAsia"/>
          <w:sz w:val="24"/>
          <w:szCs w:val="24"/>
        </w:rPr>
        <w:t>，便于进行站点数据</w:t>
      </w:r>
      <w:r>
        <w:rPr>
          <w:rFonts w:ascii="方正书宋_GBK" w:eastAsia="方正书宋_GBK" w:hAnsi="方正书宋_GBK" w:cs="方正书宋_GBK" w:hint="eastAsia"/>
          <w:sz w:val="24"/>
          <w:szCs w:val="24"/>
        </w:rPr>
        <w:lastRenderedPageBreak/>
        <w:t>爬取，提取结构性数据。可以应用在包括数据挖掘，信息处理或存储历史数据等一系列的程序中。任何人都可以根据需求方便</w:t>
      </w:r>
      <w:ins w:id="21" w:author="liuchao" w:date="2017-04-30T08:03:00Z">
        <w:r>
          <w:rPr>
            <w:rFonts w:ascii="方正书宋_GBK" w:eastAsia="方正书宋_GBK" w:hAnsi="方正书宋_GBK" w:cs="方正书宋_GBK" w:hint="eastAsia"/>
            <w:sz w:val="24"/>
            <w:szCs w:val="24"/>
          </w:rPr>
          <w:t>地</w:t>
        </w:r>
      </w:ins>
      <w:del w:id="22" w:author="liuchao" w:date="2017-04-30T08:03:00Z">
        <w:r w:rsidDel="007044E3">
          <w:rPr>
            <w:rFonts w:ascii="方正书宋_GBK" w:eastAsia="方正书宋_GBK" w:hAnsi="方正书宋_GBK" w:cs="方正书宋_GBK" w:hint="eastAsia"/>
            <w:sz w:val="24"/>
            <w:szCs w:val="24"/>
          </w:rPr>
          <w:delText>的</w:delText>
        </w:r>
      </w:del>
      <w:r>
        <w:rPr>
          <w:rFonts w:ascii="方正书宋_GBK" w:eastAsia="方正书宋_GBK" w:hAnsi="方正书宋_GBK" w:cs="方正书宋_GBK" w:hint="eastAsia"/>
          <w:sz w:val="24"/>
          <w:szCs w:val="24"/>
        </w:rPr>
        <w:t>修改框架内容。并且框架提供了多种类型爬虫的基类，同时使用Twisted这个异步网络库来处理网络通讯。构建的架构清晰，包含了各种中间件接口，可以灵活的完成各种需求。使用Python语言，以便达到简介高效的目的。</w:t>
      </w:r>
    </w:p>
    <w:p w14:paraId="16D3F045" w14:textId="77777777" w:rsidR="001B56EF" w:rsidRDefault="007044E3">
      <w:pPr>
        <w:pStyle w:val="21"/>
        <w:numPr>
          <w:ilvl w:val="1"/>
          <w:numId w:val="0"/>
        </w:numPr>
        <w:spacing w:beforeLines="50" w:before="156" w:after="0" w:line="360" w:lineRule="auto"/>
        <w:rPr>
          <w:rFonts w:ascii="方正书宋_GBK" w:eastAsia="方正书宋_GBK" w:hAnsi="方正书宋_GBK" w:cs="方正书宋_GBK"/>
          <w:bCs w:val="0"/>
          <w:sz w:val="28"/>
          <w:szCs w:val="28"/>
        </w:rPr>
      </w:pPr>
      <w:bookmarkStart w:id="23" w:name="_Toc242738330"/>
      <w:bookmarkStart w:id="24" w:name="_Toc771006269"/>
      <w:bookmarkEnd w:id="23"/>
      <w:r>
        <w:rPr>
          <w:rFonts w:ascii="方正书宋_GBK" w:eastAsia="方正书宋_GBK" w:hAnsi="方正书宋_GBK" w:cs="方正书宋_GBK" w:hint="eastAsia"/>
          <w:bCs w:val="0"/>
          <w:sz w:val="28"/>
          <w:szCs w:val="28"/>
        </w:rPr>
        <w:t>2.2  用户特点</w:t>
      </w:r>
      <w:bookmarkEnd w:id="24"/>
    </w:p>
    <w:p w14:paraId="5BB53A04" w14:textId="77777777" w:rsidR="001B56EF" w:rsidRDefault="007044E3">
      <w:pPr>
        <w:rPr>
          <w:rFonts w:ascii="方正书宋_GBK" w:eastAsia="方正书宋_GBK" w:hAnsi="方正书宋_GBK" w:cs="方正书宋_GBK"/>
          <w:sz w:val="24"/>
          <w:szCs w:val="24"/>
        </w:rPr>
      </w:pPr>
      <w:r>
        <w:rPr>
          <w:rFonts w:ascii="方正书宋_GBK" w:eastAsia="方正书宋_GBK" w:hAnsi="方正书宋_GBK" w:cs="方正书宋_GBK" w:hint="eastAsia"/>
          <w:sz w:val="24"/>
          <w:szCs w:val="24"/>
        </w:rPr>
        <w:t>熟悉网页抓取和Python的程序开发用户。</w:t>
      </w:r>
    </w:p>
    <w:p w14:paraId="527F9913" w14:textId="77777777" w:rsidR="001B56EF" w:rsidRDefault="007044E3">
      <w:pPr>
        <w:pStyle w:val="21"/>
        <w:numPr>
          <w:ilvl w:val="1"/>
          <w:numId w:val="0"/>
        </w:numPr>
        <w:spacing w:beforeLines="50" w:before="156" w:after="0" w:line="360" w:lineRule="auto"/>
        <w:rPr>
          <w:rFonts w:ascii="方正书宋_GBK" w:eastAsia="方正书宋_GBK" w:hAnsi="方正书宋_GBK" w:cs="方正书宋_GBK"/>
          <w:bCs w:val="0"/>
          <w:sz w:val="28"/>
          <w:szCs w:val="28"/>
        </w:rPr>
      </w:pPr>
      <w:bookmarkStart w:id="25" w:name="_Toc904824217"/>
      <w:bookmarkStart w:id="26" w:name="_Toc625493703"/>
      <w:bookmarkEnd w:id="25"/>
      <w:r>
        <w:rPr>
          <w:rFonts w:ascii="方正书宋_GBK" w:eastAsia="方正书宋_GBK" w:hAnsi="方正书宋_GBK" w:cs="方正书宋_GBK" w:hint="eastAsia"/>
          <w:bCs w:val="0"/>
          <w:sz w:val="28"/>
          <w:szCs w:val="28"/>
        </w:rPr>
        <w:t>2.3  假定与约束</w:t>
      </w:r>
      <w:bookmarkEnd w:id="26"/>
    </w:p>
    <w:p w14:paraId="04203DC8" w14:textId="77777777" w:rsidR="001B56EF" w:rsidRDefault="007044E3">
      <w:pPr>
        <w:rPr>
          <w:rFonts w:ascii="方正书宋_GBK" w:eastAsia="方正书宋_GBK" w:hAnsi="方正书宋_GBK" w:cs="方正书宋_GBK"/>
          <w:sz w:val="24"/>
          <w:szCs w:val="24"/>
        </w:rPr>
      </w:pPr>
      <w:r>
        <w:rPr>
          <w:rFonts w:ascii="方正书宋_GBK" w:eastAsia="方正书宋_GBK" w:hAnsi="方正书宋_GBK" w:cs="方正书宋_GBK" w:hint="eastAsia"/>
          <w:sz w:val="24"/>
          <w:szCs w:val="24"/>
        </w:rPr>
        <w:t>无</w:t>
      </w:r>
    </w:p>
    <w:p w14:paraId="63EEC6E5" w14:textId="77777777" w:rsidR="001B56EF" w:rsidRDefault="007044E3">
      <w:pPr>
        <w:pStyle w:val="11"/>
        <w:numPr>
          <w:ilvl w:val="0"/>
          <w:numId w:val="0"/>
        </w:numPr>
        <w:spacing w:before="0" w:after="220" w:line="360" w:lineRule="auto"/>
        <w:rPr>
          <w:rFonts w:ascii="方正书宋_GBK" w:eastAsia="方正书宋_GBK" w:hAnsi="方正书宋_GBK" w:cs="方正书宋_GBK"/>
          <w:sz w:val="30"/>
          <w:szCs w:val="30"/>
        </w:rPr>
      </w:pPr>
      <w:bookmarkStart w:id="27" w:name="_Ref141842914"/>
      <w:bookmarkStart w:id="28" w:name="_Toc665491812"/>
      <w:bookmarkStart w:id="29" w:name="_Toc1314643035"/>
      <w:bookmarkEnd w:id="27"/>
      <w:bookmarkEnd w:id="28"/>
      <w:r>
        <w:rPr>
          <w:rFonts w:ascii="方正书宋_GBK" w:eastAsia="方正书宋_GBK" w:hAnsi="方正书宋_GBK" w:cs="方正书宋_GBK" w:hint="eastAsia"/>
          <w:sz w:val="30"/>
          <w:szCs w:val="30"/>
        </w:rPr>
        <w:t>3  需求与设计</w:t>
      </w:r>
      <w:bookmarkEnd w:id="29"/>
    </w:p>
    <w:p w14:paraId="5A512398" w14:textId="77777777" w:rsidR="001B56EF" w:rsidRDefault="007044E3">
      <w:pPr>
        <w:pStyle w:val="21"/>
        <w:numPr>
          <w:ilvl w:val="1"/>
          <w:numId w:val="0"/>
        </w:numPr>
        <w:spacing w:beforeLines="50" w:before="156" w:after="0" w:line="360" w:lineRule="auto"/>
        <w:rPr>
          <w:rFonts w:ascii="方正书宋_GBK" w:eastAsia="方正书宋_GBK" w:hAnsi="方正书宋_GBK" w:cs="方正书宋_GBK"/>
          <w:bCs w:val="0"/>
          <w:sz w:val="28"/>
          <w:szCs w:val="28"/>
        </w:rPr>
      </w:pPr>
      <w:bookmarkStart w:id="30" w:name="_Toc1140255918"/>
      <w:bookmarkStart w:id="31" w:name="_Toc2091856422"/>
      <w:bookmarkEnd w:id="30"/>
      <w:r>
        <w:rPr>
          <w:rFonts w:ascii="方正书宋_GBK" w:eastAsia="方正书宋_GBK" w:hAnsi="方正书宋_GBK" w:cs="方正书宋_GBK" w:hint="eastAsia"/>
          <w:bCs w:val="0"/>
          <w:sz w:val="28"/>
          <w:szCs w:val="28"/>
        </w:rPr>
        <w:t>3.1  需求</w:t>
      </w:r>
      <w:bookmarkEnd w:id="31"/>
    </w:p>
    <w:p w14:paraId="75CF6757" w14:textId="77777777" w:rsidR="001B56EF" w:rsidRDefault="007044E3">
      <w:pPr>
        <w:pStyle w:val="31"/>
        <w:numPr>
          <w:ilvl w:val="2"/>
          <w:numId w:val="0"/>
        </w:numPr>
        <w:spacing w:before="120" w:after="0"/>
        <w:rPr>
          <w:rFonts w:ascii="方正书宋_GBK" w:eastAsia="方正书宋_GBK" w:hAnsi="方正书宋_GBK" w:cs="方正书宋_GBK"/>
          <w:b w:val="0"/>
          <w:sz w:val="24"/>
          <w:szCs w:val="24"/>
        </w:rPr>
      </w:pPr>
      <w:bookmarkStart w:id="32" w:name="_Toc582481378"/>
      <w:bookmarkStart w:id="33" w:name="_Toc1280199661"/>
      <w:bookmarkStart w:id="34" w:name="_Toc1978421862"/>
      <w:bookmarkEnd w:id="32"/>
      <w:bookmarkEnd w:id="33"/>
      <w:r>
        <w:rPr>
          <w:rFonts w:ascii="方正书宋_GBK" w:eastAsia="方正书宋_GBK" w:hAnsi="方正书宋_GBK" w:cs="方正书宋_GBK" w:hint="eastAsia"/>
          <w:b w:val="0"/>
          <w:sz w:val="24"/>
          <w:szCs w:val="24"/>
        </w:rPr>
        <w:t>3.1.1业务需求</w:t>
      </w:r>
      <w:bookmarkEnd w:id="34"/>
    </w:p>
    <w:p w14:paraId="30BC6EBD" w14:textId="77777777" w:rsidR="001B56EF" w:rsidRDefault="007044E3">
      <w:pPr>
        <w:rPr>
          <w:rFonts w:ascii="方正书宋_GBK" w:eastAsia="方正书宋_GBK" w:hAnsi="方正书宋_GBK" w:cs="方正书宋_GBK"/>
          <w:sz w:val="24"/>
          <w:szCs w:val="24"/>
        </w:rPr>
      </w:pPr>
      <w:r>
        <w:rPr>
          <w:rFonts w:ascii="方正书宋_GBK" w:eastAsia="方正书宋_GBK" w:hAnsi="方正书宋_GBK" w:cs="方正书宋_GBK"/>
          <w:sz w:val="24"/>
          <w:szCs w:val="24"/>
        </w:rPr>
        <w:t>典型</w:t>
      </w:r>
      <w:r>
        <w:rPr>
          <w:rFonts w:ascii="方正书宋_GBK" w:eastAsia="方正书宋_GBK" w:hAnsi="方正书宋_GBK" w:cs="方正书宋_GBK" w:hint="eastAsia"/>
          <w:sz w:val="24"/>
          <w:szCs w:val="24"/>
        </w:rPr>
        <w:t>业务需求场景：页面数据抓取</w:t>
      </w:r>
    </w:p>
    <w:p w14:paraId="47F1257F" w14:textId="77777777" w:rsidR="001B56EF" w:rsidRDefault="007044E3">
      <w:pPr>
        <w:rPr>
          <w:rFonts w:ascii="方正书宋_GBK" w:eastAsia="方正书宋_GBK" w:hAnsi="方正书宋_GBK" w:cs="方正书宋_GBK"/>
          <w:sz w:val="24"/>
          <w:szCs w:val="24"/>
        </w:rPr>
      </w:pPr>
      <w:r>
        <w:rPr>
          <w:rFonts w:ascii="方正书宋_GBK" w:eastAsia="方正书宋_GBK" w:hAnsi="方正书宋_GBK" w:cs="方正书宋_GBK" w:hint="eastAsia"/>
          <w:sz w:val="24"/>
          <w:szCs w:val="24"/>
        </w:rPr>
        <w:t>对爬虫最典型业务场景——页面数据抓取来说，在需要大量下载网络数据以便后续分析的时候，往往通过手动下载是不能满足需求的，就需要有一个自动化的下载方法</w:t>
      </w:r>
      <w:del w:id="35" w:author="liuchao" w:date="2017-04-30T08:04:00Z">
        <w:r w:rsidDel="007044E3">
          <w:rPr>
            <w:rFonts w:ascii="方正书宋_GBK" w:eastAsia="方正书宋_GBK" w:hAnsi="方正书宋_GBK" w:cs="方正书宋_GBK" w:hint="eastAsia"/>
            <w:sz w:val="24"/>
            <w:szCs w:val="24"/>
          </w:rPr>
          <w:delText>，</w:delText>
        </w:r>
      </w:del>
      <w:ins w:id="36" w:author="liuchao" w:date="2017-04-30T08:04:00Z">
        <w:r>
          <w:rPr>
            <w:rFonts w:ascii="方正书宋_GBK" w:eastAsia="方正书宋_GBK" w:hAnsi="方正书宋_GBK" w:cs="方正书宋_GBK" w:hint="eastAsia"/>
            <w:sz w:val="24"/>
            <w:szCs w:val="24"/>
          </w:rPr>
          <w:t>。</w:t>
        </w:r>
      </w:ins>
      <w:r>
        <w:rPr>
          <w:rFonts w:ascii="方正书宋_GBK" w:eastAsia="方正书宋_GBK" w:hAnsi="方正书宋_GBK" w:cs="方正书宋_GBK" w:hint="eastAsia"/>
          <w:sz w:val="24"/>
          <w:szCs w:val="24"/>
        </w:rPr>
        <w:t>一般的高级语言都会提供相关网络数据下载的功能函数，通过调用就可完成简单的下载。但是在</w:t>
      </w:r>
      <w:ins w:id="37" w:author="liuchao" w:date="2017-04-30T08:05:00Z">
        <w:r>
          <w:rPr>
            <w:rFonts w:ascii="方正书宋_GBK" w:eastAsia="方正书宋_GBK" w:hAnsi="方正书宋_GBK" w:cs="方正书宋_GBK" w:hint="eastAsia"/>
            <w:sz w:val="24"/>
            <w:szCs w:val="24"/>
          </w:rPr>
          <w:t>被</w:t>
        </w:r>
      </w:ins>
      <w:r>
        <w:rPr>
          <w:rFonts w:ascii="方正书宋_GBK" w:eastAsia="方正书宋_GBK" w:hAnsi="方正书宋_GBK" w:cs="方正书宋_GBK" w:hint="eastAsia"/>
          <w:sz w:val="24"/>
          <w:szCs w:val="24"/>
        </w:rPr>
        <w:t>抓取对象</w:t>
      </w:r>
      <w:ins w:id="38" w:author="liuchao" w:date="2017-04-30T08:05:00Z">
        <w:r>
          <w:rPr>
            <w:rFonts w:ascii="方正书宋_GBK" w:eastAsia="方正书宋_GBK" w:hAnsi="方正书宋_GBK" w:cs="方正书宋_GBK" w:hint="eastAsia"/>
            <w:sz w:val="24"/>
            <w:szCs w:val="24"/>
          </w:rPr>
          <w:t>的结构比较</w:t>
        </w:r>
      </w:ins>
      <w:r>
        <w:rPr>
          <w:rFonts w:ascii="方正书宋_GBK" w:eastAsia="方正书宋_GBK" w:hAnsi="方正书宋_GBK" w:cs="方正书宋_GBK" w:hint="eastAsia"/>
          <w:sz w:val="24"/>
          <w:szCs w:val="24"/>
        </w:rPr>
        <w:t>复杂时，就需要开发人员自己根据需要编写相应的抓取程序，而抓取程序很大程度上都有重复公用的代码，每次都重新开发编写显然非常不合适。因此，就需要有一个抽象的开发爬虫的框架方便开发人员进行开发，避免了重复造轮子的工作。</w:t>
      </w:r>
    </w:p>
    <w:p w14:paraId="09385501" w14:textId="77777777" w:rsidR="001B56EF" w:rsidRDefault="007044E3">
      <w:pPr>
        <w:rPr>
          <w:rFonts w:ascii="方正书宋_GBK" w:eastAsia="方正书宋_GBK" w:hAnsi="方正书宋_GBK" w:cs="方正书宋_GBK"/>
          <w:sz w:val="24"/>
          <w:szCs w:val="24"/>
        </w:rPr>
      </w:pPr>
      <w:proofErr w:type="spellStart"/>
      <w:r>
        <w:rPr>
          <w:rFonts w:ascii="方正书宋_GBK" w:eastAsia="方正书宋_GBK" w:hAnsi="方正书宋_GBK" w:cs="方正书宋_GBK" w:hint="eastAsia"/>
          <w:sz w:val="24"/>
          <w:szCs w:val="24"/>
        </w:rPr>
        <w:t>Scrapy</w:t>
      </w:r>
      <w:proofErr w:type="spellEnd"/>
      <w:r>
        <w:rPr>
          <w:rFonts w:ascii="方正书宋_GBK" w:eastAsia="方正书宋_GBK" w:hAnsi="方正书宋_GBK" w:cs="方正书宋_GBK" w:hint="eastAsia"/>
          <w:sz w:val="24"/>
          <w:szCs w:val="24"/>
        </w:rPr>
        <w:t>就是在这种需求背景下开发出来的</w:t>
      </w:r>
      <w:del w:id="39" w:author="liuchao" w:date="2017-04-30T08:06:00Z">
        <w:r w:rsidDel="007044E3">
          <w:rPr>
            <w:rFonts w:ascii="方正书宋_GBK" w:eastAsia="方正书宋_GBK" w:hAnsi="方正书宋_GBK" w:cs="方正书宋_GBK" w:hint="eastAsia"/>
            <w:sz w:val="24"/>
            <w:szCs w:val="24"/>
          </w:rPr>
          <w:delText>，</w:delText>
        </w:r>
      </w:del>
      <w:ins w:id="40" w:author="liuchao" w:date="2017-04-30T08:06:00Z">
        <w:r>
          <w:rPr>
            <w:rFonts w:ascii="方正书宋_GBK" w:eastAsia="方正书宋_GBK" w:hAnsi="方正书宋_GBK" w:cs="方正书宋_GBK" w:hint="eastAsia"/>
            <w:sz w:val="24"/>
            <w:szCs w:val="24"/>
          </w:rPr>
          <w:t>。它</w:t>
        </w:r>
      </w:ins>
      <w:r>
        <w:rPr>
          <w:rFonts w:ascii="方正书宋_GBK" w:eastAsia="方正书宋_GBK" w:hAnsi="方正书宋_GBK" w:cs="方正书宋_GBK" w:hint="eastAsia"/>
          <w:sz w:val="24"/>
          <w:szCs w:val="24"/>
        </w:rPr>
        <w:t>将</w:t>
      </w:r>
      <w:del w:id="41" w:author="liuchao" w:date="2017-04-30T08:06:00Z">
        <w:r w:rsidDel="007044E3">
          <w:rPr>
            <w:rFonts w:ascii="方正书宋_GBK" w:eastAsia="方正书宋_GBK" w:hAnsi="方正书宋_GBK" w:cs="方正书宋_GBK" w:hint="eastAsia"/>
            <w:sz w:val="24"/>
            <w:szCs w:val="24"/>
          </w:rPr>
          <w:delText>开发人员面临的共同</w:delText>
        </w:r>
      </w:del>
      <w:ins w:id="42" w:author="liuchao" w:date="2017-04-30T08:06:00Z">
        <w:r>
          <w:rPr>
            <w:rFonts w:ascii="方正书宋_GBK" w:eastAsia="方正书宋_GBK" w:hAnsi="方正书宋_GBK" w:cs="方正书宋_GBK" w:hint="eastAsia"/>
            <w:sz w:val="24"/>
            <w:szCs w:val="24"/>
          </w:rPr>
          <w:t>可重用</w:t>
        </w:r>
      </w:ins>
      <w:r>
        <w:rPr>
          <w:rFonts w:ascii="方正书宋_GBK" w:eastAsia="方正书宋_GBK" w:hAnsi="方正书宋_GBK" w:cs="方正书宋_GBK" w:hint="eastAsia"/>
          <w:sz w:val="24"/>
          <w:szCs w:val="24"/>
        </w:rPr>
        <w:t>的代码部分抽象出</w:t>
      </w:r>
      <w:r>
        <w:rPr>
          <w:rFonts w:ascii="方正书宋_GBK" w:eastAsia="方正书宋_GBK" w:hAnsi="方正书宋_GBK" w:cs="方正书宋_GBK" w:hint="eastAsia"/>
          <w:sz w:val="24"/>
          <w:szCs w:val="24"/>
        </w:rPr>
        <w:lastRenderedPageBreak/>
        <w:t>来成为模块调用，使得开发人员只需关注程序要实现的具体功能对象而不用再关心基础模块的搭建，为快速开发爬虫软件提供便捷、节约时间。另外，在爬虫代码编写中最耗时的是反爬虫的问题。使用</w:t>
      </w:r>
      <w:proofErr w:type="spellStart"/>
      <w:r>
        <w:rPr>
          <w:rFonts w:ascii="方正书宋_GBK" w:eastAsia="方正书宋_GBK" w:hAnsi="方正书宋_GBK" w:cs="方正书宋_GBK" w:hint="eastAsia"/>
          <w:sz w:val="24"/>
          <w:szCs w:val="24"/>
        </w:rPr>
        <w:t>scrapy</w:t>
      </w:r>
      <w:proofErr w:type="spellEnd"/>
      <w:r>
        <w:rPr>
          <w:rFonts w:ascii="方正书宋_GBK" w:eastAsia="方正书宋_GBK" w:hAnsi="方正书宋_GBK" w:cs="方正书宋_GBK" w:hint="eastAsia"/>
          <w:sz w:val="24"/>
          <w:szCs w:val="24"/>
        </w:rPr>
        <w:t>框架在开始写代码之前可以利用内置的shell去请求你抓取网站的数据页面，检测网站的反爬虫能力，再用框架提供的模块编写相应程序，就会使得编写代码的复用率很高，更换</w:t>
      </w:r>
      <w:proofErr w:type="gramStart"/>
      <w:r>
        <w:rPr>
          <w:rFonts w:ascii="方正书宋_GBK" w:eastAsia="方正书宋_GBK" w:hAnsi="方正书宋_GBK" w:cs="方正书宋_GBK" w:hint="eastAsia"/>
          <w:sz w:val="24"/>
          <w:szCs w:val="24"/>
        </w:rPr>
        <w:t>爬取对象</w:t>
      </w:r>
      <w:proofErr w:type="gramEnd"/>
      <w:r>
        <w:rPr>
          <w:rFonts w:ascii="方正书宋_GBK" w:eastAsia="方正书宋_GBK" w:hAnsi="方正书宋_GBK" w:cs="方正书宋_GBK" w:hint="eastAsia"/>
          <w:sz w:val="24"/>
          <w:szCs w:val="24"/>
        </w:rPr>
        <w:t>时一般只需改改正则表达式</w:t>
      </w:r>
      <w:proofErr w:type="gramStart"/>
      <w:r>
        <w:rPr>
          <w:rFonts w:ascii="方正书宋_GBK" w:eastAsia="方正书宋_GBK" w:hAnsi="方正书宋_GBK" w:cs="方正书宋_GBK" w:hint="eastAsia"/>
          <w:sz w:val="24"/>
          <w:szCs w:val="24"/>
        </w:rPr>
        <w:t>和爬取队列</w:t>
      </w:r>
      <w:proofErr w:type="gramEnd"/>
      <w:r>
        <w:rPr>
          <w:rFonts w:ascii="方正书宋_GBK" w:eastAsia="方正书宋_GBK" w:hAnsi="方正书宋_GBK" w:cs="方正书宋_GBK" w:hint="eastAsia"/>
          <w:sz w:val="24"/>
          <w:szCs w:val="24"/>
        </w:rPr>
        <w:t>即可，从而大大的提高了工作的效率。</w:t>
      </w:r>
    </w:p>
    <w:p w14:paraId="5121AF00" w14:textId="77777777" w:rsidR="001B56EF" w:rsidRDefault="007044E3">
      <w:pPr>
        <w:rPr>
          <w:rFonts w:ascii="方正书宋_GBK" w:eastAsia="方正书宋_GBK" w:hAnsi="方正书宋_GBK" w:cs="方正书宋_GBK"/>
          <w:sz w:val="24"/>
          <w:szCs w:val="24"/>
        </w:rPr>
      </w:pPr>
      <w:r>
        <w:rPr>
          <w:rFonts w:ascii="方正书宋_GBK" w:eastAsia="方正书宋_GBK" w:hAnsi="方正书宋_GBK" w:cs="方正书宋_GBK" w:hint="eastAsia"/>
          <w:sz w:val="24"/>
          <w:szCs w:val="24"/>
        </w:rPr>
        <w:t>为了使得框架使用起来具有一定的灵活性，又具有一定的便捷性，因而将框架设计成多个模块，简单</w:t>
      </w:r>
      <w:proofErr w:type="gramStart"/>
      <w:r>
        <w:rPr>
          <w:rFonts w:ascii="方正书宋_GBK" w:eastAsia="方正书宋_GBK" w:hAnsi="方正书宋_GBK" w:cs="方正书宋_GBK" w:hint="eastAsia"/>
          <w:sz w:val="24"/>
          <w:szCs w:val="24"/>
        </w:rPr>
        <w:t>的爬取只需</w:t>
      </w:r>
      <w:proofErr w:type="gramEnd"/>
      <w:r>
        <w:rPr>
          <w:rFonts w:ascii="方正书宋_GBK" w:eastAsia="方正书宋_GBK" w:hAnsi="方正书宋_GBK" w:cs="方正书宋_GBK" w:hint="eastAsia"/>
          <w:sz w:val="24"/>
          <w:szCs w:val="24"/>
        </w:rPr>
        <w:t>下载器去下载页面数据</w:t>
      </w:r>
      <w:del w:id="43" w:author="liuchao" w:date="2017-04-30T08:08:00Z">
        <w:r w:rsidDel="0029789B">
          <w:rPr>
            <w:rFonts w:ascii="方正书宋_GBK" w:eastAsia="方正书宋_GBK" w:hAnsi="方正书宋_GBK" w:cs="方正书宋_GBK" w:hint="eastAsia"/>
            <w:sz w:val="24"/>
            <w:szCs w:val="24"/>
          </w:rPr>
          <w:delText>，</w:delText>
        </w:r>
      </w:del>
      <w:ins w:id="44" w:author="liuchao" w:date="2017-04-30T08:08:00Z">
        <w:r w:rsidR="0029789B">
          <w:rPr>
            <w:rFonts w:ascii="方正书宋_GBK" w:eastAsia="方正书宋_GBK" w:hAnsi="方正书宋_GBK" w:cs="方正书宋_GBK" w:hint="eastAsia"/>
            <w:sz w:val="24"/>
            <w:szCs w:val="24"/>
          </w:rPr>
          <w:t>。</w:t>
        </w:r>
      </w:ins>
      <w:r>
        <w:rPr>
          <w:rFonts w:ascii="方正书宋_GBK" w:eastAsia="方正书宋_GBK" w:hAnsi="方正书宋_GBK" w:cs="方正书宋_GBK" w:hint="eastAsia"/>
          <w:sz w:val="24"/>
          <w:szCs w:val="24"/>
        </w:rPr>
        <w:t>对于多任务同时进行的要求就需要引入并行的spider去并发执行，而这些并发任务就需要一个</w:t>
      </w:r>
      <w:proofErr w:type="gramStart"/>
      <w:r>
        <w:rPr>
          <w:rFonts w:ascii="方正书宋_GBK" w:eastAsia="方正书宋_GBK" w:hAnsi="方正书宋_GBK" w:cs="方正书宋_GBK" w:hint="eastAsia"/>
          <w:sz w:val="24"/>
          <w:szCs w:val="24"/>
        </w:rPr>
        <w:t>调度器</w:t>
      </w:r>
      <w:proofErr w:type="gramEnd"/>
      <w:r>
        <w:rPr>
          <w:rFonts w:ascii="方正书宋_GBK" w:eastAsia="方正书宋_GBK" w:hAnsi="方正书宋_GBK" w:cs="方正书宋_GBK" w:hint="eastAsia"/>
          <w:sz w:val="24"/>
          <w:szCs w:val="24"/>
        </w:rPr>
        <w:t>去合理的分配任务执行顺序</w:t>
      </w:r>
      <w:del w:id="45" w:author="liuchao" w:date="2017-04-30T08:08:00Z">
        <w:r w:rsidDel="0029789B">
          <w:rPr>
            <w:rFonts w:ascii="方正书宋_GBK" w:eastAsia="方正书宋_GBK" w:hAnsi="方正书宋_GBK" w:cs="方正书宋_GBK" w:hint="eastAsia"/>
            <w:sz w:val="24"/>
            <w:szCs w:val="24"/>
          </w:rPr>
          <w:delText>，</w:delText>
        </w:r>
      </w:del>
      <w:ins w:id="46" w:author="liuchao" w:date="2017-04-30T08:08:00Z">
        <w:r w:rsidR="0029789B">
          <w:rPr>
            <w:rFonts w:ascii="方正书宋_GBK" w:eastAsia="方正书宋_GBK" w:hAnsi="方正书宋_GBK" w:cs="方正书宋_GBK" w:hint="eastAsia"/>
            <w:sz w:val="24"/>
            <w:szCs w:val="24"/>
          </w:rPr>
          <w:t>。</w:t>
        </w:r>
      </w:ins>
      <w:r>
        <w:rPr>
          <w:rFonts w:ascii="方正书宋_GBK" w:eastAsia="方正书宋_GBK" w:hAnsi="方正书宋_GBK" w:cs="方正书宋_GBK" w:hint="eastAsia"/>
          <w:sz w:val="24"/>
          <w:szCs w:val="24"/>
        </w:rPr>
        <w:t>对于数据也要有相应的处理模块，每个模块的任务分配和整个程序的数据流控制就需要有一个核心的控制引擎去负责。</w:t>
      </w:r>
    </w:p>
    <w:p w14:paraId="14437037" w14:textId="77777777" w:rsidR="001B56EF" w:rsidRDefault="007044E3">
      <w:pPr>
        <w:rPr>
          <w:rFonts w:ascii="方正书宋_GBK" w:eastAsia="方正书宋_GBK" w:hAnsi="方正书宋_GBK" w:cs="方正书宋_GBK"/>
          <w:sz w:val="24"/>
          <w:szCs w:val="24"/>
        </w:rPr>
      </w:pPr>
      <w:r>
        <w:rPr>
          <w:rFonts w:ascii="方正书宋_GBK" w:eastAsia="方正书宋_GBK" w:hAnsi="方正书宋_GBK" w:cs="方正书宋_GBK" w:hint="eastAsia"/>
          <w:sz w:val="24"/>
          <w:szCs w:val="24"/>
        </w:rPr>
        <w:t>一个典型的案例就是亚马逊公司，亚马</w:t>
      </w:r>
      <w:proofErr w:type="gramStart"/>
      <w:r>
        <w:rPr>
          <w:rFonts w:ascii="方正书宋_GBK" w:eastAsia="方正书宋_GBK" w:hAnsi="方正书宋_GBK" w:cs="方正书宋_GBK" w:hint="eastAsia"/>
          <w:sz w:val="24"/>
          <w:szCs w:val="24"/>
        </w:rPr>
        <w:t>逊利用</w:t>
      </w:r>
      <w:proofErr w:type="gramEnd"/>
      <w:r>
        <w:rPr>
          <w:rFonts w:ascii="方正书宋_GBK" w:eastAsia="方正书宋_GBK" w:hAnsi="方正书宋_GBK" w:cs="方正书宋_GBK" w:hint="eastAsia"/>
          <w:sz w:val="24"/>
          <w:szCs w:val="24"/>
        </w:rPr>
        <w:t>爬虫技术，在</w:t>
      </w:r>
      <w:proofErr w:type="spellStart"/>
      <w:r>
        <w:rPr>
          <w:rFonts w:ascii="方正书宋_GBK" w:eastAsia="方正书宋_GBK" w:hAnsi="方正书宋_GBK" w:cs="方正书宋_GBK" w:hint="eastAsia"/>
          <w:sz w:val="24"/>
          <w:szCs w:val="24"/>
        </w:rPr>
        <w:t>scrapy</w:t>
      </w:r>
      <w:proofErr w:type="spellEnd"/>
      <w:r>
        <w:rPr>
          <w:rFonts w:ascii="方正书宋_GBK" w:eastAsia="方正书宋_GBK" w:hAnsi="方正书宋_GBK" w:cs="方正书宋_GBK" w:hint="eastAsia"/>
          <w:sz w:val="24"/>
          <w:szCs w:val="24"/>
        </w:rPr>
        <w:t>框架的基础上进行扩展，实现了其商品广告接口功能，通过灵活的API接口，为客户提供其商品的实时广告链接数据。对抓取的商品交易信息、价格信息、折扣信息等数据进行分析处理后自动化地实时更新商品广告，从而省去很多的人力成本。</w:t>
      </w:r>
    </w:p>
    <w:p w14:paraId="7A349FF4" w14:textId="77777777" w:rsidR="001B56EF" w:rsidRDefault="007044E3">
      <w:pPr>
        <w:pStyle w:val="31"/>
        <w:numPr>
          <w:ilvl w:val="2"/>
          <w:numId w:val="0"/>
        </w:numPr>
        <w:spacing w:before="120" w:after="0"/>
        <w:rPr>
          <w:rFonts w:ascii="方正书宋_GBK" w:eastAsia="方正书宋_GBK" w:hAnsi="方正书宋_GBK" w:cs="方正书宋_GBK"/>
          <w:b w:val="0"/>
          <w:sz w:val="24"/>
          <w:szCs w:val="24"/>
        </w:rPr>
      </w:pPr>
      <w:bookmarkStart w:id="47" w:name="_Toc137076879"/>
      <w:r>
        <w:rPr>
          <w:rFonts w:ascii="方正书宋_GBK" w:eastAsia="方正书宋_GBK" w:hAnsi="方正书宋_GBK" w:cs="方正书宋_GBK" w:hint="eastAsia"/>
          <w:b w:val="0"/>
          <w:sz w:val="24"/>
          <w:szCs w:val="24"/>
        </w:rPr>
        <w:t>3.1.2功能需求</w:t>
      </w:r>
      <w:bookmarkEnd w:id="47"/>
    </w:p>
    <w:p w14:paraId="4FE959C3" w14:textId="77777777" w:rsidR="001B56EF" w:rsidRDefault="007044E3">
      <w:pPr>
        <w:ind w:firstLine="420"/>
        <w:rPr>
          <w:rFonts w:ascii="方正书宋_GBK" w:eastAsia="方正书宋_GBK" w:hAnsi="方正书宋_GBK" w:cs="方正书宋_GBK"/>
          <w:sz w:val="24"/>
          <w:szCs w:val="24"/>
        </w:rPr>
      </w:pPr>
      <w:r>
        <w:rPr>
          <w:rFonts w:ascii="方正书宋_GBK" w:eastAsia="方正书宋_GBK" w:hAnsi="方正书宋_GBK" w:cs="方正书宋_GBK" w:hint="eastAsia"/>
          <w:sz w:val="24"/>
          <w:szCs w:val="24"/>
        </w:rPr>
        <w:t>当用户需要开发爬虫系统时，可以调用本框架，通过本框架提供的组件，搭建好一套高效的爬虫系统。用户花费更多的时间在逻辑实现上，而不必关心底层的实现细节。基于以上业务需求的分析与相应的业务要求,我们认为软件有</w:t>
      </w:r>
      <w:r>
        <w:rPr>
          <w:rFonts w:ascii="方正书宋_GBK" w:eastAsia="方正书宋_GBK" w:hAnsi="方正书宋_GBK" w:cs="方正书宋_GBK" w:hint="eastAsia"/>
          <w:sz w:val="24"/>
          <w:szCs w:val="24"/>
        </w:rPr>
        <w:lastRenderedPageBreak/>
        <w:t>如下的功能需求。</w:t>
      </w:r>
    </w:p>
    <w:p w14:paraId="46256D13" w14:textId="77777777" w:rsidR="001B56EF" w:rsidRDefault="007044E3">
      <w:pPr>
        <w:numPr>
          <w:ilvl w:val="0"/>
          <w:numId w:val="2"/>
        </w:numPr>
        <w:ind w:left="845"/>
        <w:rPr>
          <w:rFonts w:ascii="方正书宋_GBK" w:eastAsia="方正书宋_GBK" w:hAnsi="方正书宋_GBK" w:cs="方正书宋_GBK"/>
          <w:sz w:val="24"/>
          <w:szCs w:val="24"/>
        </w:rPr>
      </w:pPr>
      <w:r>
        <w:rPr>
          <w:rFonts w:ascii="方正书宋_GBK" w:eastAsia="方正书宋_GBK" w:hAnsi="方正书宋_GBK" w:cs="方正书宋_GBK" w:hint="eastAsia"/>
          <w:sz w:val="24"/>
          <w:szCs w:val="24"/>
        </w:rPr>
        <w:t>爬虫引擎——负责控制数据流在系统中所有组件中流动，并在相应动作发生时触发事件</w:t>
      </w:r>
    </w:p>
    <w:p w14:paraId="24D64693" w14:textId="77777777" w:rsidR="001B56EF" w:rsidRDefault="007044E3">
      <w:pPr>
        <w:numPr>
          <w:ilvl w:val="0"/>
          <w:numId w:val="2"/>
        </w:numPr>
        <w:ind w:left="845"/>
        <w:rPr>
          <w:rFonts w:ascii="方正书宋_GBK" w:eastAsia="方正书宋_GBK" w:hAnsi="方正书宋_GBK" w:cs="方正书宋_GBK"/>
          <w:sz w:val="24"/>
          <w:szCs w:val="24"/>
        </w:rPr>
      </w:pPr>
      <w:r>
        <w:rPr>
          <w:rFonts w:ascii="方正书宋_GBK" w:eastAsia="方正书宋_GBK" w:hAnsi="方正书宋_GBK" w:cs="方正书宋_GBK" w:hint="eastAsia"/>
          <w:sz w:val="24"/>
          <w:szCs w:val="24"/>
        </w:rPr>
        <w:t>调度功能——可调度</w:t>
      </w:r>
      <w:proofErr w:type="gramStart"/>
      <w:r>
        <w:rPr>
          <w:rFonts w:ascii="方正书宋_GBK" w:eastAsia="方正书宋_GBK" w:hAnsi="方正书宋_GBK" w:cs="方正书宋_GBK" w:hint="eastAsia"/>
          <w:sz w:val="24"/>
          <w:szCs w:val="24"/>
        </w:rPr>
        <w:t>的爬取请求</w:t>
      </w:r>
      <w:proofErr w:type="gramEnd"/>
      <w:r>
        <w:rPr>
          <w:rFonts w:ascii="方正书宋_GBK" w:eastAsia="方正书宋_GBK" w:hAnsi="方正书宋_GBK" w:cs="方正书宋_GBK" w:hint="eastAsia"/>
          <w:sz w:val="24"/>
          <w:szCs w:val="24"/>
        </w:rPr>
        <w:t>队列</w:t>
      </w:r>
    </w:p>
    <w:p w14:paraId="4B5E329E" w14:textId="77777777" w:rsidR="001B56EF" w:rsidRDefault="007044E3">
      <w:pPr>
        <w:numPr>
          <w:ilvl w:val="0"/>
          <w:numId w:val="2"/>
        </w:numPr>
        <w:ind w:left="845"/>
        <w:rPr>
          <w:rFonts w:ascii="方正书宋_GBK" w:eastAsia="方正书宋_GBK" w:hAnsi="方正书宋_GBK" w:cs="方正书宋_GBK"/>
          <w:sz w:val="24"/>
          <w:szCs w:val="24"/>
        </w:rPr>
      </w:pPr>
      <w:r>
        <w:rPr>
          <w:rFonts w:ascii="方正书宋_GBK" w:eastAsia="方正书宋_GBK" w:hAnsi="方正书宋_GBK" w:cs="方正书宋_GBK" w:hint="eastAsia"/>
          <w:sz w:val="24"/>
          <w:szCs w:val="24"/>
        </w:rPr>
        <w:t>下载功能——获取页面数据并提供给引擎，而后提供给 spider</w:t>
      </w:r>
    </w:p>
    <w:p w14:paraId="77C8C098" w14:textId="77777777" w:rsidR="001B56EF" w:rsidRDefault="007044E3">
      <w:pPr>
        <w:numPr>
          <w:ilvl w:val="0"/>
          <w:numId w:val="2"/>
        </w:numPr>
        <w:ind w:left="845"/>
        <w:rPr>
          <w:rFonts w:ascii="方正书宋_GBK" w:eastAsia="方正书宋_GBK" w:hAnsi="方正书宋_GBK" w:cs="方正书宋_GBK"/>
          <w:sz w:val="24"/>
          <w:szCs w:val="24"/>
        </w:rPr>
      </w:pPr>
      <w:r>
        <w:rPr>
          <w:rFonts w:ascii="方正书宋_GBK" w:eastAsia="方正书宋_GBK" w:hAnsi="方正书宋_GBK" w:cs="方正书宋_GBK" w:hint="eastAsia"/>
          <w:sz w:val="24"/>
          <w:szCs w:val="24"/>
        </w:rPr>
        <w:t>处理数据功能——从抓取到的网页中（HTML源码）提取数据</w:t>
      </w:r>
    </w:p>
    <w:p w14:paraId="6B918851" w14:textId="77777777" w:rsidR="001B56EF" w:rsidRDefault="007044E3">
      <w:pPr>
        <w:numPr>
          <w:ilvl w:val="0"/>
          <w:numId w:val="2"/>
        </w:numPr>
        <w:ind w:left="845"/>
        <w:rPr>
          <w:rFonts w:ascii="方正书宋_GBK" w:eastAsia="方正书宋_GBK" w:hAnsi="方正书宋_GBK" w:cs="方正书宋_GBK"/>
          <w:sz w:val="24"/>
          <w:szCs w:val="24"/>
        </w:rPr>
      </w:pPr>
      <w:r>
        <w:rPr>
          <w:rFonts w:ascii="方正书宋_GBK" w:eastAsia="方正书宋_GBK" w:hAnsi="方正书宋_GBK" w:cs="方正书宋_GBK" w:hint="eastAsia"/>
          <w:sz w:val="24"/>
          <w:szCs w:val="24"/>
        </w:rPr>
        <w:t>日志功能——事件日志记录</w:t>
      </w:r>
    </w:p>
    <w:p w14:paraId="49278A6E" w14:textId="77777777" w:rsidR="001B56EF" w:rsidRDefault="007044E3">
      <w:pPr>
        <w:numPr>
          <w:ilvl w:val="0"/>
          <w:numId w:val="2"/>
        </w:numPr>
        <w:ind w:left="845"/>
        <w:rPr>
          <w:rFonts w:ascii="方正书宋_GBK" w:eastAsia="方正书宋_GBK" w:hAnsi="方正书宋_GBK" w:cs="方正书宋_GBK"/>
          <w:sz w:val="24"/>
          <w:szCs w:val="24"/>
        </w:rPr>
      </w:pPr>
      <w:r>
        <w:rPr>
          <w:rFonts w:ascii="方正书宋_GBK" w:eastAsia="方正书宋_GBK" w:hAnsi="方正书宋_GBK" w:cs="方正书宋_GBK" w:hint="eastAsia"/>
          <w:sz w:val="24"/>
          <w:szCs w:val="24"/>
        </w:rPr>
        <w:t>扩展机制——允许开发者自定义</w:t>
      </w:r>
    </w:p>
    <w:p w14:paraId="0CF6734F" w14:textId="77777777" w:rsidR="001B56EF" w:rsidRDefault="007044E3">
      <w:pPr>
        <w:numPr>
          <w:ilvl w:val="0"/>
          <w:numId w:val="2"/>
        </w:numPr>
        <w:ind w:left="845"/>
        <w:rPr>
          <w:rFonts w:ascii="方正书宋_GBK" w:eastAsia="方正书宋_GBK" w:hAnsi="方正书宋_GBK" w:cs="方正书宋_GBK"/>
          <w:sz w:val="24"/>
          <w:szCs w:val="24"/>
        </w:rPr>
      </w:pPr>
      <w:r>
        <w:rPr>
          <w:rFonts w:ascii="方正书宋_GBK" w:eastAsia="方正书宋_GBK" w:hAnsi="方正书宋_GBK" w:cs="方正书宋_GBK" w:hint="eastAsia"/>
          <w:sz w:val="24"/>
          <w:szCs w:val="24"/>
        </w:rPr>
        <w:t>设置选项——用户可选运行模式</w:t>
      </w:r>
    </w:p>
    <w:p w14:paraId="65B24CE7" w14:textId="77777777" w:rsidR="001B56EF" w:rsidRDefault="007044E3">
      <w:pPr>
        <w:numPr>
          <w:ilvl w:val="0"/>
          <w:numId w:val="2"/>
        </w:numPr>
        <w:ind w:left="845"/>
        <w:rPr>
          <w:rFonts w:ascii="方正书宋_GBK" w:eastAsia="方正书宋_GBK" w:hAnsi="方正书宋_GBK" w:cs="方正书宋_GBK"/>
          <w:sz w:val="24"/>
          <w:szCs w:val="24"/>
        </w:rPr>
      </w:pPr>
      <w:r>
        <w:rPr>
          <w:rFonts w:ascii="方正书宋_GBK" w:eastAsia="方正书宋_GBK" w:hAnsi="方正书宋_GBK" w:cs="方正书宋_GBK" w:hint="eastAsia"/>
          <w:sz w:val="24"/>
          <w:szCs w:val="24"/>
        </w:rPr>
        <w:t>异常处理——应急、错误处理</w:t>
      </w:r>
    </w:p>
    <w:p w14:paraId="043D2465" w14:textId="77777777" w:rsidR="001B56EF" w:rsidRDefault="007044E3">
      <w:pPr>
        <w:pStyle w:val="31"/>
        <w:numPr>
          <w:ilvl w:val="2"/>
          <w:numId w:val="0"/>
        </w:numPr>
        <w:spacing w:before="120" w:after="0"/>
        <w:rPr>
          <w:rFonts w:ascii="方正书宋_GBK" w:eastAsia="方正书宋_GBK" w:hAnsi="方正书宋_GBK" w:cs="方正书宋_GBK"/>
          <w:b w:val="0"/>
          <w:sz w:val="24"/>
          <w:szCs w:val="24"/>
        </w:rPr>
      </w:pPr>
      <w:bookmarkStart w:id="48" w:name="_Toc1012077887"/>
      <w:r>
        <w:rPr>
          <w:rFonts w:ascii="方正书宋_GBK" w:eastAsia="方正书宋_GBK" w:hAnsi="方正书宋_GBK" w:cs="方正书宋_GBK"/>
          <w:b w:val="0"/>
          <w:sz w:val="24"/>
          <w:szCs w:val="24"/>
        </w:rPr>
        <w:t>3.1.3 非</w:t>
      </w:r>
      <w:r>
        <w:rPr>
          <w:rFonts w:ascii="方正书宋_GBK" w:eastAsia="方正书宋_GBK" w:hAnsi="方正书宋_GBK" w:cs="方正书宋_GBK" w:hint="eastAsia"/>
          <w:b w:val="0"/>
          <w:sz w:val="24"/>
          <w:szCs w:val="24"/>
        </w:rPr>
        <w:t>功能</w:t>
      </w:r>
      <w:r>
        <w:rPr>
          <w:rFonts w:ascii="方正书宋_GBK" w:eastAsia="方正书宋_GBK" w:hAnsi="方正书宋_GBK" w:cs="方正书宋_GBK"/>
          <w:b w:val="0"/>
          <w:sz w:val="24"/>
          <w:szCs w:val="24"/>
        </w:rPr>
        <w:t>性</w:t>
      </w:r>
      <w:r>
        <w:rPr>
          <w:rFonts w:ascii="方正书宋_GBK" w:eastAsia="方正书宋_GBK" w:hAnsi="方正书宋_GBK" w:cs="方正书宋_GBK" w:hint="eastAsia"/>
          <w:b w:val="0"/>
          <w:sz w:val="24"/>
          <w:szCs w:val="24"/>
        </w:rPr>
        <w:t>需求</w:t>
      </w:r>
      <w:bookmarkEnd w:id="48"/>
    </w:p>
    <w:p w14:paraId="38A9EE70" w14:textId="77777777" w:rsidR="001B56EF" w:rsidRDefault="007044E3">
      <w:pPr>
        <w:ind w:left="420" w:firstLine="0"/>
        <w:rPr>
          <w:rFonts w:ascii="方正书宋_GBK" w:eastAsia="方正书宋_GBK" w:hAnsi="方正书宋_GBK" w:cs="方正书宋_GBK"/>
          <w:sz w:val="24"/>
          <w:szCs w:val="24"/>
        </w:rPr>
      </w:pPr>
      <w:proofErr w:type="spellStart"/>
      <w:r>
        <w:rPr>
          <w:rFonts w:ascii="方正书宋_GBK" w:eastAsia="方正书宋_GBK" w:hAnsi="方正书宋_GBK" w:cs="方正书宋_GBK"/>
          <w:sz w:val="24"/>
          <w:szCs w:val="24"/>
        </w:rPr>
        <w:t>Scrapy</w:t>
      </w:r>
      <w:proofErr w:type="spellEnd"/>
      <w:r>
        <w:rPr>
          <w:rFonts w:ascii="方正书宋_GBK" w:eastAsia="方正书宋_GBK" w:hAnsi="方正书宋_GBK" w:cs="方正书宋_GBK"/>
          <w:sz w:val="24"/>
          <w:szCs w:val="24"/>
        </w:rPr>
        <w:t xml:space="preserve"> 需要支持以下</w:t>
      </w:r>
      <w:commentRangeStart w:id="49"/>
      <w:r>
        <w:rPr>
          <w:rFonts w:ascii="方正书宋_GBK" w:eastAsia="方正书宋_GBK" w:hAnsi="方正书宋_GBK" w:cs="方正书宋_GBK"/>
          <w:sz w:val="24"/>
          <w:szCs w:val="24"/>
        </w:rPr>
        <w:t>非功能性需求</w:t>
      </w:r>
      <w:commentRangeEnd w:id="49"/>
      <w:r w:rsidR="0029789B">
        <w:rPr>
          <w:rStyle w:val="af2"/>
        </w:rPr>
        <w:commentReference w:id="49"/>
      </w:r>
      <w:r>
        <w:rPr>
          <w:rFonts w:ascii="方正书宋_GBK" w:eastAsia="方正书宋_GBK" w:hAnsi="方正书宋_GBK" w:cs="方正书宋_GBK"/>
          <w:sz w:val="24"/>
          <w:szCs w:val="24"/>
        </w:rPr>
        <w:t>以便更好了使用框架编写爬虫。</w:t>
      </w:r>
    </w:p>
    <w:p w14:paraId="6A2D1DEB" w14:textId="77777777" w:rsidR="001B56EF" w:rsidRDefault="007044E3">
      <w:pPr>
        <w:numPr>
          <w:ilvl w:val="0"/>
          <w:numId w:val="3"/>
        </w:numPr>
        <w:ind w:left="845"/>
        <w:rPr>
          <w:rFonts w:ascii="方正书宋_GBK" w:eastAsia="方正书宋_GBK" w:hAnsi="方正书宋_GBK" w:cs="方正书宋_GBK"/>
          <w:sz w:val="24"/>
          <w:szCs w:val="24"/>
        </w:rPr>
      </w:pPr>
      <w:r>
        <w:rPr>
          <w:rFonts w:ascii="方正书宋_GBK" w:eastAsia="方正书宋_GBK" w:hAnsi="方正书宋_GBK" w:cs="方正书宋_GBK" w:hint="eastAsia"/>
          <w:sz w:val="24"/>
          <w:szCs w:val="24"/>
        </w:rPr>
        <w:t>用</w:t>
      </w:r>
      <w:commentRangeStart w:id="50"/>
      <w:r>
        <w:rPr>
          <w:rFonts w:ascii="方正书宋_GBK" w:eastAsia="方正书宋_GBK" w:hAnsi="方正书宋_GBK" w:cs="方正书宋_GBK" w:hint="eastAsia"/>
          <w:sz w:val="24"/>
          <w:szCs w:val="24"/>
        </w:rPr>
        <w:t> </w:t>
      </w:r>
      <w:commentRangeEnd w:id="50"/>
      <w:proofErr w:type="spellStart"/>
      <w:r w:rsidR="0029789B">
        <w:rPr>
          <w:rStyle w:val="af2"/>
        </w:rPr>
        <w:commentReference w:id="50"/>
      </w:r>
      <w:r>
        <w:rPr>
          <w:rFonts w:ascii="方正书宋_GBK" w:eastAsia="方正书宋_GBK" w:hAnsi="方正书宋_GBK" w:cs="方正书宋_GBK" w:hint="eastAsia"/>
          <w:sz w:val="24"/>
          <w:szCs w:val="24"/>
        </w:rPr>
        <w:t>scrapy</w:t>
      </w:r>
      <w:proofErr w:type="spellEnd"/>
      <w:r>
        <w:rPr>
          <w:rFonts w:ascii="方正书宋_GBK" w:eastAsia="方正书宋_GBK" w:hAnsi="方正书宋_GBK" w:cs="方正书宋_GBK" w:hint="eastAsia"/>
          <w:sz w:val="24"/>
          <w:szCs w:val="24"/>
        </w:rPr>
        <w:t> crawl 来启动</w:t>
      </w:r>
      <w:proofErr w:type="spellStart"/>
      <w:r>
        <w:rPr>
          <w:rFonts w:ascii="方正书宋_GBK" w:eastAsia="方正书宋_GBK" w:hAnsi="方正书宋_GBK" w:cs="方正书宋_GBK" w:hint="eastAsia"/>
          <w:sz w:val="24"/>
          <w:szCs w:val="24"/>
        </w:rPr>
        <w:t>Scrapy</w:t>
      </w:r>
      <w:proofErr w:type="spellEnd"/>
      <w:r>
        <w:rPr>
          <w:rFonts w:ascii="方正书宋_GBK" w:eastAsia="方正书宋_GBK" w:hAnsi="方正书宋_GBK" w:cs="方正书宋_GBK" w:hint="eastAsia"/>
          <w:sz w:val="24"/>
          <w:szCs w:val="24"/>
        </w:rPr>
        <w:t>，也可以使用 API 在脚本中启动</w:t>
      </w:r>
      <w:proofErr w:type="spellStart"/>
      <w:r>
        <w:rPr>
          <w:rFonts w:ascii="方正书宋_GBK" w:eastAsia="方正书宋_GBK" w:hAnsi="方正书宋_GBK" w:cs="方正书宋_GBK" w:hint="eastAsia"/>
          <w:sz w:val="24"/>
          <w:szCs w:val="24"/>
        </w:rPr>
        <w:t>Scrapy</w:t>
      </w:r>
      <w:proofErr w:type="spellEnd"/>
      <w:r>
        <w:rPr>
          <w:rFonts w:ascii="方正书宋_GBK" w:eastAsia="方正书宋_GBK" w:hAnsi="方正书宋_GBK" w:cs="方正书宋_GBK" w:hint="eastAsia"/>
          <w:sz w:val="24"/>
          <w:szCs w:val="24"/>
        </w:rPr>
        <w:t>。</w:t>
      </w:r>
    </w:p>
    <w:p w14:paraId="5FE1BB67" w14:textId="77777777" w:rsidR="001B56EF" w:rsidRDefault="007044E3">
      <w:pPr>
        <w:numPr>
          <w:ilvl w:val="0"/>
          <w:numId w:val="3"/>
        </w:numPr>
        <w:ind w:left="845"/>
        <w:rPr>
          <w:rFonts w:ascii="方正书宋_GBK" w:eastAsia="方正书宋_GBK" w:hAnsi="方正书宋_GBK" w:cs="方正书宋_GBK"/>
          <w:sz w:val="24"/>
          <w:szCs w:val="24"/>
        </w:rPr>
      </w:pPr>
      <w:r>
        <w:rPr>
          <w:rFonts w:ascii="方正书宋_GBK" w:eastAsia="方正书宋_GBK" w:hAnsi="方正书宋_GBK" w:cs="方正书宋_GBK" w:hint="eastAsia"/>
          <w:sz w:val="24"/>
          <w:szCs w:val="24"/>
        </w:rPr>
        <w:t>默认情况下，执行 </w:t>
      </w:r>
      <w:proofErr w:type="spellStart"/>
      <w:r>
        <w:rPr>
          <w:rFonts w:ascii="方正书宋_GBK" w:eastAsia="方正书宋_GBK" w:hAnsi="方正书宋_GBK" w:cs="方正书宋_GBK" w:hint="eastAsia"/>
          <w:sz w:val="24"/>
          <w:szCs w:val="24"/>
        </w:rPr>
        <w:t>scrapy</w:t>
      </w:r>
      <w:proofErr w:type="spellEnd"/>
      <w:r>
        <w:rPr>
          <w:rFonts w:ascii="方正书宋_GBK" w:eastAsia="方正书宋_GBK" w:hAnsi="方正书宋_GBK" w:cs="方正书宋_GBK" w:hint="eastAsia"/>
          <w:sz w:val="24"/>
          <w:szCs w:val="24"/>
        </w:rPr>
        <w:t> crawl 时，</w:t>
      </w:r>
      <w:proofErr w:type="spellStart"/>
      <w:r>
        <w:rPr>
          <w:rFonts w:ascii="方正书宋_GBK" w:eastAsia="方正书宋_GBK" w:hAnsi="方正书宋_GBK" w:cs="方正书宋_GBK" w:hint="eastAsia"/>
          <w:sz w:val="24"/>
          <w:szCs w:val="24"/>
        </w:rPr>
        <w:t>Scrapy</w:t>
      </w:r>
      <w:proofErr w:type="spellEnd"/>
      <w:r>
        <w:rPr>
          <w:rFonts w:ascii="方正书宋_GBK" w:eastAsia="方正书宋_GBK" w:hAnsi="方正书宋_GBK" w:cs="方正书宋_GBK" w:hint="eastAsia"/>
          <w:sz w:val="24"/>
          <w:szCs w:val="24"/>
        </w:rPr>
        <w:t xml:space="preserve">每个进程运行一个spider。 </w:t>
      </w:r>
      <w:proofErr w:type="spellStart"/>
      <w:r>
        <w:rPr>
          <w:rFonts w:ascii="方正书宋_GBK" w:eastAsia="方正书宋_GBK" w:hAnsi="方正书宋_GBK" w:cs="方正书宋_GBK" w:hint="eastAsia"/>
          <w:sz w:val="24"/>
          <w:szCs w:val="24"/>
        </w:rPr>
        <w:t>Scrapy</w:t>
      </w:r>
      <w:proofErr w:type="spellEnd"/>
      <w:r>
        <w:rPr>
          <w:rFonts w:ascii="方正书宋_GBK" w:eastAsia="方正书宋_GBK" w:hAnsi="方正书宋_GBK" w:cs="方正书宋_GBK" w:hint="eastAsia"/>
          <w:sz w:val="24"/>
          <w:szCs w:val="24"/>
        </w:rPr>
        <w:t>通过内部(internal)API 也支持</w:t>
      </w:r>
      <w:proofErr w:type="gramStart"/>
      <w:r>
        <w:rPr>
          <w:rFonts w:ascii="方正书宋_GBK" w:eastAsia="方正书宋_GBK" w:hAnsi="方正书宋_GBK" w:cs="方正书宋_GBK" w:hint="eastAsia"/>
          <w:sz w:val="24"/>
          <w:szCs w:val="24"/>
        </w:rPr>
        <w:t>单进程</w:t>
      </w:r>
      <w:proofErr w:type="gramEnd"/>
      <w:r>
        <w:rPr>
          <w:rFonts w:ascii="方正书宋_GBK" w:eastAsia="方正书宋_GBK" w:hAnsi="方正书宋_GBK" w:cs="方正书宋_GBK" w:hint="eastAsia"/>
          <w:sz w:val="24"/>
          <w:szCs w:val="24"/>
        </w:rPr>
        <w:t>多个spider。</w:t>
      </w:r>
    </w:p>
    <w:p w14:paraId="71DF41FF" w14:textId="77777777" w:rsidR="001B56EF" w:rsidRDefault="007044E3">
      <w:pPr>
        <w:numPr>
          <w:ilvl w:val="0"/>
          <w:numId w:val="3"/>
        </w:numPr>
        <w:ind w:left="845"/>
        <w:rPr>
          <w:rFonts w:ascii="方正书宋_GBK" w:eastAsia="方正书宋_GBK" w:hAnsi="方正书宋_GBK" w:cs="方正书宋_GBK"/>
          <w:sz w:val="24"/>
          <w:szCs w:val="24"/>
        </w:rPr>
      </w:pPr>
      <w:r>
        <w:rPr>
          <w:rFonts w:ascii="方正书宋_GBK" w:eastAsia="方正书宋_GBK" w:hAnsi="方正书宋_GBK" w:cs="方正书宋_GBK" w:hint="eastAsia"/>
          <w:sz w:val="24"/>
          <w:szCs w:val="24"/>
        </w:rPr>
        <w:t>可以进行分布式爬取，支持启动多个</w:t>
      </w:r>
      <w:proofErr w:type="spellStart"/>
      <w:r>
        <w:rPr>
          <w:rFonts w:ascii="方正书宋_GBK" w:eastAsia="方正书宋_GBK" w:hAnsi="方正书宋_GBK" w:cs="方正书宋_GBK" w:hint="eastAsia"/>
          <w:sz w:val="24"/>
          <w:szCs w:val="24"/>
        </w:rPr>
        <w:t>Scrapyd</w:t>
      </w:r>
      <w:proofErr w:type="spellEnd"/>
      <w:r>
        <w:rPr>
          <w:rFonts w:ascii="方正书宋_GBK" w:eastAsia="方正书宋_GBK" w:hAnsi="方正书宋_GBK" w:cs="方正书宋_GBK" w:hint="eastAsia"/>
          <w:sz w:val="24"/>
          <w:szCs w:val="24"/>
        </w:rPr>
        <w:t>，并分配到不同机器上。</w:t>
      </w:r>
    </w:p>
    <w:p w14:paraId="1CF3BCD7" w14:textId="77777777" w:rsidR="001B56EF" w:rsidRDefault="007044E3">
      <w:pPr>
        <w:numPr>
          <w:ilvl w:val="0"/>
          <w:numId w:val="3"/>
        </w:numPr>
        <w:ind w:left="845"/>
        <w:rPr>
          <w:rFonts w:ascii="方正书宋_GBK" w:eastAsia="方正书宋_GBK" w:hAnsi="方正书宋_GBK" w:cs="方正书宋_GBK"/>
          <w:sz w:val="24"/>
          <w:szCs w:val="24"/>
        </w:rPr>
      </w:pPr>
      <w:r>
        <w:rPr>
          <w:rFonts w:ascii="方正书宋_GBK" w:eastAsia="方正书宋_GBK" w:hAnsi="方正书宋_GBK" w:cs="方正书宋_GBK" w:hint="eastAsia"/>
          <w:sz w:val="24"/>
          <w:szCs w:val="24"/>
        </w:rPr>
        <w:t>有些网站实现了特定的机制，以一定规则来避免被爬虫爬取。 框架需要能够实现避免被禁止(ban)。</w:t>
      </w:r>
    </w:p>
    <w:p w14:paraId="4DA0387B" w14:textId="77777777" w:rsidR="001B56EF" w:rsidRDefault="007044E3">
      <w:pPr>
        <w:numPr>
          <w:ilvl w:val="0"/>
          <w:numId w:val="3"/>
        </w:numPr>
        <w:ind w:left="845"/>
        <w:rPr>
          <w:rFonts w:ascii="方正书宋_GBK" w:eastAsia="方正书宋_GBK" w:hAnsi="方正书宋_GBK" w:cs="方正书宋_GBK"/>
          <w:sz w:val="24"/>
          <w:szCs w:val="24"/>
        </w:rPr>
      </w:pPr>
      <w:r>
        <w:rPr>
          <w:rFonts w:ascii="方正书宋_GBK" w:eastAsia="方正书宋_GBK" w:hAnsi="方正书宋_GBK" w:cs="方正书宋_GBK" w:hint="eastAsia"/>
          <w:sz w:val="24"/>
          <w:szCs w:val="24"/>
        </w:rPr>
        <w:t>可以设置全局并发</w:t>
      </w:r>
      <w:r>
        <w:rPr>
          <w:rFonts w:ascii="方正书宋_GBK" w:eastAsia="方正书宋_GBK" w:hAnsi="方正书宋_GBK" w:cs="方正书宋_GBK"/>
          <w:sz w:val="24"/>
          <w:szCs w:val="24"/>
        </w:rPr>
        <w:t>以便</w:t>
      </w:r>
      <w:r>
        <w:rPr>
          <w:rFonts w:ascii="方正书宋_GBK" w:eastAsia="方正书宋_GBK" w:hAnsi="方正书宋_GBK" w:cs="方正书宋_GBK" w:hint="eastAsia"/>
          <w:sz w:val="24"/>
          <w:szCs w:val="24"/>
        </w:rPr>
        <w:t>同时处理多个request。</w:t>
      </w:r>
    </w:p>
    <w:p w14:paraId="16A39F40" w14:textId="77777777" w:rsidR="001B56EF" w:rsidRDefault="007044E3">
      <w:pPr>
        <w:numPr>
          <w:ilvl w:val="0"/>
          <w:numId w:val="3"/>
        </w:numPr>
        <w:ind w:left="845"/>
        <w:rPr>
          <w:rFonts w:ascii="方正书宋_GBK" w:eastAsia="方正书宋_GBK" w:hAnsi="方正书宋_GBK" w:cs="方正书宋_GBK"/>
          <w:sz w:val="24"/>
          <w:szCs w:val="24"/>
        </w:rPr>
      </w:pPr>
      <w:r>
        <w:rPr>
          <w:rFonts w:ascii="方正书宋_GBK" w:eastAsia="方正书宋_GBK" w:hAnsi="方正书宋_GBK" w:cs="方正书宋_GBK" w:hint="eastAsia"/>
          <w:sz w:val="24"/>
          <w:szCs w:val="24"/>
        </w:rPr>
        <w:t>对HTML, XML源数据 选择及提取 的内置支持, 提供了CSS选择器(selector)以及</w:t>
      </w:r>
      <w:proofErr w:type="spellStart"/>
      <w:r>
        <w:rPr>
          <w:rFonts w:ascii="方正书宋_GBK" w:eastAsia="方正书宋_GBK" w:hAnsi="方正书宋_GBK" w:cs="方正书宋_GBK" w:hint="eastAsia"/>
          <w:sz w:val="24"/>
          <w:szCs w:val="24"/>
        </w:rPr>
        <w:t>XPath</w:t>
      </w:r>
      <w:proofErr w:type="spellEnd"/>
      <w:r>
        <w:rPr>
          <w:rFonts w:ascii="方正书宋_GBK" w:eastAsia="方正书宋_GBK" w:hAnsi="方正书宋_GBK" w:cs="方正书宋_GBK" w:hint="eastAsia"/>
          <w:sz w:val="24"/>
          <w:szCs w:val="24"/>
        </w:rPr>
        <w:t xml:space="preserve">表达式进行处理，以及一些帮助函数(helper </w:t>
      </w:r>
      <w:r>
        <w:rPr>
          <w:rFonts w:ascii="方正书宋_GBK" w:eastAsia="方正书宋_GBK" w:hAnsi="方正书宋_GBK" w:cs="方正书宋_GBK" w:hint="eastAsia"/>
          <w:sz w:val="24"/>
          <w:szCs w:val="24"/>
        </w:rPr>
        <w:lastRenderedPageBreak/>
        <w:t>method)来使用正则表达式来提取数据。</w:t>
      </w:r>
    </w:p>
    <w:p w14:paraId="1E21288D" w14:textId="77777777" w:rsidR="001B56EF" w:rsidRDefault="007044E3">
      <w:pPr>
        <w:numPr>
          <w:ilvl w:val="0"/>
          <w:numId w:val="3"/>
        </w:numPr>
        <w:ind w:left="845"/>
        <w:rPr>
          <w:rFonts w:ascii="方正书宋_GBK" w:eastAsia="方正书宋_GBK" w:hAnsi="方正书宋_GBK" w:cs="方正书宋_GBK"/>
          <w:sz w:val="24"/>
          <w:szCs w:val="24"/>
        </w:rPr>
      </w:pPr>
      <w:r>
        <w:rPr>
          <w:rFonts w:ascii="方正书宋_GBK" w:eastAsia="方正书宋_GBK" w:hAnsi="方正书宋_GBK" w:cs="方正书宋_GBK" w:hint="eastAsia"/>
          <w:sz w:val="24"/>
          <w:szCs w:val="24"/>
        </w:rPr>
        <w:t>提供交互式shell终端 , 为测试CSS及</w:t>
      </w:r>
      <w:proofErr w:type="spellStart"/>
      <w:r>
        <w:rPr>
          <w:rFonts w:ascii="方正书宋_GBK" w:eastAsia="方正书宋_GBK" w:hAnsi="方正书宋_GBK" w:cs="方正书宋_GBK" w:hint="eastAsia"/>
          <w:sz w:val="24"/>
          <w:szCs w:val="24"/>
        </w:rPr>
        <w:t>XPath</w:t>
      </w:r>
      <w:proofErr w:type="spellEnd"/>
      <w:r>
        <w:rPr>
          <w:rFonts w:ascii="方正书宋_GBK" w:eastAsia="方正书宋_GBK" w:hAnsi="方正书宋_GBK" w:cs="方正书宋_GBK" w:hint="eastAsia"/>
          <w:sz w:val="24"/>
          <w:szCs w:val="24"/>
        </w:rPr>
        <w:t>表达式，编写和调试爬虫提供了极大的方便。</w:t>
      </w:r>
    </w:p>
    <w:p w14:paraId="791D7BF1" w14:textId="77777777" w:rsidR="001B56EF" w:rsidRDefault="007044E3">
      <w:pPr>
        <w:numPr>
          <w:ilvl w:val="0"/>
          <w:numId w:val="3"/>
        </w:numPr>
        <w:ind w:left="845"/>
        <w:rPr>
          <w:rFonts w:ascii="方正书宋_GBK" w:eastAsia="方正书宋_GBK" w:hAnsi="方正书宋_GBK" w:cs="方正书宋_GBK"/>
          <w:sz w:val="24"/>
          <w:szCs w:val="24"/>
        </w:rPr>
      </w:pPr>
      <w:commentRangeStart w:id="51"/>
      <w:r>
        <w:rPr>
          <w:rFonts w:ascii="方正书宋_GBK" w:eastAsia="方正书宋_GBK" w:hAnsi="方正书宋_GBK" w:cs="方正书宋_GBK" w:hint="eastAsia"/>
          <w:sz w:val="24"/>
          <w:szCs w:val="24"/>
        </w:rPr>
        <w:t>通过导出提供</w:t>
      </w:r>
      <w:commentRangeEnd w:id="51"/>
      <w:r w:rsidR="0029789B">
        <w:rPr>
          <w:rStyle w:val="af2"/>
        </w:rPr>
        <w:commentReference w:id="51"/>
      </w:r>
      <w:r>
        <w:rPr>
          <w:rFonts w:ascii="方正书宋_GBK" w:eastAsia="方正书宋_GBK" w:hAnsi="方正书宋_GBK" w:cs="方正书宋_GBK" w:hint="eastAsia"/>
          <w:sz w:val="24"/>
          <w:szCs w:val="24"/>
        </w:rPr>
        <w:t>多格式(JSON、CSV、XML)</w:t>
      </w:r>
      <w:r>
        <w:rPr>
          <w:rFonts w:ascii="方正书宋_GBK" w:eastAsia="方正书宋_GBK" w:hAnsi="方正书宋_GBK" w:cs="方正书宋_GBK"/>
          <w:sz w:val="24"/>
          <w:szCs w:val="24"/>
        </w:rPr>
        <w:t>、</w:t>
      </w:r>
      <w:r>
        <w:rPr>
          <w:rFonts w:ascii="方正书宋_GBK" w:eastAsia="方正书宋_GBK" w:hAnsi="方正书宋_GBK" w:cs="方正书宋_GBK" w:hint="eastAsia"/>
          <w:sz w:val="24"/>
          <w:szCs w:val="24"/>
        </w:rPr>
        <w:t>多存储后端(FTP、S3、本地文件系统)的内置支持。</w:t>
      </w:r>
    </w:p>
    <w:p w14:paraId="7B28BAC4" w14:textId="77777777" w:rsidR="001B56EF" w:rsidRDefault="007044E3">
      <w:pPr>
        <w:numPr>
          <w:ilvl w:val="0"/>
          <w:numId w:val="3"/>
        </w:numPr>
        <w:ind w:left="845"/>
        <w:rPr>
          <w:rFonts w:ascii="方正书宋_GBK" w:eastAsia="方正书宋_GBK" w:hAnsi="方正书宋_GBK" w:cs="方正书宋_GBK"/>
          <w:sz w:val="24"/>
          <w:szCs w:val="24"/>
        </w:rPr>
      </w:pPr>
      <w:r>
        <w:rPr>
          <w:rFonts w:ascii="方正书宋_GBK" w:eastAsia="方正书宋_GBK" w:hAnsi="方正书宋_GBK" w:cs="方正书宋_GBK" w:hint="eastAsia"/>
          <w:sz w:val="24"/>
          <w:szCs w:val="24"/>
        </w:rPr>
        <w:t>提供了一系列在spider之间共享的可复用的过滤器(即 Item Loaders)，对智能</w:t>
      </w:r>
      <w:proofErr w:type="gramStart"/>
      <w:r>
        <w:rPr>
          <w:rFonts w:ascii="方正书宋_GBK" w:eastAsia="方正书宋_GBK" w:hAnsi="方正书宋_GBK" w:cs="方正书宋_GBK" w:hint="eastAsia"/>
          <w:sz w:val="24"/>
          <w:szCs w:val="24"/>
        </w:rPr>
        <w:t>处理爬取数据</w:t>
      </w:r>
      <w:proofErr w:type="gramEnd"/>
      <w:r>
        <w:rPr>
          <w:rFonts w:ascii="方正书宋_GBK" w:eastAsia="方正书宋_GBK" w:hAnsi="方正书宋_GBK" w:cs="方正书宋_GBK" w:hint="eastAsia"/>
          <w:sz w:val="24"/>
          <w:szCs w:val="24"/>
        </w:rPr>
        <w:t>提供了内置支持。</w:t>
      </w:r>
    </w:p>
    <w:p w14:paraId="6491F8E5" w14:textId="77777777" w:rsidR="001B56EF" w:rsidRDefault="007044E3">
      <w:pPr>
        <w:numPr>
          <w:ilvl w:val="0"/>
          <w:numId w:val="3"/>
        </w:numPr>
        <w:ind w:left="845"/>
        <w:rPr>
          <w:rFonts w:ascii="方正书宋_GBK" w:eastAsia="方正书宋_GBK" w:hAnsi="方正书宋_GBK" w:cs="方正书宋_GBK"/>
          <w:sz w:val="24"/>
          <w:szCs w:val="24"/>
        </w:rPr>
      </w:pPr>
      <w:r>
        <w:rPr>
          <w:rFonts w:ascii="方正书宋_GBK" w:eastAsia="方正书宋_GBK" w:hAnsi="方正书宋_GBK" w:cs="方正书宋_GBK" w:hint="eastAsia"/>
          <w:sz w:val="24"/>
          <w:szCs w:val="24"/>
        </w:rPr>
        <w:t>针对非英语语系中</w:t>
      </w:r>
      <w:proofErr w:type="gramStart"/>
      <w:r>
        <w:rPr>
          <w:rFonts w:ascii="方正书宋_GBK" w:eastAsia="方正书宋_GBK" w:hAnsi="方正书宋_GBK" w:cs="方正书宋_GBK" w:hint="eastAsia"/>
          <w:sz w:val="24"/>
          <w:szCs w:val="24"/>
        </w:rPr>
        <w:t>不</w:t>
      </w:r>
      <w:proofErr w:type="gramEnd"/>
      <w:r>
        <w:rPr>
          <w:rFonts w:ascii="方正书宋_GBK" w:eastAsia="方正书宋_GBK" w:hAnsi="方正书宋_GBK" w:cs="方正书宋_GBK" w:hint="eastAsia"/>
          <w:sz w:val="24"/>
          <w:szCs w:val="24"/>
        </w:rPr>
        <w:t>标准或者错误的编码声明, 提供了自动检测以及健壮的编码支持。</w:t>
      </w:r>
    </w:p>
    <w:p w14:paraId="4F066798" w14:textId="77777777" w:rsidR="001B56EF" w:rsidRDefault="007044E3" w:rsidP="0029789B">
      <w:pPr>
        <w:numPr>
          <w:ilvl w:val="0"/>
          <w:numId w:val="3"/>
        </w:numPr>
        <w:ind w:left="845"/>
        <w:jc w:val="both"/>
        <w:rPr>
          <w:rFonts w:ascii="方正书宋_GBK" w:eastAsia="方正书宋_GBK" w:hAnsi="方正书宋_GBK" w:cs="方正书宋_GBK"/>
          <w:sz w:val="24"/>
          <w:szCs w:val="24"/>
        </w:rPr>
        <w:pPrChange w:id="52" w:author="liuchao" w:date="2017-04-30T08:18:00Z">
          <w:pPr>
            <w:numPr>
              <w:numId w:val="3"/>
            </w:numPr>
            <w:tabs>
              <w:tab w:val="left" w:pos="425"/>
            </w:tabs>
            <w:ind w:left="845" w:hanging="425"/>
          </w:pPr>
        </w:pPrChange>
      </w:pPr>
      <w:r>
        <w:rPr>
          <w:rFonts w:ascii="方正书宋_GBK" w:eastAsia="方正书宋_GBK" w:hAnsi="方正书宋_GBK" w:cs="方正书宋_GBK" w:hint="eastAsia"/>
          <w:sz w:val="24"/>
          <w:szCs w:val="24"/>
        </w:rPr>
        <w:t>高扩展性。通过使用</w:t>
      </w:r>
      <w:r>
        <w:rPr>
          <w:rFonts w:ascii="方正书宋_GBK" w:eastAsia="方正书宋_GBK" w:hAnsi="方正书宋_GBK" w:cs="方正书宋_GBK"/>
          <w:sz w:val="24"/>
          <w:szCs w:val="24"/>
        </w:rPr>
        <w:t>信号、</w:t>
      </w:r>
      <w:r>
        <w:rPr>
          <w:rFonts w:ascii="方正书宋_GBK" w:eastAsia="方正书宋_GBK" w:hAnsi="方正书宋_GBK" w:cs="方正书宋_GBK" w:hint="eastAsia"/>
          <w:sz w:val="24"/>
          <w:szCs w:val="24"/>
        </w:rPr>
        <w:t>设计好的API(中间件, extensions, pipelines)来定制实现功能。</w:t>
      </w:r>
    </w:p>
    <w:p w14:paraId="43C11C78" w14:textId="77777777" w:rsidR="001B56EF" w:rsidRDefault="007044E3">
      <w:pPr>
        <w:numPr>
          <w:ilvl w:val="0"/>
          <w:numId w:val="3"/>
        </w:numPr>
        <w:ind w:left="845"/>
        <w:rPr>
          <w:rFonts w:ascii="方正书宋_GBK" w:eastAsia="方正书宋_GBK" w:hAnsi="方正书宋_GBK" w:cs="方正书宋_GBK"/>
          <w:sz w:val="24"/>
          <w:szCs w:val="24"/>
        </w:rPr>
      </w:pPr>
      <w:r>
        <w:rPr>
          <w:rFonts w:ascii="方正书宋_GBK" w:eastAsia="方正书宋_GBK" w:hAnsi="方正书宋_GBK" w:cs="方正书宋_GBK" w:hint="eastAsia"/>
          <w:sz w:val="24"/>
          <w:szCs w:val="24"/>
        </w:rPr>
        <w:t>内置的中间件及扩展为下列功能提供支持: cookies and session 处理、HTTP 压缩 、HTTP 认证 、 HTTP 缓存 、user-agent模拟、</w:t>
      </w:r>
      <w:proofErr w:type="gramStart"/>
      <w:r>
        <w:rPr>
          <w:rFonts w:ascii="方正书宋_GBK" w:eastAsia="方正书宋_GBK" w:hAnsi="方正书宋_GBK" w:cs="方正书宋_GBK" w:hint="eastAsia"/>
          <w:sz w:val="24"/>
          <w:szCs w:val="24"/>
        </w:rPr>
        <w:t>爬取深度</w:t>
      </w:r>
      <w:proofErr w:type="gramEnd"/>
      <w:r>
        <w:rPr>
          <w:rFonts w:ascii="方正书宋_GBK" w:eastAsia="方正书宋_GBK" w:hAnsi="方正书宋_GBK" w:cs="方正书宋_GBK" w:hint="eastAsia"/>
          <w:sz w:val="24"/>
          <w:szCs w:val="24"/>
        </w:rPr>
        <w:t>限制。</w:t>
      </w:r>
    </w:p>
    <w:p w14:paraId="626DF0CC" w14:textId="77777777" w:rsidR="001B56EF" w:rsidRDefault="007044E3">
      <w:pPr>
        <w:numPr>
          <w:ilvl w:val="0"/>
          <w:numId w:val="3"/>
        </w:numPr>
        <w:ind w:left="845"/>
        <w:rPr>
          <w:rFonts w:ascii="方正书宋_GBK" w:eastAsia="方正书宋_GBK" w:hAnsi="方正书宋_GBK" w:cs="方正书宋_GBK"/>
          <w:sz w:val="24"/>
          <w:szCs w:val="24"/>
        </w:rPr>
      </w:pPr>
      <w:r>
        <w:rPr>
          <w:rFonts w:ascii="方正书宋_GBK" w:eastAsia="方正书宋_GBK" w:hAnsi="方正书宋_GBK" w:cs="方正书宋_GBK" w:hint="eastAsia"/>
          <w:sz w:val="24"/>
          <w:szCs w:val="24"/>
        </w:rPr>
        <w:t>内置 Telnet终端 ，通过在</w:t>
      </w:r>
      <w:proofErr w:type="spellStart"/>
      <w:r>
        <w:rPr>
          <w:rFonts w:ascii="方正书宋_GBK" w:eastAsia="方正书宋_GBK" w:hAnsi="方正书宋_GBK" w:cs="方正书宋_GBK" w:hint="eastAsia"/>
          <w:sz w:val="24"/>
          <w:szCs w:val="24"/>
        </w:rPr>
        <w:t>Scrapy</w:t>
      </w:r>
      <w:proofErr w:type="spellEnd"/>
      <w:r>
        <w:rPr>
          <w:rFonts w:ascii="方正书宋_GBK" w:eastAsia="方正书宋_GBK" w:hAnsi="方正书宋_GBK" w:cs="方正书宋_GBK" w:hint="eastAsia"/>
          <w:sz w:val="24"/>
          <w:szCs w:val="24"/>
        </w:rPr>
        <w:t>进程中钩入Python终端，可以查看并且调试爬虫。</w:t>
      </w:r>
    </w:p>
    <w:p w14:paraId="2EBBADB5" w14:textId="77777777" w:rsidR="001B56EF" w:rsidRDefault="007044E3">
      <w:pPr>
        <w:numPr>
          <w:ilvl w:val="0"/>
          <w:numId w:val="3"/>
        </w:numPr>
        <w:ind w:left="845"/>
        <w:rPr>
          <w:rFonts w:ascii="方正书宋_GBK" w:eastAsia="方正书宋_GBK" w:hAnsi="方正书宋_GBK" w:cs="方正书宋_GBK"/>
          <w:sz w:val="24"/>
          <w:szCs w:val="24"/>
        </w:rPr>
      </w:pPr>
      <w:r>
        <w:rPr>
          <w:rFonts w:ascii="方正书宋_GBK" w:eastAsia="方正书宋_GBK" w:hAnsi="方正书宋_GBK" w:cs="方正书宋_GBK"/>
          <w:sz w:val="24"/>
          <w:szCs w:val="24"/>
        </w:rPr>
        <w:t>具有从</w:t>
      </w:r>
      <w:r>
        <w:rPr>
          <w:rFonts w:ascii="方正书宋_GBK" w:eastAsia="方正书宋_GBK" w:hAnsi="方正书宋_GBK" w:cs="方正书宋_GBK" w:hint="eastAsia"/>
          <w:sz w:val="24"/>
          <w:szCs w:val="24"/>
        </w:rPr>
        <w:t>XML/CSV</w:t>
      </w:r>
      <w:proofErr w:type="gramStart"/>
      <w:r>
        <w:rPr>
          <w:rFonts w:ascii="方正书宋_GBK" w:eastAsia="方正书宋_GBK" w:hAnsi="方正书宋_GBK" w:cs="方正书宋_GBK" w:hint="eastAsia"/>
          <w:sz w:val="24"/>
          <w:szCs w:val="24"/>
        </w:rPr>
        <w:t>中爬取网站</w:t>
      </w:r>
      <w:proofErr w:type="gramEnd"/>
      <w:r>
        <w:rPr>
          <w:rFonts w:ascii="方正书宋_GBK" w:eastAsia="方正书宋_GBK" w:hAnsi="方正书宋_GBK" w:cs="方正书宋_GBK" w:hint="eastAsia"/>
          <w:sz w:val="24"/>
          <w:szCs w:val="24"/>
        </w:rPr>
        <w:t>的爬虫、 可以自动下载爬取到的数据中的图片(或者其他资源)的media pipeline、带缓存的DNS</w:t>
      </w:r>
      <w:proofErr w:type="gramStart"/>
      <w:r>
        <w:rPr>
          <w:rFonts w:ascii="方正书宋_GBK" w:eastAsia="方正书宋_GBK" w:hAnsi="方正书宋_GBK" w:cs="方正书宋_GBK" w:hint="eastAsia"/>
          <w:sz w:val="24"/>
          <w:szCs w:val="24"/>
        </w:rPr>
        <w:t>解析器</w:t>
      </w:r>
      <w:proofErr w:type="gramEnd"/>
      <w:r>
        <w:rPr>
          <w:rFonts w:ascii="方正书宋_GBK" w:eastAsia="方正书宋_GBK" w:hAnsi="方正书宋_GBK" w:cs="方正书宋_GBK" w:hint="eastAsia"/>
          <w:sz w:val="24"/>
          <w:szCs w:val="24"/>
        </w:rPr>
        <w:t>等</w:t>
      </w:r>
      <w:r>
        <w:rPr>
          <w:rFonts w:ascii="方正书宋_GBK" w:eastAsia="方正书宋_GBK" w:hAnsi="方正书宋_GBK" w:cs="方正书宋_GBK"/>
          <w:sz w:val="24"/>
          <w:szCs w:val="24"/>
        </w:rPr>
        <w:t>特</w:t>
      </w:r>
      <w:r>
        <w:rPr>
          <w:rFonts w:ascii="方正书宋_GBK" w:eastAsia="方正书宋_GBK" w:hAnsi="方正书宋_GBK" w:cs="方正书宋_GBK" w:hint="eastAsia"/>
          <w:sz w:val="24"/>
          <w:szCs w:val="24"/>
        </w:rPr>
        <w:t>性。</w:t>
      </w:r>
    </w:p>
    <w:p w14:paraId="7103CC4C" w14:textId="77777777" w:rsidR="001B56EF" w:rsidRDefault="007044E3">
      <w:pPr>
        <w:pStyle w:val="31"/>
        <w:numPr>
          <w:ilvl w:val="2"/>
          <w:numId w:val="0"/>
        </w:numPr>
        <w:spacing w:before="120" w:after="0"/>
        <w:rPr>
          <w:rFonts w:ascii="方正书宋_GBK" w:eastAsia="方正书宋_GBK" w:hAnsi="方正书宋_GBK" w:cs="方正书宋_GBK"/>
          <w:b w:val="0"/>
          <w:sz w:val="24"/>
          <w:szCs w:val="24"/>
        </w:rPr>
      </w:pPr>
      <w:bookmarkStart w:id="53" w:name="_Toc66914650"/>
      <w:commentRangeStart w:id="54"/>
      <w:r>
        <w:rPr>
          <w:rFonts w:ascii="方正书宋_GBK" w:eastAsia="方正书宋_GBK" w:hAnsi="方正书宋_GBK" w:cs="方正书宋_GBK" w:hint="eastAsia"/>
          <w:b w:val="0"/>
          <w:sz w:val="24"/>
          <w:szCs w:val="24"/>
        </w:rPr>
        <w:t>3.1.</w:t>
      </w:r>
      <w:r>
        <w:rPr>
          <w:rFonts w:ascii="方正书宋_GBK" w:eastAsia="方正书宋_GBK" w:hAnsi="方正书宋_GBK" w:cs="方正书宋_GBK"/>
          <w:b w:val="0"/>
          <w:sz w:val="24"/>
          <w:szCs w:val="24"/>
        </w:rPr>
        <w:t>4</w:t>
      </w:r>
      <w:r>
        <w:rPr>
          <w:rFonts w:ascii="方正书宋_GBK" w:eastAsia="方正书宋_GBK" w:hAnsi="方正书宋_GBK" w:cs="方正书宋_GBK" w:hint="eastAsia"/>
          <w:b w:val="0"/>
          <w:sz w:val="24"/>
          <w:szCs w:val="24"/>
        </w:rPr>
        <w:t>拓展</w:t>
      </w:r>
      <w:r>
        <w:rPr>
          <w:rFonts w:ascii="方正书宋_GBK" w:eastAsia="方正书宋_GBK" w:hAnsi="方正书宋_GBK" w:cs="方正书宋_GBK"/>
          <w:b w:val="0"/>
          <w:sz w:val="24"/>
          <w:szCs w:val="24"/>
        </w:rPr>
        <w:t>和</w:t>
      </w:r>
      <w:r>
        <w:rPr>
          <w:rFonts w:ascii="方正书宋_GBK" w:eastAsia="方正书宋_GBK" w:hAnsi="方正书宋_GBK" w:cs="方正书宋_GBK" w:hint="eastAsia"/>
          <w:b w:val="0"/>
          <w:sz w:val="24"/>
          <w:szCs w:val="24"/>
        </w:rPr>
        <w:t>改进</w:t>
      </w:r>
      <w:bookmarkEnd w:id="53"/>
      <w:commentRangeEnd w:id="54"/>
      <w:r w:rsidR="00A74686">
        <w:rPr>
          <w:rStyle w:val="af2"/>
          <w:rFonts w:ascii="Times New Roman" w:hAnsi="Times New Roman"/>
          <w:b w:val="0"/>
          <w:bCs w:val="0"/>
        </w:rPr>
        <w:commentReference w:id="54"/>
      </w:r>
    </w:p>
    <w:p w14:paraId="39C16DC1" w14:textId="77777777" w:rsidR="001B56EF" w:rsidRDefault="007044E3">
      <w:pPr>
        <w:numPr>
          <w:ilvl w:val="0"/>
          <w:numId w:val="4"/>
        </w:numPr>
        <w:ind w:left="845"/>
        <w:rPr>
          <w:rFonts w:ascii="方正书宋_GBK" w:eastAsia="方正书宋_GBK" w:hAnsi="方正书宋_GBK" w:cs="方正书宋_GBK"/>
          <w:sz w:val="24"/>
          <w:szCs w:val="24"/>
        </w:rPr>
      </w:pPr>
      <w:r>
        <w:rPr>
          <w:rFonts w:ascii="方正书宋_GBK" w:eastAsia="方正书宋_GBK" w:hAnsi="方正书宋_GBK" w:cs="方正书宋_GBK"/>
          <w:sz w:val="24"/>
          <w:szCs w:val="24"/>
        </w:rPr>
        <w:t>首先</w:t>
      </w:r>
      <w:r>
        <w:rPr>
          <w:rFonts w:ascii="方正书宋_GBK" w:eastAsia="方正书宋_GBK" w:hAnsi="方正书宋_GBK" w:cs="方正书宋_GBK" w:hint="eastAsia"/>
          <w:sz w:val="24"/>
          <w:szCs w:val="24"/>
        </w:rPr>
        <w:t>在框架的基础上实现一个具体的爬虫，</w:t>
      </w:r>
      <w:proofErr w:type="gramStart"/>
      <w:r>
        <w:rPr>
          <w:rFonts w:ascii="方正书宋_GBK" w:eastAsia="方正书宋_GBK" w:hAnsi="方正书宋_GBK" w:cs="方正书宋_GBK" w:hint="eastAsia"/>
          <w:sz w:val="24"/>
          <w:szCs w:val="24"/>
        </w:rPr>
        <w:t>完整爬取一个</w:t>
      </w:r>
      <w:proofErr w:type="gramEnd"/>
      <w:r>
        <w:rPr>
          <w:rFonts w:ascii="方正书宋_GBK" w:eastAsia="方正书宋_GBK" w:hAnsi="方正书宋_GBK" w:cs="方正书宋_GBK" w:hint="eastAsia"/>
          <w:sz w:val="24"/>
          <w:szCs w:val="24"/>
        </w:rPr>
        <w:t>网站。</w:t>
      </w:r>
      <w:r>
        <w:rPr>
          <w:rFonts w:ascii="方正书宋_GBK" w:eastAsia="方正书宋_GBK" w:hAnsi="方正书宋_GBK" w:cs="方正书宋_GBK"/>
          <w:sz w:val="24"/>
          <w:szCs w:val="24"/>
        </w:rPr>
        <w:t>通过演示将</w:t>
      </w:r>
      <w:proofErr w:type="gramStart"/>
      <w:r>
        <w:rPr>
          <w:rFonts w:ascii="方正书宋_GBK" w:eastAsia="方正书宋_GBK" w:hAnsi="方正书宋_GBK" w:cs="方正书宋_GBK"/>
          <w:sz w:val="24"/>
          <w:szCs w:val="24"/>
        </w:rPr>
        <w:t>整个爬取的</w:t>
      </w:r>
      <w:proofErr w:type="gramEnd"/>
      <w:r>
        <w:rPr>
          <w:rFonts w:ascii="方正书宋_GBK" w:eastAsia="方正书宋_GBK" w:hAnsi="方正书宋_GBK" w:cs="方正书宋_GBK"/>
          <w:sz w:val="24"/>
          <w:szCs w:val="24"/>
        </w:rPr>
        <w:t>过程展现出来，给出最终</w:t>
      </w:r>
      <w:proofErr w:type="gramStart"/>
      <w:r>
        <w:rPr>
          <w:rFonts w:ascii="方正书宋_GBK" w:eastAsia="方正书宋_GBK" w:hAnsi="方正书宋_GBK" w:cs="方正书宋_GBK"/>
          <w:sz w:val="24"/>
          <w:szCs w:val="24"/>
        </w:rPr>
        <w:t>的爬取结果</w:t>
      </w:r>
      <w:proofErr w:type="gramEnd"/>
      <w:r>
        <w:rPr>
          <w:rFonts w:ascii="方正书宋_GBK" w:eastAsia="方正书宋_GBK" w:hAnsi="方正书宋_GBK" w:cs="方正书宋_GBK"/>
          <w:sz w:val="24"/>
          <w:szCs w:val="24"/>
        </w:rPr>
        <w:t>。</w:t>
      </w:r>
    </w:p>
    <w:p w14:paraId="4C9C5F8D" w14:textId="77777777" w:rsidR="001B56EF" w:rsidRDefault="007044E3">
      <w:pPr>
        <w:numPr>
          <w:ilvl w:val="0"/>
          <w:numId w:val="4"/>
        </w:numPr>
        <w:ind w:left="845"/>
        <w:rPr>
          <w:rFonts w:ascii="方正书宋_GBK" w:eastAsia="方正书宋_GBK" w:hAnsi="方正书宋_GBK" w:cs="方正书宋_GBK"/>
          <w:sz w:val="24"/>
          <w:szCs w:val="24"/>
        </w:rPr>
      </w:pPr>
      <w:r>
        <w:rPr>
          <w:rFonts w:ascii="方正书宋_GBK" w:eastAsia="方正书宋_GBK" w:hAnsi="方正书宋_GBK" w:cs="方正书宋_GBK"/>
          <w:sz w:val="24"/>
          <w:szCs w:val="24"/>
        </w:rPr>
        <w:lastRenderedPageBreak/>
        <w:t>在</w:t>
      </w:r>
      <w:proofErr w:type="gramStart"/>
      <w:r>
        <w:rPr>
          <w:rFonts w:ascii="方正书宋_GBK" w:eastAsia="方正书宋_GBK" w:hAnsi="方正书宋_GBK" w:cs="方正书宋_GBK"/>
          <w:sz w:val="24"/>
          <w:szCs w:val="24"/>
        </w:rPr>
        <w:t>实际爬取中</w:t>
      </w:r>
      <w:proofErr w:type="gramEnd"/>
      <w:r>
        <w:rPr>
          <w:rFonts w:ascii="方正书宋_GBK" w:eastAsia="方正书宋_GBK" w:hAnsi="方正书宋_GBK" w:cs="方正书宋_GBK"/>
          <w:sz w:val="24"/>
          <w:szCs w:val="24"/>
        </w:rPr>
        <w:t>需要对使用框架后的</w:t>
      </w:r>
      <w:proofErr w:type="gramStart"/>
      <w:r>
        <w:rPr>
          <w:rFonts w:ascii="方正书宋_GBK" w:eastAsia="方正书宋_GBK" w:hAnsi="方正书宋_GBK" w:cs="方正书宋_GBK"/>
          <w:sz w:val="24"/>
          <w:szCs w:val="24"/>
        </w:rPr>
        <w:t>爬取行为</w:t>
      </w:r>
      <w:proofErr w:type="gramEnd"/>
      <w:r>
        <w:rPr>
          <w:rFonts w:ascii="方正书宋_GBK" w:eastAsia="方正书宋_GBK" w:hAnsi="方正书宋_GBK" w:cs="方正书宋_GBK"/>
          <w:sz w:val="24"/>
          <w:szCs w:val="24"/>
        </w:rPr>
        <w:t>过程做限定和约束，避免</w:t>
      </w:r>
      <w:proofErr w:type="gramStart"/>
      <w:r>
        <w:rPr>
          <w:rFonts w:ascii="方正书宋_GBK" w:eastAsia="方正书宋_GBK" w:hAnsi="方正书宋_GBK" w:cs="方正书宋_GBK"/>
          <w:sz w:val="24"/>
          <w:szCs w:val="24"/>
        </w:rPr>
        <w:t>重复爬取和</w:t>
      </w:r>
      <w:proofErr w:type="gramEnd"/>
      <w:r>
        <w:rPr>
          <w:rFonts w:ascii="方正书宋_GBK" w:eastAsia="方正书宋_GBK" w:hAnsi="方正书宋_GBK" w:cs="方正书宋_GBK"/>
          <w:sz w:val="24"/>
          <w:szCs w:val="24"/>
        </w:rPr>
        <w:t>循环爬取，同时</w:t>
      </w:r>
      <w:proofErr w:type="gramStart"/>
      <w:r>
        <w:rPr>
          <w:rFonts w:ascii="方正书宋_GBK" w:eastAsia="方正书宋_GBK" w:hAnsi="方正书宋_GBK" w:cs="方正书宋_GBK"/>
          <w:sz w:val="24"/>
          <w:szCs w:val="24"/>
        </w:rPr>
        <w:t>避免爬取中</w:t>
      </w:r>
      <w:proofErr w:type="gramEnd"/>
      <w:r>
        <w:rPr>
          <w:rFonts w:ascii="方正书宋_GBK" w:eastAsia="方正书宋_GBK" w:hAnsi="方正书宋_GBK" w:cs="方正书宋_GBK"/>
          <w:sz w:val="24"/>
          <w:szCs w:val="24"/>
        </w:rPr>
        <w:t>数据丢失或者遗漏。</w:t>
      </w:r>
    </w:p>
    <w:p w14:paraId="260A8748" w14:textId="77777777" w:rsidR="001B56EF" w:rsidRDefault="007044E3">
      <w:pPr>
        <w:numPr>
          <w:ilvl w:val="0"/>
          <w:numId w:val="4"/>
        </w:numPr>
        <w:ind w:left="845"/>
        <w:rPr>
          <w:rFonts w:ascii="方正书宋_GBK" w:eastAsia="方正书宋_GBK" w:hAnsi="方正书宋_GBK" w:cs="方正书宋_GBK"/>
          <w:sz w:val="24"/>
          <w:szCs w:val="24"/>
        </w:rPr>
      </w:pPr>
      <w:proofErr w:type="gramStart"/>
      <w:r>
        <w:rPr>
          <w:rFonts w:ascii="方正书宋_GBK" w:eastAsia="方正书宋_GBK" w:hAnsi="方正书宋_GBK" w:cs="方正书宋_GBK"/>
          <w:sz w:val="24"/>
          <w:szCs w:val="24"/>
        </w:rPr>
        <w:t>爬取时</w:t>
      </w:r>
      <w:proofErr w:type="gramEnd"/>
      <w:r>
        <w:rPr>
          <w:rFonts w:ascii="方正书宋_GBK" w:eastAsia="方正书宋_GBK" w:hAnsi="方正书宋_GBK" w:cs="方正书宋_GBK"/>
          <w:sz w:val="24"/>
          <w:szCs w:val="24"/>
        </w:rPr>
        <w:t>也需要</w:t>
      </w:r>
      <w:r>
        <w:rPr>
          <w:rFonts w:ascii="方正书宋_GBK" w:eastAsia="方正书宋_GBK" w:hAnsi="方正书宋_GBK" w:cs="方正书宋_GBK" w:hint="eastAsia"/>
          <w:sz w:val="24"/>
          <w:szCs w:val="24"/>
        </w:rPr>
        <w:t>尝试多种</w:t>
      </w:r>
      <w:proofErr w:type="gramStart"/>
      <w:r>
        <w:rPr>
          <w:rFonts w:ascii="方正书宋_GBK" w:eastAsia="方正书宋_GBK" w:hAnsi="方正书宋_GBK" w:cs="方正书宋_GBK" w:hint="eastAsia"/>
          <w:sz w:val="24"/>
          <w:szCs w:val="24"/>
        </w:rPr>
        <w:t>反爬取</w:t>
      </w:r>
      <w:proofErr w:type="gramEnd"/>
      <w:r>
        <w:rPr>
          <w:rFonts w:ascii="方正书宋_GBK" w:eastAsia="方正书宋_GBK" w:hAnsi="方正书宋_GBK" w:cs="方正书宋_GBK" w:hint="eastAsia"/>
          <w:sz w:val="24"/>
          <w:szCs w:val="24"/>
        </w:rPr>
        <w:t>措施，模拟人为动作行为，</w:t>
      </w:r>
      <w:proofErr w:type="gramStart"/>
      <w:r>
        <w:rPr>
          <w:rFonts w:ascii="方正书宋_GBK" w:eastAsia="方正书宋_GBK" w:hAnsi="方正书宋_GBK" w:cs="方正书宋_GBK" w:hint="eastAsia"/>
          <w:sz w:val="24"/>
          <w:szCs w:val="24"/>
        </w:rPr>
        <w:t>避免爬取失败</w:t>
      </w:r>
      <w:proofErr w:type="gramEnd"/>
      <w:r>
        <w:rPr>
          <w:rFonts w:ascii="方正书宋_GBK" w:eastAsia="方正书宋_GBK" w:hAnsi="方正书宋_GBK" w:cs="方正书宋_GBK"/>
          <w:sz w:val="24"/>
          <w:szCs w:val="24"/>
        </w:rPr>
        <w:t>。</w:t>
      </w:r>
    </w:p>
    <w:p w14:paraId="7CF48D93" w14:textId="77777777" w:rsidR="001B56EF" w:rsidRDefault="007044E3">
      <w:pPr>
        <w:numPr>
          <w:ilvl w:val="0"/>
          <w:numId w:val="4"/>
        </w:numPr>
        <w:ind w:left="845"/>
        <w:rPr>
          <w:rFonts w:ascii="方正书宋_GBK" w:eastAsia="方正书宋_GBK" w:hAnsi="方正书宋_GBK" w:cs="方正书宋_GBK"/>
          <w:sz w:val="24"/>
          <w:szCs w:val="24"/>
        </w:rPr>
      </w:pPr>
      <w:proofErr w:type="gramStart"/>
      <w:r>
        <w:rPr>
          <w:rFonts w:ascii="方正书宋_GBK" w:eastAsia="方正书宋_GBK" w:hAnsi="方正书宋_GBK" w:cs="方正书宋_GBK"/>
          <w:sz w:val="24"/>
          <w:szCs w:val="24"/>
        </w:rPr>
        <w:t>根据爬取的</w:t>
      </w:r>
      <w:proofErr w:type="gramEnd"/>
      <w:r>
        <w:rPr>
          <w:rFonts w:ascii="方正书宋_GBK" w:eastAsia="方正书宋_GBK" w:hAnsi="方正书宋_GBK" w:cs="方正书宋_GBK"/>
          <w:sz w:val="24"/>
          <w:szCs w:val="24"/>
        </w:rPr>
        <w:t>实际效果，进一步</w:t>
      </w:r>
      <w:r>
        <w:rPr>
          <w:rFonts w:ascii="方正书宋_GBK" w:eastAsia="方正书宋_GBK" w:hAnsi="方正书宋_GBK" w:cs="方正书宋_GBK" w:hint="eastAsia"/>
          <w:sz w:val="24"/>
          <w:szCs w:val="24"/>
        </w:rPr>
        <w:t>对爬虫的下载器做优化，</w:t>
      </w:r>
      <w:proofErr w:type="gramStart"/>
      <w:r>
        <w:rPr>
          <w:rFonts w:ascii="方正书宋_GBK" w:eastAsia="方正书宋_GBK" w:hAnsi="方正书宋_GBK" w:cs="方正书宋_GBK" w:hint="eastAsia"/>
          <w:sz w:val="24"/>
          <w:szCs w:val="24"/>
        </w:rPr>
        <w:t>加速</w:t>
      </w:r>
      <w:r>
        <w:rPr>
          <w:rFonts w:ascii="方正书宋_GBK" w:eastAsia="方正书宋_GBK" w:hAnsi="方正书宋_GBK" w:cs="方正书宋_GBK"/>
          <w:sz w:val="24"/>
          <w:szCs w:val="24"/>
        </w:rPr>
        <w:t>爬取</w:t>
      </w:r>
      <w:r>
        <w:rPr>
          <w:rFonts w:ascii="方正书宋_GBK" w:eastAsia="方正书宋_GBK" w:hAnsi="方正书宋_GBK" w:cs="方正书宋_GBK" w:hint="eastAsia"/>
          <w:sz w:val="24"/>
          <w:szCs w:val="24"/>
        </w:rPr>
        <w:t>下载</w:t>
      </w:r>
      <w:proofErr w:type="gramEnd"/>
      <w:r>
        <w:rPr>
          <w:rFonts w:ascii="方正书宋_GBK" w:eastAsia="方正书宋_GBK" w:hAnsi="方正书宋_GBK" w:cs="方正书宋_GBK" w:hint="eastAsia"/>
          <w:sz w:val="24"/>
          <w:szCs w:val="24"/>
        </w:rPr>
        <w:t>。</w:t>
      </w:r>
    </w:p>
    <w:p w14:paraId="4CE837FD" w14:textId="77777777" w:rsidR="001B56EF" w:rsidRDefault="007044E3">
      <w:pPr>
        <w:numPr>
          <w:ilvl w:val="0"/>
          <w:numId w:val="4"/>
        </w:numPr>
        <w:ind w:left="845"/>
        <w:rPr>
          <w:rFonts w:ascii="方正书宋_GBK" w:eastAsia="方正书宋_GBK" w:hAnsi="方正书宋_GBK" w:cs="方正书宋_GBK"/>
          <w:sz w:val="24"/>
          <w:szCs w:val="24"/>
        </w:rPr>
      </w:pPr>
      <w:r>
        <w:rPr>
          <w:rFonts w:ascii="方正书宋_GBK" w:eastAsia="方正书宋_GBK" w:hAnsi="方正书宋_GBK" w:cs="方正书宋_GBK"/>
          <w:sz w:val="24"/>
          <w:szCs w:val="24"/>
        </w:rPr>
        <w:t>以实际</w:t>
      </w:r>
      <w:proofErr w:type="gramStart"/>
      <w:r>
        <w:rPr>
          <w:rFonts w:ascii="方正书宋_GBK" w:eastAsia="方正书宋_GBK" w:hAnsi="方正书宋_GBK" w:cs="方正书宋_GBK"/>
          <w:sz w:val="24"/>
          <w:szCs w:val="24"/>
        </w:rPr>
        <w:t>爬取过程</w:t>
      </w:r>
      <w:proofErr w:type="gramEnd"/>
      <w:r>
        <w:rPr>
          <w:rFonts w:ascii="方正书宋_GBK" w:eastAsia="方正书宋_GBK" w:hAnsi="方正书宋_GBK" w:cs="方正书宋_GBK"/>
          <w:sz w:val="24"/>
          <w:szCs w:val="24"/>
        </w:rPr>
        <w:t>测试框架的并发量和负载能力，尝试给出优化方案。</w:t>
      </w:r>
    </w:p>
    <w:p w14:paraId="03B8BADB" w14:textId="77777777" w:rsidR="001B56EF" w:rsidRDefault="007044E3">
      <w:pPr>
        <w:pStyle w:val="21"/>
        <w:numPr>
          <w:ilvl w:val="1"/>
          <w:numId w:val="0"/>
        </w:numPr>
        <w:spacing w:beforeLines="50" w:before="156" w:after="0" w:line="360" w:lineRule="auto"/>
        <w:rPr>
          <w:rFonts w:ascii="方正书宋_GBK" w:eastAsia="方正书宋_GBK" w:hAnsi="方正书宋_GBK" w:cs="方正书宋_GBK"/>
          <w:bCs w:val="0"/>
          <w:sz w:val="28"/>
          <w:szCs w:val="28"/>
        </w:rPr>
      </w:pPr>
      <w:bookmarkStart w:id="56" w:name="_Toc678171466"/>
      <w:bookmarkStart w:id="57" w:name="_Toc1427870576"/>
      <w:bookmarkEnd w:id="56"/>
      <w:r>
        <w:rPr>
          <w:rFonts w:ascii="方正书宋_GBK" w:eastAsia="方正书宋_GBK" w:hAnsi="方正书宋_GBK" w:cs="方正书宋_GBK" w:hint="eastAsia"/>
          <w:bCs w:val="0"/>
          <w:sz w:val="28"/>
          <w:szCs w:val="28"/>
        </w:rPr>
        <w:t>3.2  框架及组件概述</w:t>
      </w:r>
      <w:bookmarkEnd w:id="57"/>
    </w:p>
    <w:p w14:paraId="60E52425" w14:textId="77777777" w:rsidR="001B56EF" w:rsidRDefault="0078077E">
      <w:pPr>
        <w:rPr>
          <w:rFonts w:ascii="方正书宋_GBK" w:eastAsia="方正书宋_GBK" w:hAnsi="方正书宋_GBK" w:cs="方正书宋_GBK"/>
          <w:sz w:val="21"/>
        </w:rPr>
      </w:pPr>
      <w:r>
        <w:rPr>
          <w:rFonts w:ascii="方正书宋_GBK" w:eastAsia="方正书宋_GBK" w:hAnsi="方正书宋_GBK" w:cs="方正书宋_GBK"/>
          <w:noProof/>
        </w:rPr>
        <w:drawing>
          <wp:inline distT="0" distB="0" distL="0" distR="0" wp14:anchorId="00BB3DB7" wp14:editId="2A3B34F4">
            <wp:extent cx="5274945" cy="3719195"/>
            <wp:effectExtent l="0" t="0" r="1905"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945" cy="3719195"/>
                    </a:xfrm>
                    <a:prstGeom prst="rect">
                      <a:avLst/>
                    </a:prstGeom>
                    <a:noFill/>
                    <a:ln>
                      <a:noFill/>
                    </a:ln>
                  </pic:spPr>
                </pic:pic>
              </a:graphicData>
            </a:graphic>
          </wp:inline>
        </w:drawing>
      </w:r>
    </w:p>
    <w:p w14:paraId="51A88F4F" w14:textId="77777777" w:rsidR="001B56EF" w:rsidRDefault="007044E3">
      <w:pPr>
        <w:pStyle w:val="a5"/>
        <w:ind w:firstLine="420"/>
        <w:rPr>
          <w:rFonts w:ascii="方正书宋_GBK" w:eastAsia="方正书宋_GBK" w:hAnsi="方正书宋_GBK" w:cs="方正书宋_GBK"/>
        </w:rPr>
      </w:pPr>
      <w:r>
        <w:rPr>
          <w:rFonts w:ascii="方正书宋_GBK" w:eastAsia="方正书宋_GBK" w:hAnsi="方正书宋_GBK" w:cs="方正书宋_GBK" w:hint="eastAsia"/>
        </w:rPr>
        <w:t xml:space="preserve">图 </w:t>
      </w:r>
      <w:r>
        <w:rPr>
          <w:rFonts w:ascii="方正书宋_GBK" w:eastAsia="方正书宋_GBK" w:hAnsi="方正书宋_GBK" w:cs="方正书宋_GBK" w:hint="eastAsia"/>
        </w:rPr>
        <w:fldChar w:fldCharType="begin"/>
      </w:r>
      <w:r>
        <w:rPr>
          <w:rFonts w:ascii="方正书宋_GBK" w:eastAsia="方正书宋_GBK" w:hAnsi="方正书宋_GBK" w:cs="方正书宋_GBK" w:hint="eastAsia"/>
        </w:rPr>
        <w:instrText>SEQ "图" \* ARABIC</w:instrText>
      </w:r>
      <w:r>
        <w:rPr>
          <w:rFonts w:ascii="方正书宋_GBK" w:eastAsia="方正书宋_GBK" w:hAnsi="方正书宋_GBK" w:cs="方正书宋_GBK" w:hint="eastAsia"/>
        </w:rPr>
        <w:fldChar w:fldCharType="separate"/>
      </w:r>
      <w:r>
        <w:rPr>
          <w:rFonts w:ascii="方正书宋_GBK" w:eastAsia="方正书宋_GBK" w:hAnsi="方正书宋_GBK" w:cs="方正书宋_GBK" w:hint="eastAsia"/>
        </w:rPr>
        <w:t>1</w:t>
      </w:r>
      <w:r>
        <w:rPr>
          <w:rFonts w:ascii="方正书宋_GBK" w:eastAsia="方正书宋_GBK" w:hAnsi="方正书宋_GBK" w:cs="方正书宋_GBK" w:hint="eastAsia"/>
        </w:rPr>
        <w:fldChar w:fldCharType="end"/>
      </w:r>
      <w:r>
        <w:rPr>
          <w:rFonts w:ascii="方正书宋_GBK" w:eastAsia="方正书宋_GBK" w:hAnsi="方正书宋_GBK" w:cs="方正书宋_GBK" w:hint="eastAsia"/>
        </w:rPr>
        <w:t xml:space="preserve"> </w:t>
      </w:r>
      <w:proofErr w:type="spellStart"/>
      <w:r>
        <w:rPr>
          <w:rFonts w:ascii="方正书宋_GBK" w:eastAsia="方正书宋_GBK" w:hAnsi="方正书宋_GBK" w:cs="方正书宋_GBK" w:hint="eastAsia"/>
        </w:rPr>
        <w:t>Scrapy</w:t>
      </w:r>
      <w:proofErr w:type="spellEnd"/>
      <w:r>
        <w:rPr>
          <w:rFonts w:ascii="方正书宋_GBK" w:eastAsia="方正书宋_GBK" w:hAnsi="方正书宋_GBK" w:cs="方正书宋_GBK" w:hint="eastAsia"/>
        </w:rPr>
        <w:t>框架图</w:t>
      </w:r>
    </w:p>
    <w:p w14:paraId="4A8EAACE" w14:textId="77777777" w:rsidR="001B56EF" w:rsidRDefault="007044E3">
      <w:pPr>
        <w:rPr>
          <w:rFonts w:ascii="方正书宋_GBK" w:eastAsia="方正书宋_GBK" w:hAnsi="方正书宋_GBK" w:cs="方正书宋_GBK"/>
          <w:sz w:val="24"/>
          <w:szCs w:val="24"/>
        </w:rPr>
      </w:pPr>
      <w:commentRangeStart w:id="58"/>
      <w:proofErr w:type="spellStart"/>
      <w:r>
        <w:rPr>
          <w:rFonts w:ascii="方正书宋_GBK" w:eastAsia="方正书宋_GBK" w:hAnsi="方正书宋_GBK" w:cs="方正书宋_GBK" w:hint="eastAsia"/>
          <w:sz w:val="24"/>
          <w:szCs w:val="24"/>
        </w:rPr>
        <w:t>Scrapy</w:t>
      </w:r>
      <w:proofErr w:type="spellEnd"/>
      <w:r>
        <w:rPr>
          <w:rFonts w:ascii="方正书宋_GBK" w:eastAsia="方正书宋_GBK" w:hAnsi="方正书宋_GBK" w:cs="方正书宋_GBK" w:hint="eastAsia"/>
          <w:sz w:val="24"/>
          <w:szCs w:val="24"/>
        </w:rPr>
        <w:t>框架如图1所示</w:t>
      </w:r>
      <w:commentRangeEnd w:id="58"/>
      <w:r w:rsidR="0029789B">
        <w:rPr>
          <w:rStyle w:val="af2"/>
        </w:rPr>
        <w:commentReference w:id="58"/>
      </w:r>
      <w:r>
        <w:rPr>
          <w:rFonts w:ascii="方正书宋_GBK" w:eastAsia="方正书宋_GBK" w:hAnsi="方正书宋_GBK" w:cs="方正书宋_GBK"/>
          <w:sz w:val="24"/>
          <w:szCs w:val="24"/>
        </w:rPr>
        <w:t>，各部分组件介绍如下</w:t>
      </w:r>
      <w:r>
        <w:rPr>
          <w:rFonts w:ascii="方正书宋_GBK" w:eastAsia="方正书宋_GBK" w:hAnsi="方正书宋_GBK" w:cs="方正书宋_GBK" w:hint="eastAsia"/>
          <w:sz w:val="24"/>
          <w:szCs w:val="24"/>
        </w:rPr>
        <w:t>。</w:t>
      </w:r>
    </w:p>
    <w:p w14:paraId="5E3B8A42" w14:textId="77777777" w:rsidR="001B56EF" w:rsidRDefault="007044E3">
      <w:pPr>
        <w:rPr>
          <w:rFonts w:ascii="方正书宋_GBK" w:eastAsia="方正书宋_GBK" w:hAnsi="方正书宋_GBK" w:cs="方正书宋_GBK"/>
          <w:sz w:val="24"/>
          <w:szCs w:val="24"/>
        </w:rPr>
      </w:pPr>
      <w:r>
        <w:rPr>
          <w:rFonts w:ascii="方正书宋_GBK" w:eastAsia="方正书宋_GBK" w:hAnsi="方正书宋_GBK" w:cs="方正书宋_GBK"/>
          <w:sz w:val="24"/>
          <w:szCs w:val="24"/>
        </w:rPr>
        <w:t>1、</w:t>
      </w:r>
      <w:proofErr w:type="spellStart"/>
      <w:r>
        <w:rPr>
          <w:rFonts w:ascii="方正书宋_GBK" w:eastAsia="方正书宋_GBK" w:hAnsi="方正书宋_GBK" w:cs="方正书宋_GBK" w:hint="eastAsia"/>
          <w:sz w:val="24"/>
          <w:szCs w:val="24"/>
        </w:rPr>
        <w:t>Scrapy</w:t>
      </w:r>
      <w:proofErr w:type="spellEnd"/>
      <w:r>
        <w:rPr>
          <w:rFonts w:ascii="方正书宋_GBK" w:eastAsia="方正书宋_GBK" w:hAnsi="方正书宋_GBK" w:cs="方正书宋_GBK" w:hint="eastAsia"/>
          <w:sz w:val="24"/>
          <w:szCs w:val="24"/>
        </w:rPr>
        <w:t xml:space="preserve"> Engine</w:t>
      </w:r>
    </w:p>
    <w:p w14:paraId="2D33F59F" w14:textId="77777777" w:rsidR="001B56EF" w:rsidRDefault="007044E3">
      <w:pPr>
        <w:ind w:firstLine="420"/>
        <w:rPr>
          <w:rFonts w:ascii="方正书宋_GBK" w:eastAsia="方正书宋_GBK" w:hAnsi="方正书宋_GBK" w:cs="方正书宋_GBK"/>
          <w:sz w:val="24"/>
          <w:szCs w:val="24"/>
        </w:rPr>
      </w:pPr>
      <w:r>
        <w:rPr>
          <w:rFonts w:ascii="方正书宋_GBK" w:eastAsia="方正书宋_GBK" w:hAnsi="方正书宋_GBK" w:cs="方正书宋_GBK" w:hint="eastAsia"/>
          <w:sz w:val="24"/>
          <w:szCs w:val="24"/>
        </w:rPr>
        <w:t xml:space="preserve">引擎负责控制数据流在系统中所有组件中流动，并在相应动作发生时触发事件。 </w:t>
      </w:r>
    </w:p>
    <w:p w14:paraId="3D62A0F7" w14:textId="77777777" w:rsidR="001B56EF" w:rsidRDefault="007044E3">
      <w:pPr>
        <w:rPr>
          <w:rFonts w:ascii="方正书宋_GBK" w:eastAsia="方正书宋_GBK" w:hAnsi="方正书宋_GBK" w:cs="方正书宋_GBK"/>
          <w:sz w:val="24"/>
          <w:szCs w:val="24"/>
        </w:rPr>
      </w:pPr>
      <w:r>
        <w:rPr>
          <w:rFonts w:ascii="方正书宋_GBK" w:eastAsia="方正书宋_GBK" w:hAnsi="方正书宋_GBK" w:cs="方正书宋_GBK"/>
          <w:sz w:val="24"/>
          <w:szCs w:val="24"/>
        </w:rPr>
        <w:lastRenderedPageBreak/>
        <w:t>2、</w:t>
      </w:r>
      <w:proofErr w:type="gramStart"/>
      <w:r>
        <w:rPr>
          <w:rFonts w:ascii="方正书宋_GBK" w:eastAsia="方正书宋_GBK" w:hAnsi="方正书宋_GBK" w:cs="方正书宋_GBK" w:hint="eastAsia"/>
          <w:sz w:val="24"/>
          <w:szCs w:val="24"/>
        </w:rPr>
        <w:t>调度器</w:t>
      </w:r>
      <w:proofErr w:type="gramEnd"/>
      <w:r>
        <w:rPr>
          <w:rFonts w:ascii="方正书宋_GBK" w:eastAsia="方正书宋_GBK" w:hAnsi="方正书宋_GBK" w:cs="方正书宋_GBK" w:hint="eastAsia"/>
          <w:sz w:val="24"/>
          <w:szCs w:val="24"/>
        </w:rPr>
        <w:t>(Scheduler)</w:t>
      </w:r>
    </w:p>
    <w:p w14:paraId="0BC5F328" w14:textId="77777777" w:rsidR="001B56EF" w:rsidRDefault="007044E3">
      <w:pPr>
        <w:ind w:firstLine="420"/>
        <w:rPr>
          <w:rFonts w:ascii="方正书宋_GBK" w:eastAsia="方正书宋_GBK" w:hAnsi="方正书宋_GBK" w:cs="方正书宋_GBK"/>
          <w:sz w:val="24"/>
          <w:szCs w:val="24"/>
        </w:rPr>
      </w:pPr>
      <w:proofErr w:type="gramStart"/>
      <w:r>
        <w:rPr>
          <w:rFonts w:ascii="方正书宋_GBK" w:eastAsia="方正书宋_GBK" w:hAnsi="方正书宋_GBK" w:cs="方正书宋_GBK" w:hint="eastAsia"/>
          <w:sz w:val="24"/>
          <w:szCs w:val="24"/>
        </w:rPr>
        <w:t>调度器</w:t>
      </w:r>
      <w:proofErr w:type="gramEnd"/>
      <w:r>
        <w:rPr>
          <w:rFonts w:ascii="方正书宋_GBK" w:eastAsia="方正书宋_GBK" w:hAnsi="方正书宋_GBK" w:cs="方正书宋_GBK" w:hint="eastAsia"/>
          <w:sz w:val="24"/>
          <w:szCs w:val="24"/>
        </w:rPr>
        <w:t>从引擎接受request并将他们入队，以便之后引擎请求他们时提供给引擎。</w:t>
      </w:r>
    </w:p>
    <w:p w14:paraId="440E0DB0" w14:textId="77777777" w:rsidR="001B56EF" w:rsidRDefault="007044E3">
      <w:pPr>
        <w:ind w:firstLine="420"/>
        <w:rPr>
          <w:rFonts w:ascii="方正书宋_GBK" w:eastAsia="方正书宋_GBK" w:hAnsi="方正书宋_GBK" w:cs="方正书宋_GBK"/>
          <w:sz w:val="24"/>
          <w:szCs w:val="24"/>
        </w:rPr>
      </w:pPr>
      <w:r>
        <w:rPr>
          <w:rFonts w:ascii="方正书宋_GBK" w:eastAsia="方正书宋_GBK" w:hAnsi="方正书宋_GBK" w:cs="方正书宋_GBK"/>
          <w:sz w:val="24"/>
          <w:szCs w:val="24"/>
        </w:rPr>
        <w:t>3、</w:t>
      </w:r>
      <w:r>
        <w:rPr>
          <w:rFonts w:ascii="方正书宋_GBK" w:eastAsia="方正书宋_GBK" w:hAnsi="方正书宋_GBK" w:cs="方正书宋_GBK" w:hint="eastAsia"/>
          <w:sz w:val="24"/>
          <w:szCs w:val="24"/>
        </w:rPr>
        <w:t>下载器(Downloader)</w:t>
      </w:r>
    </w:p>
    <w:p w14:paraId="6A2FEFB4" w14:textId="77777777" w:rsidR="001B56EF" w:rsidRDefault="007044E3">
      <w:pPr>
        <w:rPr>
          <w:rFonts w:ascii="方正书宋_GBK" w:eastAsia="方正书宋_GBK" w:hAnsi="方正书宋_GBK" w:cs="方正书宋_GBK"/>
          <w:sz w:val="24"/>
          <w:szCs w:val="24"/>
        </w:rPr>
      </w:pPr>
      <w:r>
        <w:rPr>
          <w:rFonts w:ascii="方正书宋_GBK" w:eastAsia="方正书宋_GBK" w:hAnsi="方正书宋_GBK" w:cs="方正书宋_GBK" w:hint="eastAsia"/>
          <w:sz w:val="24"/>
          <w:szCs w:val="24"/>
        </w:rPr>
        <w:t>下载器负责获取页面数据并提供给引擎，而后提供给spider。</w:t>
      </w:r>
    </w:p>
    <w:p w14:paraId="4C0BB344" w14:textId="77777777" w:rsidR="001B56EF" w:rsidRDefault="007044E3">
      <w:pPr>
        <w:rPr>
          <w:rFonts w:ascii="方正书宋_GBK" w:eastAsia="方正书宋_GBK" w:hAnsi="方正书宋_GBK" w:cs="方正书宋_GBK"/>
          <w:sz w:val="24"/>
          <w:szCs w:val="24"/>
        </w:rPr>
      </w:pPr>
      <w:r>
        <w:rPr>
          <w:rFonts w:ascii="方正书宋_GBK" w:eastAsia="方正书宋_GBK" w:hAnsi="方正书宋_GBK" w:cs="方正书宋_GBK"/>
          <w:sz w:val="24"/>
          <w:szCs w:val="24"/>
        </w:rPr>
        <w:t>4、</w:t>
      </w:r>
      <w:r>
        <w:rPr>
          <w:rFonts w:ascii="方正书宋_GBK" w:eastAsia="方正书宋_GBK" w:hAnsi="方正书宋_GBK" w:cs="方正书宋_GBK" w:hint="eastAsia"/>
          <w:sz w:val="24"/>
          <w:szCs w:val="24"/>
        </w:rPr>
        <w:t>Spiders</w:t>
      </w:r>
    </w:p>
    <w:p w14:paraId="77E9209A" w14:textId="77777777" w:rsidR="001B56EF" w:rsidRDefault="007044E3">
      <w:pPr>
        <w:rPr>
          <w:rFonts w:ascii="方正书宋_GBK" w:eastAsia="方正书宋_GBK" w:hAnsi="方正书宋_GBK" w:cs="方正书宋_GBK"/>
          <w:sz w:val="24"/>
          <w:szCs w:val="24"/>
        </w:rPr>
      </w:pPr>
      <w:r>
        <w:rPr>
          <w:rFonts w:ascii="方正书宋_GBK" w:eastAsia="方正书宋_GBK" w:hAnsi="方正书宋_GBK" w:cs="方正书宋_GBK" w:hint="eastAsia"/>
          <w:sz w:val="24"/>
          <w:szCs w:val="24"/>
        </w:rPr>
        <w:tab/>
        <w:t>每个spider负责处理一个特定(或一些)网站。</w:t>
      </w:r>
    </w:p>
    <w:p w14:paraId="4594992C" w14:textId="77777777" w:rsidR="001B56EF" w:rsidRDefault="007044E3">
      <w:pPr>
        <w:rPr>
          <w:rFonts w:ascii="方正书宋_GBK" w:eastAsia="方正书宋_GBK" w:hAnsi="方正书宋_GBK" w:cs="方正书宋_GBK"/>
          <w:sz w:val="24"/>
          <w:szCs w:val="24"/>
        </w:rPr>
      </w:pPr>
      <w:r>
        <w:rPr>
          <w:rFonts w:ascii="方正书宋_GBK" w:eastAsia="方正书宋_GBK" w:hAnsi="方正书宋_GBK" w:cs="方正书宋_GBK"/>
          <w:sz w:val="24"/>
          <w:szCs w:val="24"/>
        </w:rPr>
        <w:t>5、</w:t>
      </w:r>
      <w:r>
        <w:rPr>
          <w:rFonts w:ascii="方正书宋_GBK" w:eastAsia="方正书宋_GBK" w:hAnsi="方正书宋_GBK" w:cs="方正书宋_GBK" w:hint="eastAsia"/>
          <w:sz w:val="24"/>
          <w:szCs w:val="24"/>
        </w:rPr>
        <w:t>Item Pipeline</w:t>
      </w:r>
    </w:p>
    <w:p w14:paraId="70C5161B" w14:textId="77777777" w:rsidR="001B56EF" w:rsidRDefault="007044E3">
      <w:pPr>
        <w:rPr>
          <w:rFonts w:ascii="方正书宋_GBK" w:eastAsia="方正书宋_GBK" w:hAnsi="方正书宋_GBK" w:cs="方正书宋_GBK"/>
          <w:sz w:val="24"/>
          <w:szCs w:val="24"/>
        </w:rPr>
      </w:pPr>
      <w:r>
        <w:rPr>
          <w:rFonts w:ascii="方正书宋_GBK" w:eastAsia="方正书宋_GBK" w:hAnsi="方正书宋_GBK" w:cs="方正书宋_GBK" w:hint="eastAsia"/>
          <w:sz w:val="24"/>
          <w:szCs w:val="24"/>
        </w:rPr>
        <w:t xml:space="preserve">Item Pipeline负责处理被spider提取出来的item。典型的处理有清理、 验证及持久化(例如存取到数据库中)。 </w:t>
      </w:r>
    </w:p>
    <w:p w14:paraId="53EE03F1" w14:textId="77777777" w:rsidR="001B56EF" w:rsidRDefault="007044E3">
      <w:pPr>
        <w:rPr>
          <w:rFonts w:ascii="方正书宋_GBK" w:eastAsia="方正书宋_GBK" w:hAnsi="方正书宋_GBK" w:cs="方正书宋_GBK"/>
          <w:sz w:val="24"/>
          <w:szCs w:val="24"/>
        </w:rPr>
      </w:pPr>
      <w:r>
        <w:rPr>
          <w:rFonts w:ascii="方正书宋_GBK" w:eastAsia="方正书宋_GBK" w:hAnsi="方正书宋_GBK" w:cs="方正书宋_GBK"/>
          <w:sz w:val="24"/>
          <w:szCs w:val="24"/>
        </w:rPr>
        <w:t>6、</w:t>
      </w:r>
      <w:r>
        <w:rPr>
          <w:rFonts w:ascii="方正书宋_GBK" w:eastAsia="方正书宋_GBK" w:hAnsi="方正书宋_GBK" w:cs="方正书宋_GBK" w:hint="eastAsia"/>
          <w:sz w:val="24"/>
          <w:szCs w:val="24"/>
        </w:rPr>
        <w:t xml:space="preserve">下载器中间件(Downloader </w:t>
      </w:r>
      <w:proofErr w:type="spellStart"/>
      <w:r>
        <w:rPr>
          <w:rFonts w:ascii="方正书宋_GBK" w:eastAsia="方正书宋_GBK" w:hAnsi="方正书宋_GBK" w:cs="方正书宋_GBK" w:hint="eastAsia"/>
          <w:sz w:val="24"/>
          <w:szCs w:val="24"/>
        </w:rPr>
        <w:t>middlewares</w:t>
      </w:r>
      <w:proofErr w:type="spellEnd"/>
      <w:r>
        <w:rPr>
          <w:rFonts w:ascii="方正书宋_GBK" w:eastAsia="方正书宋_GBK" w:hAnsi="方正书宋_GBK" w:cs="方正书宋_GBK" w:hint="eastAsia"/>
          <w:sz w:val="24"/>
          <w:szCs w:val="24"/>
        </w:rPr>
        <w:t>)</w:t>
      </w:r>
    </w:p>
    <w:p w14:paraId="6D1A1162" w14:textId="77777777" w:rsidR="001B56EF" w:rsidRDefault="007044E3">
      <w:pPr>
        <w:rPr>
          <w:rFonts w:ascii="方正书宋_GBK" w:eastAsia="方正书宋_GBK" w:hAnsi="方正书宋_GBK" w:cs="方正书宋_GBK"/>
          <w:sz w:val="24"/>
          <w:szCs w:val="24"/>
        </w:rPr>
      </w:pPr>
      <w:r>
        <w:rPr>
          <w:rFonts w:ascii="方正书宋_GBK" w:eastAsia="方正书宋_GBK" w:hAnsi="方正书宋_GBK" w:cs="方正书宋_GBK" w:hint="eastAsia"/>
          <w:sz w:val="24"/>
          <w:szCs w:val="24"/>
        </w:rPr>
        <w:t>下载器中间件是在引擎及下载器之间的特定钩子(specific hook)，处理Downloader传递给引擎的response。 其提供了一个简便的机制，通过插入自定义代码来扩展</w:t>
      </w:r>
      <w:proofErr w:type="spellStart"/>
      <w:r>
        <w:rPr>
          <w:rFonts w:ascii="方正书宋_GBK" w:eastAsia="方正书宋_GBK" w:hAnsi="方正书宋_GBK" w:cs="方正书宋_GBK" w:hint="eastAsia"/>
          <w:sz w:val="24"/>
          <w:szCs w:val="24"/>
        </w:rPr>
        <w:t>Scrapy</w:t>
      </w:r>
      <w:proofErr w:type="spellEnd"/>
      <w:r>
        <w:rPr>
          <w:rFonts w:ascii="方正书宋_GBK" w:eastAsia="方正书宋_GBK" w:hAnsi="方正书宋_GBK" w:cs="方正书宋_GBK" w:hint="eastAsia"/>
          <w:sz w:val="24"/>
          <w:szCs w:val="24"/>
        </w:rPr>
        <w:t>功能 。</w:t>
      </w:r>
      <w:r>
        <w:rPr>
          <w:rFonts w:ascii="方正书宋_GBK" w:eastAsia="方正书宋_GBK" w:hAnsi="方正书宋_GBK" w:cs="方正书宋_GBK"/>
          <w:sz w:val="24"/>
          <w:szCs w:val="24"/>
        </w:rPr>
        <w:t>功能</w:t>
      </w:r>
    </w:p>
    <w:p w14:paraId="1C19DED4" w14:textId="77777777" w:rsidR="001B56EF" w:rsidRDefault="007044E3">
      <w:pPr>
        <w:ind w:firstLine="420"/>
        <w:rPr>
          <w:rFonts w:ascii="方正书宋_GBK" w:eastAsia="方正书宋_GBK" w:hAnsi="方正书宋_GBK" w:cs="方正书宋_GBK"/>
          <w:sz w:val="24"/>
          <w:szCs w:val="24"/>
        </w:rPr>
      </w:pPr>
      <w:r>
        <w:rPr>
          <w:rFonts w:ascii="方正书宋_GBK" w:eastAsia="方正书宋_GBK" w:hAnsi="方正书宋_GBK" w:cs="方正书宋_GBK"/>
          <w:sz w:val="24"/>
          <w:szCs w:val="24"/>
        </w:rPr>
        <w:t>7、</w:t>
      </w:r>
      <w:r>
        <w:rPr>
          <w:rFonts w:ascii="方正书宋_GBK" w:eastAsia="方正书宋_GBK" w:hAnsi="方正书宋_GBK" w:cs="方正书宋_GBK" w:hint="eastAsia"/>
          <w:sz w:val="24"/>
          <w:szCs w:val="24"/>
        </w:rPr>
        <w:t xml:space="preserve">Spider中间件(Spider </w:t>
      </w:r>
      <w:proofErr w:type="spellStart"/>
      <w:r>
        <w:rPr>
          <w:rFonts w:ascii="方正书宋_GBK" w:eastAsia="方正书宋_GBK" w:hAnsi="方正书宋_GBK" w:cs="方正书宋_GBK" w:hint="eastAsia"/>
          <w:sz w:val="24"/>
          <w:szCs w:val="24"/>
        </w:rPr>
        <w:t>middlewares</w:t>
      </w:r>
      <w:proofErr w:type="spellEnd"/>
      <w:r>
        <w:rPr>
          <w:rFonts w:ascii="方正书宋_GBK" w:eastAsia="方正书宋_GBK" w:hAnsi="方正书宋_GBK" w:cs="方正书宋_GBK" w:hint="eastAsia"/>
          <w:sz w:val="24"/>
          <w:szCs w:val="24"/>
        </w:rPr>
        <w:t>)</w:t>
      </w:r>
    </w:p>
    <w:p w14:paraId="2786392B" w14:textId="77777777" w:rsidR="001B56EF" w:rsidRDefault="007044E3">
      <w:pPr>
        <w:ind w:firstLine="420"/>
        <w:rPr>
          <w:rFonts w:ascii="方正书宋_GBK" w:eastAsia="方正书宋_GBK" w:hAnsi="方正书宋_GBK" w:cs="方正书宋_GBK"/>
          <w:sz w:val="24"/>
          <w:szCs w:val="24"/>
        </w:rPr>
      </w:pPr>
      <w:r>
        <w:rPr>
          <w:rFonts w:ascii="方正书宋_GBK" w:eastAsia="方正书宋_GBK" w:hAnsi="方正书宋_GBK" w:cs="方正书宋_GBK" w:hint="eastAsia"/>
          <w:sz w:val="24"/>
          <w:szCs w:val="24"/>
        </w:rPr>
        <w:t>Spider中间件是在引擎及Spider之间的特定钩子(specific hook)，处理spider的输入(response)和输出(items及requests)。 其提供了一个简便的机制，通过插入自定义代码来扩展</w:t>
      </w:r>
      <w:proofErr w:type="spellStart"/>
      <w:r>
        <w:rPr>
          <w:rFonts w:ascii="方正书宋_GBK" w:eastAsia="方正书宋_GBK" w:hAnsi="方正书宋_GBK" w:cs="方正书宋_GBK" w:hint="eastAsia"/>
          <w:sz w:val="24"/>
          <w:szCs w:val="24"/>
        </w:rPr>
        <w:t>Scrapy</w:t>
      </w:r>
      <w:proofErr w:type="spellEnd"/>
      <w:r>
        <w:rPr>
          <w:rFonts w:ascii="方正书宋_GBK" w:eastAsia="方正书宋_GBK" w:hAnsi="方正书宋_GBK" w:cs="方正书宋_GBK" w:hint="eastAsia"/>
          <w:sz w:val="24"/>
          <w:szCs w:val="24"/>
        </w:rPr>
        <w:t>功能。</w:t>
      </w:r>
    </w:p>
    <w:p w14:paraId="634BEB67" w14:textId="77777777" w:rsidR="001B56EF" w:rsidRDefault="007044E3">
      <w:pPr>
        <w:pStyle w:val="21"/>
        <w:numPr>
          <w:ilvl w:val="1"/>
          <w:numId w:val="0"/>
        </w:numPr>
        <w:spacing w:beforeLines="50" w:before="156" w:after="0" w:line="360" w:lineRule="auto"/>
        <w:rPr>
          <w:rFonts w:ascii="方正书宋_GBK" w:eastAsia="方正书宋_GBK" w:hAnsi="方正书宋_GBK" w:cs="方正书宋_GBK"/>
          <w:bCs w:val="0"/>
          <w:sz w:val="28"/>
          <w:szCs w:val="28"/>
        </w:rPr>
      </w:pPr>
      <w:bookmarkStart w:id="59" w:name="_Toc325721477"/>
      <w:bookmarkStart w:id="60" w:name="_Toc881924832"/>
      <w:bookmarkEnd w:id="59"/>
      <w:r>
        <w:rPr>
          <w:rFonts w:ascii="方正书宋_GBK" w:eastAsia="方正书宋_GBK" w:hAnsi="方正书宋_GBK" w:cs="方正书宋_GBK" w:hint="eastAsia"/>
          <w:bCs w:val="0"/>
          <w:sz w:val="28"/>
          <w:szCs w:val="28"/>
        </w:rPr>
        <w:t>3.3  用例图</w:t>
      </w:r>
      <w:bookmarkEnd w:id="60"/>
    </w:p>
    <w:p w14:paraId="7292C4E0" w14:textId="77777777" w:rsidR="001B56EF" w:rsidRDefault="007044E3">
      <w:pPr>
        <w:ind w:firstLine="420"/>
        <w:rPr>
          <w:rFonts w:ascii="方正书宋_GBK" w:eastAsia="方正书宋_GBK" w:hAnsi="方正书宋_GBK" w:cs="方正书宋_GBK"/>
          <w:sz w:val="24"/>
          <w:szCs w:val="24"/>
        </w:rPr>
      </w:pPr>
      <w:r>
        <w:rPr>
          <w:rFonts w:ascii="方正书宋_GBK" w:eastAsia="方正书宋_GBK" w:hAnsi="方正书宋_GBK" w:cs="方正书宋_GBK" w:hint="eastAsia"/>
          <w:sz w:val="24"/>
          <w:szCs w:val="24"/>
        </w:rPr>
        <w:t>在实际环境中，开发者和使用者的身份一般重叠，但划分为两类，使得用例图更清晰。</w:t>
      </w:r>
      <w:proofErr w:type="spellStart"/>
      <w:r>
        <w:rPr>
          <w:rFonts w:ascii="方正书宋_GBK" w:eastAsia="方正书宋_GBK" w:hAnsi="方正书宋_GBK" w:cs="方正书宋_GBK" w:hint="eastAsia"/>
          <w:sz w:val="24"/>
          <w:szCs w:val="24"/>
        </w:rPr>
        <w:t>Scrapy</w:t>
      </w:r>
      <w:proofErr w:type="spellEnd"/>
      <w:r>
        <w:rPr>
          <w:rFonts w:ascii="方正书宋_GBK" w:eastAsia="方正书宋_GBK" w:hAnsi="方正书宋_GBK" w:cs="方正书宋_GBK" w:hint="eastAsia"/>
          <w:sz w:val="24"/>
          <w:szCs w:val="24"/>
        </w:rPr>
        <w:t>框架的用例图如图2所示。</w:t>
      </w:r>
    </w:p>
    <w:p w14:paraId="0397CC40" w14:textId="77777777" w:rsidR="001B56EF" w:rsidRDefault="0078077E">
      <w:pPr>
        <w:jc w:val="center"/>
        <w:rPr>
          <w:rFonts w:ascii="方正书宋_GBK" w:eastAsia="方正书宋_GBK" w:hAnsi="方正书宋_GBK" w:cs="方正书宋_GBK"/>
        </w:rPr>
      </w:pPr>
      <w:commentRangeStart w:id="61"/>
      <w:r>
        <w:rPr>
          <w:rFonts w:ascii="方正书宋_GBK" w:eastAsia="方正书宋_GBK" w:hAnsi="方正书宋_GBK" w:cs="方正书宋_GBK"/>
          <w:noProof/>
          <w:sz w:val="24"/>
          <w:szCs w:val="24"/>
        </w:rPr>
        <w:lastRenderedPageBreak/>
        <w:drawing>
          <wp:anchor distT="0" distB="0" distL="114300" distR="114300" simplePos="0" relativeHeight="251657728" behindDoc="1" locked="0" layoutInCell="1" allowOverlap="1" wp14:anchorId="3631FBD7" wp14:editId="36974118">
            <wp:simplePos x="0" y="0"/>
            <wp:positionH relativeFrom="column">
              <wp:posOffset>-788670</wp:posOffset>
            </wp:positionH>
            <wp:positionV relativeFrom="paragraph">
              <wp:posOffset>-6539865</wp:posOffset>
            </wp:positionV>
            <wp:extent cx="6793865" cy="4295775"/>
            <wp:effectExtent l="0" t="0" r="6985" b="9525"/>
            <wp:wrapTopAndBottom/>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793865" cy="4295775"/>
                    </a:xfrm>
                    <a:prstGeom prst="rect">
                      <a:avLst/>
                    </a:prstGeom>
                    <a:noFill/>
                    <a:ln>
                      <a:noFill/>
                    </a:ln>
                  </pic:spPr>
                </pic:pic>
              </a:graphicData>
            </a:graphic>
            <wp14:sizeRelH relativeFrom="page">
              <wp14:pctWidth>0</wp14:pctWidth>
            </wp14:sizeRelH>
            <wp14:sizeRelV relativeFrom="page">
              <wp14:pctHeight>0</wp14:pctHeight>
            </wp14:sizeRelV>
          </wp:anchor>
        </w:drawing>
      </w:r>
      <w:r w:rsidR="007044E3">
        <w:rPr>
          <w:rFonts w:ascii="方正书宋_GBK" w:eastAsia="方正书宋_GBK" w:hAnsi="方正书宋_GBK" w:cs="方正书宋_GBK" w:hint="eastAsia"/>
        </w:rPr>
        <w:t xml:space="preserve">图2 </w:t>
      </w:r>
      <w:proofErr w:type="spellStart"/>
      <w:r w:rsidR="007044E3">
        <w:rPr>
          <w:rFonts w:ascii="方正书宋_GBK" w:eastAsia="方正书宋_GBK" w:hAnsi="方正书宋_GBK" w:cs="方正书宋_GBK" w:hint="eastAsia"/>
        </w:rPr>
        <w:t>Scrapy</w:t>
      </w:r>
      <w:proofErr w:type="spellEnd"/>
      <w:r w:rsidR="007044E3">
        <w:rPr>
          <w:rFonts w:ascii="方正书宋_GBK" w:eastAsia="方正书宋_GBK" w:hAnsi="方正书宋_GBK" w:cs="方正书宋_GBK" w:hint="eastAsia"/>
        </w:rPr>
        <w:t>用例图</w:t>
      </w:r>
      <w:commentRangeEnd w:id="61"/>
      <w:r w:rsidR="0029789B">
        <w:rPr>
          <w:rStyle w:val="af2"/>
        </w:rPr>
        <w:commentReference w:id="61"/>
      </w:r>
    </w:p>
    <w:p w14:paraId="718364ED" w14:textId="77777777" w:rsidR="001B56EF" w:rsidRDefault="007044E3">
      <w:pPr>
        <w:rPr>
          <w:rFonts w:ascii="方正书宋_GBK" w:eastAsia="方正书宋_GBK" w:hAnsi="方正书宋_GBK" w:cs="方正书宋_GBK"/>
          <w:sz w:val="24"/>
          <w:szCs w:val="24"/>
        </w:rPr>
      </w:pPr>
      <w:r>
        <w:rPr>
          <w:rFonts w:ascii="方正书宋_GBK" w:eastAsia="方正书宋_GBK" w:hAnsi="方正书宋_GBK" w:cs="方正书宋_GBK"/>
          <w:sz w:val="24"/>
          <w:szCs w:val="24"/>
        </w:rPr>
        <w:t>在主要的业务场景-</w:t>
      </w:r>
      <w:r>
        <w:rPr>
          <w:rFonts w:ascii="方正书宋_GBK" w:eastAsia="方正书宋_GBK" w:hAnsi="方正书宋_GBK" w:cs="方正书宋_GBK" w:hint="eastAsia"/>
          <w:sz w:val="24"/>
          <w:szCs w:val="24"/>
        </w:rPr>
        <w:t>页面数据抓取</w:t>
      </w:r>
      <w:r>
        <w:rPr>
          <w:rFonts w:ascii="方正书宋_GBK" w:eastAsia="方正书宋_GBK" w:hAnsi="方正书宋_GBK" w:cs="方正书宋_GBK"/>
          <w:sz w:val="24"/>
          <w:szCs w:val="24"/>
        </w:rPr>
        <w:t>中，</w:t>
      </w:r>
      <w:r>
        <w:rPr>
          <w:rFonts w:ascii="方正书宋_GBK" w:eastAsia="方正书宋_GBK" w:hAnsi="方正书宋_GBK" w:cs="方正书宋_GBK" w:hint="eastAsia"/>
          <w:sz w:val="24"/>
          <w:szCs w:val="24"/>
        </w:rPr>
        <w:t>使用</w:t>
      </w:r>
      <w:r>
        <w:rPr>
          <w:rFonts w:ascii="方正书宋_GBK" w:eastAsia="方正书宋_GBK" w:hAnsi="方正书宋_GBK" w:cs="方正书宋_GBK"/>
          <w:sz w:val="24"/>
          <w:szCs w:val="24"/>
        </w:rPr>
        <w:t>到的</w:t>
      </w:r>
      <w:proofErr w:type="spellStart"/>
      <w:r>
        <w:rPr>
          <w:rFonts w:ascii="方正书宋_GBK" w:eastAsia="方正书宋_GBK" w:hAnsi="方正书宋_GBK" w:cs="方正书宋_GBK"/>
          <w:sz w:val="24"/>
          <w:szCs w:val="24"/>
        </w:rPr>
        <w:t>scrapy</w:t>
      </w:r>
      <w:proofErr w:type="spellEnd"/>
      <w:r>
        <w:rPr>
          <w:rFonts w:ascii="方正书宋_GBK" w:eastAsia="方正书宋_GBK" w:hAnsi="方正书宋_GBK" w:cs="方正书宋_GBK" w:hint="eastAsia"/>
          <w:sz w:val="24"/>
          <w:szCs w:val="24"/>
        </w:rPr>
        <w:t>核心功能模块</w:t>
      </w:r>
      <w:r>
        <w:rPr>
          <w:rFonts w:ascii="方正书宋_GBK" w:eastAsia="方正书宋_GBK" w:hAnsi="方正书宋_GBK" w:cs="方正书宋_GBK"/>
          <w:sz w:val="24"/>
          <w:szCs w:val="24"/>
        </w:rPr>
        <w:t>有：spider、设置、数据存储、下载器、</w:t>
      </w:r>
      <w:proofErr w:type="gramStart"/>
      <w:r>
        <w:rPr>
          <w:rFonts w:ascii="方正书宋_GBK" w:eastAsia="方正书宋_GBK" w:hAnsi="方正书宋_GBK" w:cs="方正书宋_GBK"/>
          <w:sz w:val="24"/>
          <w:szCs w:val="24"/>
        </w:rPr>
        <w:t>调度器</w:t>
      </w:r>
      <w:proofErr w:type="gramEnd"/>
      <w:r>
        <w:rPr>
          <w:rFonts w:ascii="方正书宋_GBK" w:eastAsia="方正书宋_GBK" w:hAnsi="方正书宋_GBK" w:cs="方正书宋_GBK"/>
          <w:sz w:val="24"/>
          <w:szCs w:val="24"/>
        </w:rPr>
        <w:t>和</w:t>
      </w:r>
      <w:proofErr w:type="spellStart"/>
      <w:r>
        <w:rPr>
          <w:rFonts w:ascii="方正书宋_GBK" w:eastAsia="方正书宋_GBK" w:hAnsi="方正书宋_GBK" w:cs="方正书宋_GBK"/>
          <w:sz w:val="24"/>
          <w:szCs w:val="24"/>
        </w:rPr>
        <w:t>scrapy</w:t>
      </w:r>
      <w:proofErr w:type="spellEnd"/>
      <w:r>
        <w:rPr>
          <w:rFonts w:ascii="方正书宋_GBK" w:eastAsia="方正书宋_GBK" w:hAnsi="方正书宋_GBK" w:cs="方正书宋_GBK"/>
          <w:sz w:val="24"/>
          <w:szCs w:val="24"/>
        </w:rPr>
        <w:t xml:space="preserve"> engine。所以我们对这些模块画出</w:t>
      </w:r>
      <w:commentRangeStart w:id="62"/>
      <w:r>
        <w:rPr>
          <w:rFonts w:ascii="方正书宋_GBK" w:eastAsia="方正书宋_GBK" w:hAnsi="方正书宋_GBK" w:cs="方正书宋_GBK" w:hint="eastAsia"/>
          <w:sz w:val="24"/>
          <w:szCs w:val="24"/>
        </w:rPr>
        <w:t>RUCM</w:t>
      </w:r>
      <w:commentRangeEnd w:id="62"/>
      <w:r w:rsidR="006E3F91">
        <w:rPr>
          <w:rStyle w:val="af2"/>
        </w:rPr>
        <w:commentReference w:id="62"/>
      </w:r>
      <w:r>
        <w:rPr>
          <w:rFonts w:ascii="方正书宋_GBK" w:eastAsia="方正书宋_GBK" w:hAnsi="方正书宋_GBK" w:cs="方正书宋_GBK" w:hint="eastAsia"/>
          <w:sz w:val="24"/>
          <w:szCs w:val="24"/>
        </w:rPr>
        <w:t>图依次</w:t>
      </w:r>
      <w:r>
        <w:rPr>
          <w:rFonts w:ascii="方正书宋_GBK" w:eastAsia="方正书宋_GBK" w:hAnsi="方正书宋_GBK" w:cs="方正书宋_GBK"/>
          <w:sz w:val="24"/>
          <w:szCs w:val="24"/>
        </w:rPr>
        <w:t>如下</w:t>
      </w:r>
      <w:r>
        <w:rPr>
          <w:rFonts w:ascii="方正书宋_GBK" w:eastAsia="方正书宋_GBK" w:hAnsi="方正书宋_GBK" w:cs="方正书宋_GBK" w:hint="eastAsia"/>
          <w:sz w:val="24"/>
          <w:szCs w:val="24"/>
        </w:rPr>
        <w:t>：Spider模块 RUCM图如图3所示，设置模块RUCM如图4所示，数据存储模块RUCM如图5所示，下载器模块RUCM如图6所示，</w:t>
      </w:r>
      <w:proofErr w:type="gramStart"/>
      <w:r>
        <w:rPr>
          <w:rFonts w:ascii="方正书宋_GBK" w:eastAsia="方正书宋_GBK" w:hAnsi="方正书宋_GBK" w:cs="方正书宋_GBK" w:hint="eastAsia"/>
          <w:sz w:val="24"/>
          <w:szCs w:val="24"/>
        </w:rPr>
        <w:t>调度器</w:t>
      </w:r>
      <w:proofErr w:type="gramEnd"/>
      <w:r>
        <w:rPr>
          <w:rFonts w:ascii="方正书宋_GBK" w:eastAsia="方正书宋_GBK" w:hAnsi="方正书宋_GBK" w:cs="方正书宋_GBK" w:hint="eastAsia"/>
          <w:sz w:val="24"/>
          <w:szCs w:val="24"/>
        </w:rPr>
        <w:t xml:space="preserve">模块RUCM如图7所示, </w:t>
      </w:r>
      <w:proofErr w:type="spellStart"/>
      <w:r>
        <w:rPr>
          <w:rFonts w:ascii="方正书宋_GBK" w:eastAsia="方正书宋_GBK" w:hAnsi="方正书宋_GBK" w:cs="方正书宋_GBK" w:hint="eastAsia"/>
          <w:sz w:val="24"/>
          <w:szCs w:val="24"/>
        </w:rPr>
        <w:t>scrapy</w:t>
      </w:r>
      <w:proofErr w:type="spellEnd"/>
      <w:r>
        <w:rPr>
          <w:rFonts w:ascii="方正书宋_GBK" w:eastAsia="方正书宋_GBK" w:hAnsi="方正书宋_GBK" w:cs="方正书宋_GBK" w:hint="eastAsia"/>
          <w:sz w:val="24"/>
          <w:szCs w:val="24"/>
        </w:rPr>
        <w:t xml:space="preserve"> engine模块RUCM如图8所示</w:t>
      </w:r>
      <w:commentRangeStart w:id="63"/>
      <w:commentRangeStart w:id="64"/>
      <w:r>
        <w:rPr>
          <w:rFonts w:ascii="方正书宋_GBK" w:eastAsia="方正书宋_GBK" w:hAnsi="方正书宋_GBK" w:cs="方正书宋_GBK"/>
          <w:sz w:val="24"/>
          <w:szCs w:val="24"/>
        </w:rPr>
        <w:t>。</w:t>
      </w:r>
      <w:commentRangeEnd w:id="63"/>
      <w:r w:rsidR="00A31998">
        <w:rPr>
          <w:rStyle w:val="af2"/>
        </w:rPr>
        <w:commentReference w:id="63"/>
      </w:r>
      <w:commentRangeEnd w:id="64"/>
      <w:r w:rsidR="00970DE9">
        <w:rPr>
          <w:rStyle w:val="af2"/>
        </w:rPr>
        <w:commentReference w:id="64"/>
      </w:r>
    </w:p>
    <w:p w14:paraId="58C3C258" w14:textId="77777777" w:rsidR="001B56EF" w:rsidRDefault="0078077E">
      <w:pPr>
        <w:jc w:val="center"/>
        <w:rPr>
          <w:rFonts w:ascii="方正书宋_GBK" w:eastAsia="方正书宋_GBK" w:hAnsi="方正书宋_GBK" w:cs="方正书宋_GBK"/>
        </w:rPr>
      </w:pPr>
      <w:r>
        <w:rPr>
          <w:rFonts w:ascii="方正书宋_GBK" w:eastAsia="方正书宋_GBK" w:hAnsi="方正书宋_GBK" w:cs="方正书宋_GBK"/>
          <w:noProof/>
        </w:rPr>
        <w:lastRenderedPageBreak/>
        <w:drawing>
          <wp:inline distT="0" distB="0" distL="0" distR="0" wp14:anchorId="2965A65C" wp14:editId="3BABE07A">
            <wp:extent cx="5274945" cy="3759835"/>
            <wp:effectExtent l="0" t="0" r="1905" b="0"/>
            <wp:docPr id="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945" cy="3759835"/>
                    </a:xfrm>
                    <a:prstGeom prst="rect">
                      <a:avLst/>
                    </a:prstGeom>
                    <a:noFill/>
                    <a:ln>
                      <a:noFill/>
                    </a:ln>
                  </pic:spPr>
                </pic:pic>
              </a:graphicData>
            </a:graphic>
          </wp:inline>
        </w:drawing>
      </w:r>
      <w:commentRangeStart w:id="65"/>
      <w:r w:rsidR="007044E3">
        <w:rPr>
          <w:rFonts w:ascii="方正书宋_GBK" w:eastAsia="方正书宋_GBK" w:hAnsi="方正书宋_GBK" w:cs="方正书宋_GBK" w:hint="eastAsia"/>
        </w:rPr>
        <w:t>图3 Spider模块 RUCM图</w:t>
      </w:r>
      <w:commentRangeEnd w:id="65"/>
      <w:r w:rsidR="00E637DF">
        <w:rPr>
          <w:rStyle w:val="af2"/>
        </w:rPr>
        <w:commentReference w:id="65"/>
      </w:r>
    </w:p>
    <w:p w14:paraId="690399AF" w14:textId="77777777" w:rsidR="001B56EF" w:rsidRDefault="0078077E">
      <w:pPr>
        <w:jc w:val="center"/>
        <w:rPr>
          <w:rFonts w:ascii="方正书宋_GBK" w:eastAsia="方正书宋_GBK" w:hAnsi="方正书宋_GBK" w:cs="方正书宋_GBK"/>
        </w:rPr>
      </w:pPr>
      <w:r>
        <w:rPr>
          <w:rFonts w:ascii="方正书宋_GBK" w:eastAsia="方正书宋_GBK" w:hAnsi="方正书宋_GBK" w:cs="方正书宋_GBK"/>
          <w:noProof/>
        </w:rPr>
        <w:drawing>
          <wp:inline distT="0" distB="0" distL="0" distR="0" wp14:anchorId="4BCF85FB" wp14:editId="7353C9F8">
            <wp:extent cx="5267960" cy="3664585"/>
            <wp:effectExtent l="0" t="0" r="8890" b="0"/>
            <wp:docPr id="3"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67960" cy="3664585"/>
                    </a:xfrm>
                    <a:prstGeom prst="rect">
                      <a:avLst/>
                    </a:prstGeom>
                    <a:noFill/>
                    <a:ln>
                      <a:noFill/>
                    </a:ln>
                  </pic:spPr>
                </pic:pic>
              </a:graphicData>
            </a:graphic>
          </wp:inline>
        </w:drawing>
      </w:r>
    </w:p>
    <w:p w14:paraId="4A2BC81C" w14:textId="77777777" w:rsidR="001B56EF" w:rsidRDefault="007044E3">
      <w:pPr>
        <w:jc w:val="center"/>
        <w:rPr>
          <w:rFonts w:ascii="方正书宋_GBK" w:eastAsia="方正书宋_GBK" w:hAnsi="方正书宋_GBK" w:cs="方正书宋_GBK"/>
        </w:rPr>
      </w:pPr>
      <w:r>
        <w:rPr>
          <w:rFonts w:ascii="方正书宋_GBK" w:eastAsia="方正书宋_GBK" w:hAnsi="方正书宋_GBK" w:cs="方正书宋_GBK" w:hint="eastAsia"/>
        </w:rPr>
        <w:t>图4 设置模块RUCM图</w:t>
      </w:r>
    </w:p>
    <w:p w14:paraId="0CA8A57A" w14:textId="77777777" w:rsidR="001B56EF" w:rsidRDefault="0078077E">
      <w:pPr>
        <w:jc w:val="center"/>
        <w:rPr>
          <w:rFonts w:ascii="方正书宋_GBK" w:eastAsia="方正书宋_GBK" w:hAnsi="方正书宋_GBK" w:cs="方正书宋_GBK"/>
        </w:rPr>
      </w:pPr>
      <w:r>
        <w:rPr>
          <w:rFonts w:ascii="方正书宋_GBK" w:eastAsia="方正书宋_GBK" w:hAnsi="方正书宋_GBK" w:cs="方正书宋_GBK"/>
          <w:noProof/>
        </w:rPr>
        <w:lastRenderedPageBreak/>
        <w:drawing>
          <wp:inline distT="0" distB="0" distL="0" distR="0" wp14:anchorId="70781C7D" wp14:editId="4AE9C8BE">
            <wp:extent cx="5452110" cy="3261995"/>
            <wp:effectExtent l="0" t="0" r="0" b="0"/>
            <wp:docPr id="4"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
                    <pic:cNvPicPr>
                      <a:picLocks noChangeAspect="1" noChangeArrowheads="1"/>
                    </pic:cNvPicPr>
                  </pic:nvPicPr>
                  <pic:blipFill>
                    <a:blip r:embed="rId18">
                      <a:extLst>
                        <a:ext uri="{28A0092B-C50C-407E-A947-70E740481C1C}">
                          <a14:useLocalDpi xmlns:a14="http://schemas.microsoft.com/office/drawing/2010/main" val="0"/>
                        </a:ext>
                      </a:extLst>
                    </a:blip>
                    <a:srcRect b="11288"/>
                    <a:stretch>
                      <a:fillRect/>
                    </a:stretch>
                  </pic:blipFill>
                  <pic:spPr bwMode="auto">
                    <a:xfrm>
                      <a:off x="0" y="0"/>
                      <a:ext cx="5452110" cy="3261995"/>
                    </a:xfrm>
                    <a:prstGeom prst="rect">
                      <a:avLst/>
                    </a:prstGeom>
                    <a:noFill/>
                    <a:ln>
                      <a:noFill/>
                    </a:ln>
                  </pic:spPr>
                </pic:pic>
              </a:graphicData>
            </a:graphic>
          </wp:inline>
        </w:drawing>
      </w:r>
    </w:p>
    <w:p w14:paraId="3CE101DA" w14:textId="77777777" w:rsidR="001B56EF" w:rsidRDefault="007044E3">
      <w:pPr>
        <w:jc w:val="center"/>
        <w:rPr>
          <w:rFonts w:ascii="方正书宋_GBK" w:eastAsia="方正书宋_GBK" w:hAnsi="方正书宋_GBK" w:cs="方正书宋_GBK"/>
        </w:rPr>
      </w:pPr>
      <w:r>
        <w:rPr>
          <w:rFonts w:ascii="方正书宋_GBK" w:eastAsia="方正书宋_GBK" w:hAnsi="方正书宋_GBK" w:cs="方正书宋_GBK" w:hint="eastAsia"/>
        </w:rPr>
        <w:t>图 5数据存储模块RUCM图</w:t>
      </w:r>
    </w:p>
    <w:p w14:paraId="1F10DB71" w14:textId="77777777" w:rsidR="001B56EF" w:rsidRDefault="0078077E">
      <w:pPr>
        <w:jc w:val="center"/>
        <w:rPr>
          <w:rFonts w:ascii="方正书宋_GBK" w:eastAsia="方正书宋_GBK" w:hAnsi="方正书宋_GBK" w:cs="方正书宋_GBK"/>
        </w:rPr>
      </w:pPr>
      <w:r>
        <w:rPr>
          <w:rFonts w:ascii="方正书宋_GBK" w:eastAsia="方正书宋_GBK" w:hAnsi="方正书宋_GBK" w:cs="方正书宋_GBK"/>
          <w:noProof/>
        </w:rPr>
        <w:drawing>
          <wp:inline distT="0" distB="0" distL="0" distR="0" wp14:anchorId="05C6F911" wp14:editId="3D4DC510">
            <wp:extent cx="5274945" cy="2470150"/>
            <wp:effectExtent l="0" t="0" r="1905" b="6350"/>
            <wp:docPr id="5"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945" cy="2470150"/>
                    </a:xfrm>
                    <a:prstGeom prst="rect">
                      <a:avLst/>
                    </a:prstGeom>
                    <a:noFill/>
                    <a:ln>
                      <a:noFill/>
                    </a:ln>
                  </pic:spPr>
                </pic:pic>
              </a:graphicData>
            </a:graphic>
          </wp:inline>
        </w:drawing>
      </w:r>
    </w:p>
    <w:p w14:paraId="64BF5052" w14:textId="77777777" w:rsidR="001B56EF" w:rsidRDefault="007044E3">
      <w:pPr>
        <w:jc w:val="center"/>
        <w:rPr>
          <w:rFonts w:ascii="方正书宋_GBK" w:eastAsia="方正书宋_GBK" w:hAnsi="方正书宋_GBK" w:cs="方正书宋_GBK"/>
        </w:rPr>
      </w:pPr>
      <w:r>
        <w:rPr>
          <w:rFonts w:ascii="方正书宋_GBK" w:eastAsia="方正书宋_GBK" w:hAnsi="方正书宋_GBK" w:cs="方正书宋_GBK" w:hint="eastAsia"/>
        </w:rPr>
        <w:t>图6 下载器模块RUCM图</w:t>
      </w:r>
    </w:p>
    <w:p w14:paraId="1A794491" w14:textId="77777777" w:rsidR="001B56EF" w:rsidRDefault="0078077E">
      <w:pPr>
        <w:jc w:val="center"/>
        <w:rPr>
          <w:rFonts w:ascii="方正书宋_GBK" w:eastAsia="方正书宋_GBK" w:hAnsi="方正书宋_GBK" w:cs="方正书宋_GBK"/>
        </w:rPr>
      </w:pPr>
      <w:r>
        <w:rPr>
          <w:rFonts w:ascii="方正书宋_GBK" w:eastAsia="方正书宋_GBK" w:hAnsi="方正书宋_GBK" w:cs="方正书宋_GBK"/>
          <w:noProof/>
        </w:rPr>
        <w:lastRenderedPageBreak/>
        <w:drawing>
          <wp:inline distT="0" distB="0" distL="0" distR="0" wp14:anchorId="6B8DC004" wp14:editId="380C450D">
            <wp:extent cx="5274945" cy="3105150"/>
            <wp:effectExtent l="0" t="0" r="1905" b="0"/>
            <wp:docPr id="6"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945" cy="3105150"/>
                    </a:xfrm>
                    <a:prstGeom prst="rect">
                      <a:avLst/>
                    </a:prstGeom>
                    <a:noFill/>
                    <a:ln>
                      <a:noFill/>
                    </a:ln>
                  </pic:spPr>
                </pic:pic>
              </a:graphicData>
            </a:graphic>
          </wp:inline>
        </w:drawing>
      </w:r>
    </w:p>
    <w:p w14:paraId="39481BEF" w14:textId="77777777" w:rsidR="001B56EF" w:rsidRDefault="007044E3">
      <w:pPr>
        <w:jc w:val="center"/>
        <w:rPr>
          <w:rFonts w:ascii="方正书宋_GBK" w:eastAsia="方正书宋_GBK" w:hAnsi="方正书宋_GBK" w:cs="方正书宋_GBK"/>
        </w:rPr>
      </w:pPr>
      <w:r>
        <w:rPr>
          <w:rFonts w:ascii="方正书宋_GBK" w:eastAsia="方正书宋_GBK" w:hAnsi="方正书宋_GBK" w:cs="方正书宋_GBK" w:hint="eastAsia"/>
        </w:rPr>
        <w:t xml:space="preserve">图7 </w:t>
      </w:r>
      <w:proofErr w:type="gramStart"/>
      <w:r>
        <w:rPr>
          <w:rFonts w:ascii="方正书宋_GBK" w:eastAsia="方正书宋_GBK" w:hAnsi="方正书宋_GBK" w:cs="方正书宋_GBK" w:hint="eastAsia"/>
        </w:rPr>
        <w:t>调度器</w:t>
      </w:r>
      <w:proofErr w:type="gramEnd"/>
      <w:r>
        <w:rPr>
          <w:rFonts w:ascii="方正书宋_GBK" w:eastAsia="方正书宋_GBK" w:hAnsi="方正书宋_GBK" w:cs="方正书宋_GBK" w:hint="eastAsia"/>
        </w:rPr>
        <w:t xml:space="preserve"> 模块RUCM图</w:t>
      </w:r>
    </w:p>
    <w:p w14:paraId="1E646E94" w14:textId="77777777" w:rsidR="001B56EF" w:rsidRDefault="0078077E">
      <w:pPr>
        <w:jc w:val="center"/>
        <w:rPr>
          <w:rFonts w:ascii="方正书宋_GBK" w:eastAsia="方正书宋_GBK" w:hAnsi="方正书宋_GBK" w:cs="方正书宋_GBK"/>
        </w:rPr>
      </w:pPr>
      <w:r>
        <w:rPr>
          <w:rFonts w:ascii="方正书宋_GBK" w:eastAsia="方正书宋_GBK" w:hAnsi="方正书宋_GBK" w:cs="方正书宋_GBK"/>
          <w:noProof/>
        </w:rPr>
        <w:drawing>
          <wp:inline distT="0" distB="0" distL="0" distR="0" wp14:anchorId="49C1D744" wp14:editId="2C6C39D9">
            <wp:extent cx="5274945" cy="3555365"/>
            <wp:effectExtent l="0" t="0" r="1905" b="6985"/>
            <wp:docPr id="7"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945" cy="3555365"/>
                    </a:xfrm>
                    <a:prstGeom prst="rect">
                      <a:avLst/>
                    </a:prstGeom>
                    <a:noFill/>
                    <a:ln>
                      <a:noFill/>
                    </a:ln>
                  </pic:spPr>
                </pic:pic>
              </a:graphicData>
            </a:graphic>
          </wp:inline>
        </w:drawing>
      </w:r>
    </w:p>
    <w:p w14:paraId="0DF2D393" w14:textId="77777777" w:rsidR="001B56EF" w:rsidRDefault="007044E3">
      <w:pPr>
        <w:jc w:val="center"/>
        <w:rPr>
          <w:rFonts w:ascii="方正书宋_GBK" w:eastAsia="方正书宋_GBK" w:hAnsi="方正书宋_GBK" w:cs="方正书宋_GBK"/>
        </w:rPr>
      </w:pPr>
      <w:r>
        <w:rPr>
          <w:rFonts w:ascii="方正书宋_GBK" w:eastAsia="方正书宋_GBK" w:hAnsi="方正书宋_GBK" w:cs="方正书宋_GBK" w:hint="eastAsia"/>
        </w:rPr>
        <w:t xml:space="preserve">图8 </w:t>
      </w:r>
      <w:proofErr w:type="spellStart"/>
      <w:r>
        <w:rPr>
          <w:rFonts w:ascii="方正书宋_GBK" w:eastAsia="方正书宋_GBK" w:hAnsi="方正书宋_GBK" w:cs="方正书宋_GBK" w:hint="eastAsia"/>
        </w:rPr>
        <w:t>scrapy</w:t>
      </w:r>
      <w:proofErr w:type="spellEnd"/>
      <w:r>
        <w:rPr>
          <w:rFonts w:ascii="方正书宋_GBK" w:eastAsia="方正书宋_GBK" w:hAnsi="方正书宋_GBK" w:cs="方正书宋_GBK" w:hint="eastAsia"/>
        </w:rPr>
        <w:t xml:space="preserve"> engine模块RUCM图</w:t>
      </w:r>
    </w:p>
    <w:p w14:paraId="37AB5D88" w14:textId="77777777" w:rsidR="001B56EF" w:rsidRDefault="007044E3">
      <w:pPr>
        <w:pStyle w:val="21"/>
        <w:numPr>
          <w:ilvl w:val="1"/>
          <w:numId w:val="0"/>
        </w:numPr>
        <w:spacing w:beforeLines="50" w:before="156" w:after="0" w:line="360" w:lineRule="auto"/>
        <w:rPr>
          <w:rFonts w:ascii="方正书宋_GBK" w:eastAsia="方正书宋_GBK" w:hAnsi="方正书宋_GBK" w:cs="方正书宋_GBK"/>
          <w:bCs w:val="0"/>
          <w:sz w:val="28"/>
          <w:szCs w:val="28"/>
        </w:rPr>
      </w:pPr>
      <w:bookmarkStart w:id="66" w:name="_Toc462249648"/>
      <w:bookmarkStart w:id="67" w:name="_Toc2062975147"/>
      <w:bookmarkEnd w:id="66"/>
      <w:r>
        <w:rPr>
          <w:rFonts w:ascii="方正书宋_GBK" w:eastAsia="方正书宋_GBK" w:hAnsi="方正书宋_GBK" w:cs="方正书宋_GBK" w:hint="eastAsia"/>
          <w:bCs w:val="0"/>
          <w:sz w:val="28"/>
          <w:szCs w:val="28"/>
        </w:rPr>
        <w:t>3.</w:t>
      </w:r>
      <w:r>
        <w:rPr>
          <w:rFonts w:ascii="方正书宋_GBK" w:eastAsia="方正书宋_GBK" w:hAnsi="方正书宋_GBK" w:cs="方正书宋_GBK"/>
          <w:bCs w:val="0"/>
          <w:sz w:val="28"/>
          <w:szCs w:val="28"/>
        </w:rPr>
        <w:t>4</w:t>
      </w:r>
      <w:r>
        <w:rPr>
          <w:rFonts w:ascii="方正书宋_GBK" w:eastAsia="方正书宋_GBK" w:hAnsi="方正书宋_GBK" w:cs="方正书宋_GBK" w:hint="eastAsia"/>
          <w:bCs w:val="0"/>
          <w:sz w:val="28"/>
          <w:szCs w:val="28"/>
        </w:rPr>
        <w:t xml:space="preserve">  功能模块</w:t>
      </w:r>
      <w:r>
        <w:rPr>
          <w:rFonts w:ascii="方正书宋_GBK" w:eastAsia="方正书宋_GBK" w:hAnsi="方正书宋_GBK" w:cs="方正书宋_GBK"/>
          <w:bCs w:val="0"/>
          <w:sz w:val="28"/>
          <w:szCs w:val="28"/>
        </w:rPr>
        <w:t>补充描述</w:t>
      </w:r>
      <w:bookmarkEnd w:id="67"/>
    </w:p>
    <w:p w14:paraId="44300DE9" w14:textId="77777777" w:rsidR="001B56EF" w:rsidRDefault="007044E3">
      <w:pPr>
        <w:ind w:firstLine="420"/>
        <w:rPr>
          <w:rFonts w:ascii="方正书宋_GBK" w:eastAsia="方正书宋_GBK" w:hAnsi="方正书宋_GBK" w:cs="方正书宋_GBK"/>
          <w:sz w:val="24"/>
          <w:szCs w:val="24"/>
        </w:rPr>
      </w:pPr>
      <w:r>
        <w:rPr>
          <w:rFonts w:ascii="方正书宋_GBK" w:eastAsia="方正书宋_GBK" w:hAnsi="方正书宋_GBK" w:cs="方正书宋_GBK"/>
          <w:sz w:val="24"/>
          <w:szCs w:val="24"/>
        </w:rPr>
        <w:t>对应于前面画出的各个</w:t>
      </w:r>
      <w:proofErr w:type="spellStart"/>
      <w:r>
        <w:rPr>
          <w:rFonts w:ascii="方正书宋_GBK" w:eastAsia="方正书宋_GBK" w:hAnsi="方正书宋_GBK" w:cs="方正书宋_GBK" w:hint="eastAsia"/>
          <w:sz w:val="24"/>
          <w:szCs w:val="24"/>
        </w:rPr>
        <w:t>Scrapy</w:t>
      </w:r>
      <w:proofErr w:type="spellEnd"/>
      <w:r>
        <w:rPr>
          <w:rFonts w:ascii="方正书宋_GBK" w:eastAsia="方正书宋_GBK" w:hAnsi="方正书宋_GBK" w:cs="方正书宋_GBK" w:hint="eastAsia"/>
          <w:sz w:val="24"/>
          <w:szCs w:val="24"/>
        </w:rPr>
        <w:t xml:space="preserve"> 核心功能模块RUCM</w:t>
      </w:r>
      <w:r>
        <w:rPr>
          <w:rFonts w:ascii="方正书宋_GBK" w:eastAsia="方正书宋_GBK" w:hAnsi="方正书宋_GBK" w:cs="方正书宋_GBK"/>
          <w:sz w:val="24"/>
          <w:szCs w:val="24"/>
        </w:rPr>
        <w:t>图，我们给出</w:t>
      </w:r>
      <w:proofErr w:type="spellStart"/>
      <w:r>
        <w:rPr>
          <w:rFonts w:ascii="方正书宋_GBK" w:eastAsia="方正书宋_GBK" w:hAnsi="方正书宋_GBK" w:cs="方正书宋_GBK"/>
          <w:sz w:val="24"/>
          <w:szCs w:val="24"/>
        </w:rPr>
        <w:t>scrapy</w:t>
      </w:r>
      <w:proofErr w:type="spellEnd"/>
      <w:r>
        <w:rPr>
          <w:rFonts w:ascii="方正书宋_GBK" w:eastAsia="方正书宋_GBK" w:hAnsi="方正书宋_GBK" w:cs="方正书宋_GBK"/>
          <w:sz w:val="24"/>
          <w:szCs w:val="24"/>
        </w:rPr>
        <w:t xml:space="preserve"> engine和spider的更加详细补充</w:t>
      </w:r>
      <w:r>
        <w:rPr>
          <w:rFonts w:ascii="方正书宋_GBK" w:eastAsia="方正书宋_GBK" w:hAnsi="方正书宋_GBK" w:cs="方正书宋_GBK" w:hint="eastAsia"/>
          <w:sz w:val="24"/>
          <w:szCs w:val="24"/>
        </w:rPr>
        <w:t>描述</w:t>
      </w:r>
      <w:r>
        <w:rPr>
          <w:rFonts w:ascii="方正书宋_GBK" w:eastAsia="方正书宋_GBK" w:hAnsi="方正书宋_GBK" w:cs="方正书宋_GBK"/>
          <w:sz w:val="24"/>
          <w:szCs w:val="24"/>
        </w:rPr>
        <w:t>，以表述RUCM未能展现的部分。由于</w:t>
      </w:r>
      <w:r>
        <w:rPr>
          <w:rFonts w:ascii="方正书宋_GBK" w:eastAsia="方正书宋_GBK" w:hAnsi="方正书宋_GBK" w:cs="方正书宋_GBK"/>
          <w:sz w:val="24"/>
          <w:szCs w:val="24"/>
        </w:rPr>
        <w:lastRenderedPageBreak/>
        <w:t>在实际使用下载器、spider和数据存储时，需要经过它们的中间件传输数据，所以我们也将各个中间件的功能用文字描述出来。他们作为各个模块的一部分存在，因而没有使用RUCM图描述。</w:t>
      </w:r>
    </w:p>
    <w:p w14:paraId="029285E1" w14:textId="77777777" w:rsidR="001B56EF" w:rsidRDefault="007044E3">
      <w:pPr>
        <w:pStyle w:val="31"/>
        <w:numPr>
          <w:ilvl w:val="2"/>
          <w:numId w:val="0"/>
        </w:numPr>
        <w:spacing w:before="120" w:after="0"/>
        <w:rPr>
          <w:rFonts w:ascii="方正书宋_GBK" w:eastAsia="方正书宋_GBK" w:hAnsi="方正书宋_GBK" w:cs="方正书宋_GBK"/>
          <w:b w:val="0"/>
          <w:sz w:val="24"/>
          <w:szCs w:val="24"/>
        </w:rPr>
      </w:pPr>
      <w:bookmarkStart w:id="68" w:name="_Toc106783226"/>
      <w:bookmarkStart w:id="69" w:name="_Toc1701130719"/>
      <w:bookmarkEnd w:id="68"/>
      <w:proofErr w:type="gramStart"/>
      <w:r>
        <w:rPr>
          <w:rFonts w:ascii="方正书宋_GBK" w:eastAsia="方正书宋_GBK" w:hAnsi="方正书宋_GBK" w:cs="方正书宋_GBK" w:hint="eastAsia"/>
          <w:b w:val="0"/>
          <w:sz w:val="24"/>
          <w:szCs w:val="24"/>
        </w:rPr>
        <w:t>3.</w:t>
      </w:r>
      <w:r>
        <w:rPr>
          <w:rFonts w:ascii="方正书宋_GBK" w:eastAsia="方正书宋_GBK" w:hAnsi="方正书宋_GBK" w:cs="方正书宋_GBK"/>
          <w:b w:val="0"/>
          <w:sz w:val="24"/>
          <w:szCs w:val="24"/>
        </w:rPr>
        <w:t>4</w:t>
      </w:r>
      <w:r>
        <w:rPr>
          <w:rFonts w:ascii="方正书宋_GBK" w:eastAsia="方正书宋_GBK" w:hAnsi="方正书宋_GBK" w:cs="方正书宋_GBK" w:hint="eastAsia"/>
          <w:b w:val="0"/>
          <w:sz w:val="24"/>
          <w:szCs w:val="24"/>
        </w:rPr>
        <w:t xml:space="preserve">.1  </w:t>
      </w:r>
      <w:proofErr w:type="spellStart"/>
      <w:r>
        <w:rPr>
          <w:rFonts w:ascii="方正书宋_GBK" w:eastAsia="方正书宋_GBK" w:hAnsi="方正书宋_GBK" w:cs="方正书宋_GBK" w:hint="eastAsia"/>
          <w:b w:val="0"/>
          <w:sz w:val="24"/>
          <w:szCs w:val="24"/>
        </w:rPr>
        <w:t>Scrapy</w:t>
      </w:r>
      <w:proofErr w:type="spellEnd"/>
      <w:proofErr w:type="gramEnd"/>
      <w:r>
        <w:rPr>
          <w:rFonts w:ascii="方正书宋_GBK" w:eastAsia="方正书宋_GBK" w:hAnsi="方正书宋_GBK" w:cs="方正书宋_GBK" w:hint="eastAsia"/>
          <w:b w:val="0"/>
          <w:sz w:val="24"/>
          <w:szCs w:val="24"/>
        </w:rPr>
        <w:t xml:space="preserve"> Engine</w:t>
      </w:r>
      <w:bookmarkEnd w:id="69"/>
    </w:p>
    <w:p w14:paraId="4A26C13C" w14:textId="77777777" w:rsidR="001B56EF" w:rsidRDefault="007044E3">
      <w:pPr>
        <w:ind w:firstLine="420"/>
        <w:rPr>
          <w:rFonts w:ascii="方正书宋_GBK" w:eastAsia="方正书宋_GBK" w:hAnsi="方正书宋_GBK" w:cs="方正书宋_GBK"/>
          <w:sz w:val="24"/>
          <w:szCs w:val="24"/>
        </w:rPr>
      </w:pPr>
      <w:proofErr w:type="spellStart"/>
      <w:r>
        <w:rPr>
          <w:rFonts w:ascii="方正书宋_GBK" w:eastAsia="方正书宋_GBK" w:hAnsi="方正书宋_GBK" w:cs="方正书宋_GBK" w:hint="eastAsia"/>
          <w:sz w:val="24"/>
          <w:szCs w:val="24"/>
        </w:rPr>
        <w:t>Scrapy</w:t>
      </w:r>
      <w:proofErr w:type="spellEnd"/>
      <w:r>
        <w:rPr>
          <w:rFonts w:ascii="方正书宋_GBK" w:eastAsia="方正书宋_GBK" w:hAnsi="方正书宋_GBK" w:cs="方正书宋_GBK" w:hint="eastAsia"/>
          <w:sz w:val="24"/>
          <w:szCs w:val="24"/>
        </w:rPr>
        <w:t>中的数据流由执行引擎</w:t>
      </w:r>
      <w:proofErr w:type="spellStart"/>
      <w:r>
        <w:rPr>
          <w:rFonts w:ascii="方正书宋_GBK" w:eastAsia="方正书宋_GBK" w:hAnsi="方正书宋_GBK" w:cs="方正书宋_GBK" w:hint="eastAsia"/>
          <w:sz w:val="24"/>
          <w:szCs w:val="24"/>
        </w:rPr>
        <w:t>Scrapy</w:t>
      </w:r>
      <w:proofErr w:type="spellEnd"/>
      <w:r>
        <w:rPr>
          <w:rFonts w:ascii="方正书宋_GBK" w:eastAsia="方正书宋_GBK" w:hAnsi="方正书宋_GBK" w:cs="方正书宋_GBK" w:hint="eastAsia"/>
          <w:sz w:val="24"/>
          <w:szCs w:val="24"/>
        </w:rPr>
        <w:t xml:space="preserve"> Engine控制，引擎控制的数据传输过程如下:</w:t>
      </w:r>
    </w:p>
    <w:p w14:paraId="4BCFF2FD" w14:textId="77777777" w:rsidR="001B56EF" w:rsidRDefault="007044E3">
      <w:pPr>
        <w:numPr>
          <w:ilvl w:val="0"/>
          <w:numId w:val="5"/>
        </w:numPr>
        <w:ind w:left="845"/>
        <w:rPr>
          <w:rFonts w:ascii="方正书宋_GBK" w:eastAsia="方正书宋_GBK" w:hAnsi="方正书宋_GBK" w:cs="方正书宋_GBK"/>
          <w:sz w:val="24"/>
          <w:szCs w:val="24"/>
        </w:rPr>
      </w:pPr>
      <w:r>
        <w:rPr>
          <w:rFonts w:ascii="方正书宋_GBK" w:eastAsia="方正书宋_GBK" w:hAnsi="方正书宋_GBK" w:cs="方正书宋_GBK" w:hint="eastAsia"/>
          <w:sz w:val="24"/>
          <w:szCs w:val="24"/>
        </w:rPr>
        <w:t>引擎打开一个网站(open a domain)，找到处理该网站的Spider并向该spider请求第一个要爬取的URL(s)。</w:t>
      </w:r>
    </w:p>
    <w:p w14:paraId="03A9BCBD" w14:textId="77777777" w:rsidR="001B56EF" w:rsidRDefault="007044E3">
      <w:pPr>
        <w:numPr>
          <w:ilvl w:val="0"/>
          <w:numId w:val="5"/>
        </w:numPr>
        <w:ind w:left="845"/>
        <w:rPr>
          <w:rFonts w:ascii="方正书宋_GBK" w:eastAsia="方正书宋_GBK" w:hAnsi="方正书宋_GBK" w:cs="方正书宋_GBK"/>
          <w:sz w:val="24"/>
          <w:szCs w:val="24"/>
        </w:rPr>
      </w:pPr>
      <w:r>
        <w:rPr>
          <w:rFonts w:ascii="方正书宋_GBK" w:eastAsia="方正书宋_GBK" w:hAnsi="方正书宋_GBK" w:cs="方正书宋_GBK" w:hint="eastAsia"/>
          <w:sz w:val="24"/>
          <w:szCs w:val="24"/>
        </w:rPr>
        <w:t>引擎从Spider中获取到第一个要爬取的URL并在</w:t>
      </w:r>
      <w:proofErr w:type="gramStart"/>
      <w:r>
        <w:rPr>
          <w:rFonts w:ascii="方正书宋_GBK" w:eastAsia="方正书宋_GBK" w:hAnsi="方正书宋_GBK" w:cs="方正书宋_GBK" w:hint="eastAsia"/>
          <w:sz w:val="24"/>
          <w:szCs w:val="24"/>
        </w:rPr>
        <w:t>调度器</w:t>
      </w:r>
      <w:proofErr w:type="gramEnd"/>
      <w:r>
        <w:rPr>
          <w:rFonts w:ascii="方正书宋_GBK" w:eastAsia="方正书宋_GBK" w:hAnsi="方正书宋_GBK" w:cs="方正书宋_GBK" w:hint="eastAsia"/>
          <w:sz w:val="24"/>
          <w:szCs w:val="24"/>
        </w:rPr>
        <w:t>(Scheduler)以Request调度。</w:t>
      </w:r>
    </w:p>
    <w:p w14:paraId="21BA568F" w14:textId="77777777" w:rsidR="001B56EF" w:rsidRDefault="007044E3">
      <w:pPr>
        <w:numPr>
          <w:ilvl w:val="0"/>
          <w:numId w:val="5"/>
        </w:numPr>
        <w:ind w:left="845"/>
        <w:rPr>
          <w:rFonts w:ascii="方正书宋_GBK" w:eastAsia="方正书宋_GBK" w:hAnsi="方正书宋_GBK" w:cs="方正书宋_GBK"/>
          <w:sz w:val="24"/>
          <w:szCs w:val="24"/>
        </w:rPr>
      </w:pPr>
      <w:r>
        <w:rPr>
          <w:rFonts w:ascii="方正书宋_GBK" w:eastAsia="方正书宋_GBK" w:hAnsi="方正书宋_GBK" w:cs="方正书宋_GBK" w:hint="eastAsia"/>
          <w:sz w:val="24"/>
          <w:szCs w:val="24"/>
        </w:rPr>
        <w:t>引擎向</w:t>
      </w:r>
      <w:proofErr w:type="gramStart"/>
      <w:r>
        <w:rPr>
          <w:rFonts w:ascii="方正书宋_GBK" w:eastAsia="方正书宋_GBK" w:hAnsi="方正书宋_GBK" w:cs="方正书宋_GBK" w:hint="eastAsia"/>
          <w:sz w:val="24"/>
          <w:szCs w:val="24"/>
        </w:rPr>
        <w:t>调度器</w:t>
      </w:r>
      <w:proofErr w:type="gramEnd"/>
      <w:r>
        <w:rPr>
          <w:rFonts w:ascii="方正书宋_GBK" w:eastAsia="方正书宋_GBK" w:hAnsi="方正书宋_GBK" w:cs="方正书宋_GBK" w:hint="eastAsia"/>
          <w:sz w:val="24"/>
          <w:szCs w:val="24"/>
        </w:rPr>
        <w:t>请求下一个要爬取的URL。</w:t>
      </w:r>
    </w:p>
    <w:p w14:paraId="049772C3" w14:textId="77777777" w:rsidR="001B56EF" w:rsidRDefault="007044E3">
      <w:pPr>
        <w:numPr>
          <w:ilvl w:val="0"/>
          <w:numId w:val="5"/>
        </w:numPr>
        <w:ind w:left="845"/>
        <w:rPr>
          <w:rFonts w:ascii="方正书宋_GBK" w:eastAsia="方正书宋_GBK" w:hAnsi="方正书宋_GBK" w:cs="方正书宋_GBK"/>
          <w:sz w:val="24"/>
          <w:szCs w:val="24"/>
        </w:rPr>
      </w:pPr>
      <w:proofErr w:type="gramStart"/>
      <w:r>
        <w:rPr>
          <w:rFonts w:ascii="方正书宋_GBK" w:eastAsia="方正书宋_GBK" w:hAnsi="方正书宋_GBK" w:cs="方正书宋_GBK" w:hint="eastAsia"/>
          <w:sz w:val="24"/>
          <w:szCs w:val="24"/>
        </w:rPr>
        <w:t>调度器</w:t>
      </w:r>
      <w:proofErr w:type="gramEnd"/>
      <w:r>
        <w:rPr>
          <w:rFonts w:ascii="方正书宋_GBK" w:eastAsia="方正书宋_GBK" w:hAnsi="方正书宋_GBK" w:cs="方正书宋_GBK" w:hint="eastAsia"/>
          <w:sz w:val="24"/>
          <w:szCs w:val="24"/>
        </w:rPr>
        <w:t>返回下一个要爬取的URL给引擎，引擎将URL通过下载中间件(请求(request)方向)转发给下载器(Downloader)。</w:t>
      </w:r>
    </w:p>
    <w:p w14:paraId="411A48E7" w14:textId="77777777" w:rsidR="001B56EF" w:rsidRDefault="007044E3">
      <w:pPr>
        <w:numPr>
          <w:ilvl w:val="0"/>
          <w:numId w:val="5"/>
        </w:numPr>
        <w:ind w:left="845"/>
        <w:rPr>
          <w:rFonts w:ascii="方正书宋_GBK" w:eastAsia="方正书宋_GBK" w:hAnsi="方正书宋_GBK" w:cs="方正书宋_GBK"/>
          <w:sz w:val="24"/>
          <w:szCs w:val="24"/>
        </w:rPr>
      </w:pPr>
      <w:r>
        <w:rPr>
          <w:rFonts w:ascii="方正书宋_GBK" w:eastAsia="方正书宋_GBK" w:hAnsi="方正书宋_GBK" w:cs="方正书宋_GBK" w:hint="eastAsia"/>
          <w:sz w:val="24"/>
          <w:szCs w:val="24"/>
        </w:rPr>
        <w:t>一旦页面下载完毕，下载器生成一个该页面的Response，并将其通过下载中间件(返回(response)方向)发送给引擎。</w:t>
      </w:r>
    </w:p>
    <w:p w14:paraId="286BAA40" w14:textId="77777777" w:rsidR="001B56EF" w:rsidRDefault="007044E3">
      <w:pPr>
        <w:numPr>
          <w:ilvl w:val="0"/>
          <w:numId w:val="5"/>
        </w:numPr>
        <w:ind w:left="845"/>
        <w:rPr>
          <w:rFonts w:ascii="方正书宋_GBK" w:eastAsia="方正书宋_GBK" w:hAnsi="方正书宋_GBK" w:cs="方正书宋_GBK"/>
          <w:sz w:val="24"/>
          <w:szCs w:val="24"/>
        </w:rPr>
      </w:pPr>
      <w:r>
        <w:rPr>
          <w:rFonts w:ascii="方正书宋_GBK" w:eastAsia="方正书宋_GBK" w:hAnsi="方正书宋_GBK" w:cs="方正书宋_GBK" w:hint="eastAsia"/>
          <w:sz w:val="24"/>
          <w:szCs w:val="24"/>
        </w:rPr>
        <w:t>引擎从下载器中接收到Response并通过Spider中间件(输入方向)发送给Spider处理。</w:t>
      </w:r>
    </w:p>
    <w:p w14:paraId="456F150B" w14:textId="77777777" w:rsidR="001B56EF" w:rsidRDefault="007044E3">
      <w:pPr>
        <w:numPr>
          <w:ilvl w:val="0"/>
          <w:numId w:val="5"/>
        </w:numPr>
        <w:ind w:left="845"/>
        <w:rPr>
          <w:rFonts w:ascii="方正书宋_GBK" w:eastAsia="方正书宋_GBK" w:hAnsi="方正书宋_GBK" w:cs="方正书宋_GBK"/>
          <w:sz w:val="24"/>
          <w:szCs w:val="24"/>
        </w:rPr>
      </w:pPr>
      <w:r>
        <w:rPr>
          <w:rFonts w:ascii="方正书宋_GBK" w:eastAsia="方正书宋_GBK" w:hAnsi="方正书宋_GBK" w:cs="方正书宋_GBK" w:hint="eastAsia"/>
          <w:sz w:val="24"/>
          <w:szCs w:val="24"/>
        </w:rPr>
        <w:t>Spider处理Response并返回爬取到的Item及(跟进的)新的Request给引擎。</w:t>
      </w:r>
    </w:p>
    <w:p w14:paraId="51871EE3" w14:textId="77777777" w:rsidR="001B56EF" w:rsidRDefault="007044E3">
      <w:pPr>
        <w:numPr>
          <w:ilvl w:val="0"/>
          <w:numId w:val="5"/>
        </w:numPr>
        <w:ind w:left="845"/>
        <w:rPr>
          <w:rFonts w:ascii="方正书宋_GBK" w:eastAsia="方正书宋_GBK" w:hAnsi="方正书宋_GBK" w:cs="方正书宋_GBK"/>
          <w:sz w:val="24"/>
          <w:szCs w:val="24"/>
        </w:rPr>
      </w:pPr>
      <w:r>
        <w:rPr>
          <w:rFonts w:ascii="方正书宋_GBK" w:eastAsia="方正书宋_GBK" w:hAnsi="方正书宋_GBK" w:cs="方正书宋_GBK" w:hint="eastAsia"/>
          <w:sz w:val="24"/>
          <w:szCs w:val="24"/>
        </w:rPr>
        <w:t>引擎将(Spider返回的)爬取到的Item给Item Pipeline，将(Spider返回的)Request给调度器。</w:t>
      </w:r>
    </w:p>
    <w:p w14:paraId="47B8C6C7" w14:textId="77777777" w:rsidR="001B56EF" w:rsidRDefault="007044E3">
      <w:pPr>
        <w:numPr>
          <w:ilvl w:val="0"/>
          <w:numId w:val="5"/>
        </w:numPr>
        <w:ind w:left="845"/>
        <w:rPr>
          <w:rFonts w:ascii="方正书宋_GBK" w:eastAsia="方正书宋_GBK" w:hAnsi="方正书宋_GBK" w:cs="方正书宋_GBK"/>
          <w:sz w:val="24"/>
          <w:szCs w:val="24"/>
        </w:rPr>
      </w:pPr>
      <w:r>
        <w:rPr>
          <w:rFonts w:ascii="方正书宋_GBK" w:eastAsia="方正书宋_GBK" w:hAnsi="方正书宋_GBK" w:cs="方正书宋_GBK" w:hint="eastAsia"/>
          <w:sz w:val="24"/>
          <w:szCs w:val="24"/>
        </w:rPr>
        <w:t>(从第二步)重复直到</w:t>
      </w:r>
      <w:proofErr w:type="gramStart"/>
      <w:r>
        <w:rPr>
          <w:rFonts w:ascii="方正书宋_GBK" w:eastAsia="方正书宋_GBK" w:hAnsi="方正书宋_GBK" w:cs="方正书宋_GBK" w:hint="eastAsia"/>
          <w:sz w:val="24"/>
          <w:szCs w:val="24"/>
        </w:rPr>
        <w:t>调度器</w:t>
      </w:r>
      <w:proofErr w:type="gramEnd"/>
      <w:r>
        <w:rPr>
          <w:rFonts w:ascii="方正书宋_GBK" w:eastAsia="方正书宋_GBK" w:hAnsi="方正书宋_GBK" w:cs="方正书宋_GBK" w:hint="eastAsia"/>
          <w:sz w:val="24"/>
          <w:szCs w:val="24"/>
        </w:rPr>
        <w:t>中没有更多地request，引擎关闭该网站。</w:t>
      </w:r>
    </w:p>
    <w:p w14:paraId="16AE91BE" w14:textId="77777777" w:rsidR="001B56EF" w:rsidRDefault="007044E3">
      <w:pPr>
        <w:pStyle w:val="31"/>
        <w:numPr>
          <w:ilvl w:val="2"/>
          <w:numId w:val="0"/>
        </w:numPr>
        <w:spacing w:before="120" w:after="0"/>
        <w:rPr>
          <w:rFonts w:ascii="方正书宋_GBK" w:eastAsia="方正书宋_GBK" w:hAnsi="方正书宋_GBK" w:cs="方正书宋_GBK"/>
          <w:b w:val="0"/>
          <w:sz w:val="24"/>
          <w:szCs w:val="24"/>
        </w:rPr>
      </w:pPr>
      <w:bookmarkStart w:id="70" w:name="_Toc324548468"/>
      <w:bookmarkStart w:id="71" w:name="_Toc1560539941"/>
      <w:bookmarkEnd w:id="70"/>
      <w:proofErr w:type="gramStart"/>
      <w:r>
        <w:rPr>
          <w:rFonts w:ascii="方正书宋_GBK" w:eastAsia="方正书宋_GBK" w:hAnsi="方正书宋_GBK" w:cs="方正书宋_GBK" w:hint="eastAsia"/>
          <w:b w:val="0"/>
          <w:sz w:val="24"/>
          <w:szCs w:val="24"/>
        </w:rPr>
        <w:lastRenderedPageBreak/>
        <w:t>3.</w:t>
      </w:r>
      <w:r>
        <w:rPr>
          <w:rFonts w:ascii="方正书宋_GBK" w:eastAsia="方正书宋_GBK" w:hAnsi="方正书宋_GBK" w:cs="方正书宋_GBK"/>
          <w:b w:val="0"/>
          <w:sz w:val="24"/>
          <w:szCs w:val="24"/>
        </w:rPr>
        <w:t>4</w:t>
      </w:r>
      <w:r>
        <w:rPr>
          <w:rFonts w:ascii="方正书宋_GBK" w:eastAsia="方正书宋_GBK" w:hAnsi="方正书宋_GBK" w:cs="方正书宋_GBK" w:hint="eastAsia"/>
          <w:b w:val="0"/>
          <w:sz w:val="24"/>
          <w:szCs w:val="24"/>
        </w:rPr>
        <w:t>.2  Spiders</w:t>
      </w:r>
      <w:bookmarkEnd w:id="71"/>
      <w:proofErr w:type="gramEnd"/>
    </w:p>
    <w:p w14:paraId="4219EA82" w14:textId="77777777" w:rsidR="001B56EF" w:rsidRDefault="007044E3">
      <w:pPr>
        <w:rPr>
          <w:rFonts w:ascii="方正书宋_GBK" w:eastAsia="方正书宋_GBK" w:hAnsi="方正书宋_GBK" w:cs="方正书宋_GBK"/>
          <w:sz w:val="24"/>
          <w:szCs w:val="24"/>
        </w:rPr>
      </w:pPr>
      <w:r>
        <w:rPr>
          <w:rFonts w:ascii="方正书宋_GBK" w:eastAsia="方正书宋_GBK" w:hAnsi="方正书宋_GBK" w:cs="方正书宋_GBK" w:hint="eastAsia"/>
          <w:sz w:val="24"/>
          <w:szCs w:val="24"/>
        </w:rPr>
        <w:t>Spider类定义了如何</w:t>
      </w:r>
      <w:proofErr w:type="gramStart"/>
      <w:r>
        <w:rPr>
          <w:rFonts w:ascii="方正书宋_GBK" w:eastAsia="方正书宋_GBK" w:hAnsi="方正书宋_GBK" w:cs="方正书宋_GBK" w:hint="eastAsia"/>
          <w:sz w:val="24"/>
          <w:szCs w:val="24"/>
        </w:rPr>
        <w:t>爬取某个(或某些)</w:t>
      </w:r>
      <w:proofErr w:type="gramEnd"/>
      <w:r>
        <w:rPr>
          <w:rFonts w:ascii="方正书宋_GBK" w:eastAsia="方正书宋_GBK" w:hAnsi="方正书宋_GBK" w:cs="方正书宋_GBK" w:hint="eastAsia"/>
          <w:sz w:val="24"/>
          <w:szCs w:val="24"/>
        </w:rPr>
        <w:t>网站。包括</w:t>
      </w:r>
      <w:proofErr w:type="gramStart"/>
      <w:r>
        <w:rPr>
          <w:rFonts w:ascii="方正书宋_GBK" w:eastAsia="方正书宋_GBK" w:hAnsi="方正书宋_GBK" w:cs="方正书宋_GBK" w:hint="eastAsia"/>
          <w:sz w:val="24"/>
          <w:szCs w:val="24"/>
        </w:rPr>
        <w:t>了爬取的</w:t>
      </w:r>
      <w:proofErr w:type="gramEnd"/>
      <w:r>
        <w:rPr>
          <w:rFonts w:ascii="方正书宋_GBK" w:eastAsia="方正书宋_GBK" w:hAnsi="方正书宋_GBK" w:cs="方正书宋_GBK" w:hint="eastAsia"/>
          <w:sz w:val="24"/>
          <w:szCs w:val="24"/>
        </w:rPr>
        <w:t>动作(例如:是否跟进链接)以及如何从网页的内容中提取结构化数据(</w:t>
      </w:r>
      <w:proofErr w:type="gramStart"/>
      <w:r>
        <w:rPr>
          <w:rFonts w:ascii="方正书宋_GBK" w:eastAsia="方正书宋_GBK" w:hAnsi="方正书宋_GBK" w:cs="方正书宋_GBK" w:hint="eastAsia"/>
          <w:sz w:val="24"/>
          <w:szCs w:val="24"/>
        </w:rPr>
        <w:t>爬取</w:t>
      </w:r>
      <w:proofErr w:type="gramEnd"/>
      <w:r>
        <w:rPr>
          <w:rFonts w:ascii="方正书宋_GBK" w:eastAsia="方正书宋_GBK" w:hAnsi="方正书宋_GBK" w:cs="方正书宋_GBK" w:hint="eastAsia"/>
          <w:sz w:val="24"/>
          <w:szCs w:val="24"/>
        </w:rPr>
        <w:t>item)。 换句话说，Spider就是</w:t>
      </w:r>
      <w:proofErr w:type="gramStart"/>
      <w:r>
        <w:rPr>
          <w:rFonts w:ascii="方正书宋_GBK" w:eastAsia="方正书宋_GBK" w:hAnsi="方正书宋_GBK" w:cs="方正书宋_GBK" w:hint="eastAsia"/>
          <w:sz w:val="24"/>
          <w:szCs w:val="24"/>
        </w:rPr>
        <w:t>定义爬取的</w:t>
      </w:r>
      <w:proofErr w:type="gramEnd"/>
      <w:r>
        <w:rPr>
          <w:rFonts w:ascii="方正书宋_GBK" w:eastAsia="方正书宋_GBK" w:hAnsi="方正书宋_GBK" w:cs="方正书宋_GBK" w:hint="eastAsia"/>
          <w:sz w:val="24"/>
          <w:szCs w:val="24"/>
        </w:rPr>
        <w:t>动作及分析某个网页(或者是有些网页)的模块。</w:t>
      </w:r>
    </w:p>
    <w:p w14:paraId="774657D0" w14:textId="77777777" w:rsidR="001B56EF" w:rsidRDefault="007044E3">
      <w:pPr>
        <w:rPr>
          <w:rFonts w:ascii="方正书宋_GBK" w:eastAsia="方正书宋_GBK" w:hAnsi="方正书宋_GBK" w:cs="方正书宋_GBK"/>
          <w:sz w:val="24"/>
          <w:szCs w:val="24"/>
        </w:rPr>
      </w:pPr>
      <w:r>
        <w:rPr>
          <w:rFonts w:ascii="方正书宋_GBK" w:eastAsia="方正书宋_GBK" w:hAnsi="方正书宋_GBK" w:cs="方正书宋_GBK" w:hint="eastAsia"/>
          <w:sz w:val="24"/>
          <w:szCs w:val="24"/>
        </w:rPr>
        <w:t>对spider来说，</w:t>
      </w:r>
      <w:proofErr w:type="gramStart"/>
      <w:r>
        <w:rPr>
          <w:rFonts w:ascii="方正书宋_GBK" w:eastAsia="方正书宋_GBK" w:hAnsi="方正书宋_GBK" w:cs="方正书宋_GBK" w:hint="eastAsia"/>
          <w:sz w:val="24"/>
          <w:szCs w:val="24"/>
        </w:rPr>
        <w:t>爬取的</w:t>
      </w:r>
      <w:proofErr w:type="gramEnd"/>
      <w:r>
        <w:rPr>
          <w:rFonts w:ascii="方正书宋_GBK" w:eastAsia="方正书宋_GBK" w:hAnsi="方正书宋_GBK" w:cs="方正书宋_GBK" w:hint="eastAsia"/>
          <w:sz w:val="24"/>
          <w:szCs w:val="24"/>
        </w:rPr>
        <w:t>循环过程如下:</w:t>
      </w:r>
    </w:p>
    <w:p w14:paraId="60A3B78D" w14:textId="77777777" w:rsidR="001B56EF" w:rsidRDefault="007044E3">
      <w:pPr>
        <w:numPr>
          <w:ilvl w:val="0"/>
          <w:numId w:val="6"/>
        </w:numPr>
        <w:ind w:left="850"/>
        <w:rPr>
          <w:rFonts w:ascii="方正书宋_GBK" w:eastAsia="方正书宋_GBK" w:hAnsi="方正书宋_GBK" w:cs="方正书宋_GBK"/>
          <w:sz w:val="24"/>
          <w:szCs w:val="24"/>
        </w:rPr>
      </w:pPr>
      <w:r>
        <w:rPr>
          <w:rFonts w:ascii="方正书宋_GBK" w:eastAsia="方正书宋_GBK" w:hAnsi="方正书宋_GBK" w:cs="方正书宋_GBK" w:hint="eastAsia"/>
          <w:sz w:val="24"/>
          <w:szCs w:val="24"/>
        </w:rPr>
        <w:t>以初始的URL初始化Request，并</w:t>
      </w:r>
      <w:proofErr w:type="gramStart"/>
      <w:r>
        <w:rPr>
          <w:rFonts w:ascii="方正书宋_GBK" w:eastAsia="方正书宋_GBK" w:hAnsi="方正书宋_GBK" w:cs="方正书宋_GBK" w:hint="eastAsia"/>
          <w:sz w:val="24"/>
          <w:szCs w:val="24"/>
        </w:rPr>
        <w:t>设置回调函</w:t>
      </w:r>
      <w:proofErr w:type="gramEnd"/>
      <w:r>
        <w:rPr>
          <w:rFonts w:ascii="方正书宋_GBK" w:eastAsia="方正书宋_GBK" w:hAnsi="方正书宋_GBK" w:cs="方正书宋_GBK" w:hint="eastAsia"/>
          <w:sz w:val="24"/>
          <w:szCs w:val="24"/>
        </w:rPr>
        <w:t>数。 当该request下载完毕并返回时，将生成response，并作为参数传给该回调函数。spider中初始的request是通过调用 </w:t>
      </w:r>
      <w:proofErr w:type="spellStart"/>
      <w:r>
        <w:rPr>
          <w:rFonts w:ascii="方正书宋_GBK" w:eastAsia="方正书宋_GBK" w:hAnsi="方正书宋_GBK" w:cs="方正书宋_GBK" w:hint="eastAsia"/>
          <w:sz w:val="24"/>
          <w:szCs w:val="24"/>
        </w:rPr>
        <w:t>start_requests</w:t>
      </w:r>
      <w:proofErr w:type="spellEnd"/>
      <w:r>
        <w:rPr>
          <w:rFonts w:ascii="方正书宋_GBK" w:eastAsia="方正书宋_GBK" w:hAnsi="方正书宋_GBK" w:cs="方正书宋_GBK" w:hint="eastAsia"/>
          <w:sz w:val="24"/>
          <w:szCs w:val="24"/>
        </w:rPr>
        <w:t>() 来获取。 </w:t>
      </w:r>
      <w:proofErr w:type="spellStart"/>
      <w:r>
        <w:rPr>
          <w:rFonts w:ascii="方正书宋_GBK" w:eastAsia="方正书宋_GBK" w:hAnsi="方正书宋_GBK" w:cs="方正书宋_GBK" w:hint="eastAsia"/>
          <w:sz w:val="24"/>
          <w:szCs w:val="24"/>
        </w:rPr>
        <w:t>start_requests</w:t>
      </w:r>
      <w:proofErr w:type="spellEnd"/>
      <w:r>
        <w:rPr>
          <w:rFonts w:ascii="方正书宋_GBK" w:eastAsia="方正书宋_GBK" w:hAnsi="方正书宋_GBK" w:cs="方正书宋_GBK" w:hint="eastAsia"/>
          <w:sz w:val="24"/>
          <w:szCs w:val="24"/>
        </w:rPr>
        <w:t>() 读取 </w:t>
      </w:r>
      <w:proofErr w:type="spellStart"/>
      <w:r>
        <w:rPr>
          <w:rFonts w:ascii="方正书宋_GBK" w:eastAsia="方正书宋_GBK" w:hAnsi="方正书宋_GBK" w:cs="方正书宋_GBK" w:hint="eastAsia"/>
          <w:sz w:val="24"/>
          <w:szCs w:val="24"/>
        </w:rPr>
        <w:t>start_urls</w:t>
      </w:r>
      <w:proofErr w:type="spellEnd"/>
      <w:r>
        <w:rPr>
          <w:rFonts w:ascii="方正书宋_GBK" w:eastAsia="方正书宋_GBK" w:hAnsi="方正书宋_GBK" w:cs="方正书宋_GBK" w:hint="eastAsia"/>
          <w:sz w:val="24"/>
          <w:szCs w:val="24"/>
        </w:rPr>
        <w:t> 中的URL， 并以 parse 为回</w:t>
      </w:r>
      <w:proofErr w:type="gramStart"/>
      <w:r>
        <w:rPr>
          <w:rFonts w:ascii="方正书宋_GBK" w:eastAsia="方正书宋_GBK" w:hAnsi="方正书宋_GBK" w:cs="方正书宋_GBK" w:hint="eastAsia"/>
          <w:sz w:val="24"/>
          <w:szCs w:val="24"/>
        </w:rPr>
        <w:t>调函数</w:t>
      </w:r>
      <w:proofErr w:type="gramEnd"/>
      <w:r>
        <w:rPr>
          <w:rFonts w:ascii="方正书宋_GBK" w:eastAsia="方正书宋_GBK" w:hAnsi="方正书宋_GBK" w:cs="方正书宋_GBK" w:hint="eastAsia"/>
          <w:sz w:val="24"/>
          <w:szCs w:val="24"/>
        </w:rPr>
        <w:t>生成 Request 。</w:t>
      </w:r>
    </w:p>
    <w:p w14:paraId="03C59922" w14:textId="77777777" w:rsidR="001B56EF" w:rsidRDefault="007044E3">
      <w:pPr>
        <w:numPr>
          <w:ilvl w:val="0"/>
          <w:numId w:val="6"/>
        </w:numPr>
        <w:ind w:left="850"/>
        <w:rPr>
          <w:rFonts w:ascii="方正书宋_GBK" w:eastAsia="方正书宋_GBK" w:hAnsi="方正书宋_GBK" w:cs="方正书宋_GBK"/>
          <w:sz w:val="24"/>
          <w:szCs w:val="24"/>
        </w:rPr>
      </w:pPr>
      <w:r>
        <w:rPr>
          <w:rFonts w:ascii="方正书宋_GBK" w:eastAsia="方正书宋_GBK" w:hAnsi="方正书宋_GBK" w:cs="方正书宋_GBK" w:hint="eastAsia"/>
          <w:sz w:val="24"/>
          <w:szCs w:val="24"/>
        </w:rPr>
        <w:t>在回调函数内分析返回的(网页)内容，返回 Item 对象、</w:t>
      </w:r>
      <w:proofErr w:type="spellStart"/>
      <w:r>
        <w:rPr>
          <w:rFonts w:ascii="方正书宋_GBK" w:eastAsia="方正书宋_GBK" w:hAnsi="方正书宋_GBK" w:cs="方正书宋_GBK" w:hint="eastAsia"/>
          <w:sz w:val="24"/>
          <w:szCs w:val="24"/>
        </w:rPr>
        <w:t>dict</w:t>
      </w:r>
      <w:proofErr w:type="spellEnd"/>
      <w:r>
        <w:rPr>
          <w:rFonts w:ascii="方正书宋_GBK" w:eastAsia="方正书宋_GBK" w:hAnsi="方正书宋_GBK" w:cs="方正书宋_GBK" w:hint="eastAsia"/>
          <w:sz w:val="24"/>
          <w:szCs w:val="24"/>
        </w:rPr>
        <w:t>、 Request 或者一个包括三者的可迭代容器。 返回的Request对象之后会经过</w:t>
      </w:r>
      <w:proofErr w:type="spellStart"/>
      <w:r>
        <w:rPr>
          <w:rFonts w:ascii="方正书宋_GBK" w:eastAsia="方正书宋_GBK" w:hAnsi="方正书宋_GBK" w:cs="方正书宋_GBK" w:hint="eastAsia"/>
          <w:sz w:val="24"/>
          <w:szCs w:val="24"/>
        </w:rPr>
        <w:t>Scrapy</w:t>
      </w:r>
      <w:proofErr w:type="spellEnd"/>
      <w:r>
        <w:rPr>
          <w:rFonts w:ascii="方正书宋_GBK" w:eastAsia="方正书宋_GBK" w:hAnsi="方正书宋_GBK" w:cs="方正书宋_GBK" w:hint="eastAsia"/>
          <w:sz w:val="24"/>
          <w:szCs w:val="24"/>
        </w:rPr>
        <w:t>处理，下载相应的内容，并调用设置的callback函数(函数可相同)。</w:t>
      </w:r>
    </w:p>
    <w:p w14:paraId="4E9058F6" w14:textId="77777777" w:rsidR="001B56EF" w:rsidRDefault="007044E3">
      <w:pPr>
        <w:numPr>
          <w:ilvl w:val="0"/>
          <w:numId w:val="6"/>
        </w:numPr>
        <w:ind w:left="850"/>
        <w:rPr>
          <w:rFonts w:ascii="方正书宋_GBK" w:eastAsia="方正书宋_GBK" w:hAnsi="方正书宋_GBK" w:cs="方正书宋_GBK"/>
          <w:sz w:val="24"/>
          <w:szCs w:val="24"/>
        </w:rPr>
      </w:pPr>
      <w:r>
        <w:rPr>
          <w:rFonts w:ascii="方正书宋_GBK" w:eastAsia="方正书宋_GBK" w:hAnsi="方正书宋_GBK" w:cs="方正书宋_GBK" w:hint="eastAsia"/>
          <w:sz w:val="24"/>
          <w:szCs w:val="24"/>
        </w:rPr>
        <w:t>在回调函数内，可以使用 选择器(Selectors) (也可以使用</w:t>
      </w:r>
      <w:proofErr w:type="spellStart"/>
      <w:r>
        <w:rPr>
          <w:rFonts w:ascii="方正书宋_GBK" w:eastAsia="方正书宋_GBK" w:hAnsi="方正书宋_GBK" w:cs="方正书宋_GBK" w:hint="eastAsia"/>
          <w:sz w:val="24"/>
          <w:szCs w:val="24"/>
        </w:rPr>
        <w:t>BeautifulSoup</w:t>
      </w:r>
      <w:proofErr w:type="spellEnd"/>
      <w:r>
        <w:rPr>
          <w:rFonts w:ascii="方正书宋_GBK" w:eastAsia="方正书宋_GBK" w:hAnsi="方正书宋_GBK" w:cs="方正书宋_GBK" w:hint="eastAsia"/>
          <w:sz w:val="24"/>
          <w:szCs w:val="24"/>
        </w:rPr>
        <w:t xml:space="preserve">, </w:t>
      </w:r>
      <w:proofErr w:type="spellStart"/>
      <w:r>
        <w:rPr>
          <w:rFonts w:ascii="方正书宋_GBK" w:eastAsia="方正书宋_GBK" w:hAnsi="方正书宋_GBK" w:cs="方正书宋_GBK" w:hint="eastAsia"/>
          <w:sz w:val="24"/>
          <w:szCs w:val="24"/>
        </w:rPr>
        <w:t>lxml</w:t>
      </w:r>
      <w:proofErr w:type="spellEnd"/>
      <w:r>
        <w:rPr>
          <w:rFonts w:ascii="方正书宋_GBK" w:eastAsia="方正书宋_GBK" w:hAnsi="方正书宋_GBK" w:cs="方正书宋_GBK" w:hint="eastAsia"/>
          <w:sz w:val="24"/>
          <w:szCs w:val="24"/>
        </w:rPr>
        <w:t xml:space="preserve"> 或者想用的任何</w:t>
      </w:r>
      <w:proofErr w:type="gramStart"/>
      <w:r>
        <w:rPr>
          <w:rFonts w:ascii="方正书宋_GBK" w:eastAsia="方正书宋_GBK" w:hAnsi="方正书宋_GBK" w:cs="方正书宋_GBK" w:hint="eastAsia"/>
          <w:sz w:val="24"/>
          <w:szCs w:val="24"/>
        </w:rPr>
        <w:t>解析器</w:t>
      </w:r>
      <w:proofErr w:type="gramEnd"/>
      <w:r>
        <w:rPr>
          <w:rFonts w:ascii="方正书宋_GBK" w:eastAsia="方正书宋_GBK" w:hAnsi="方正书宋_GBK" w:cs="方正书宋_GBK" w:hint="eastAsia"/>
          <w:sz w:val="24"/>
          <w:szCs w:val="24"/>
        </w:rPr>
        <w:t>) 来分析网页内容，并根据分析的数据生成item。</w:t>
      </w:r>
    </w:p>
    <w:p w14:paraId="12B1A445" w14:textId="77777777" w:rsidR="001B56EF" w:rsidRDefault="007044E3">
      <w:pPr>
        <w:numPr>
          <w:ilvl w:val="0"/>
          <w:numId w:val="6"/>
        </w:numPr>
        <w:ind w:left="850"/>
        <w:rPr>
          <w:rFonts w:ascii="方正书宋_GBK" w:eastAsia="方正书宋_GBK" w:hAnsi="方正书宋_GBK" w:cs="方正书宋_GBK"/>
          <w:sz w:val="24"/>
          <w:szCs w:val="24"/>
        </w:rPr>
      </w:pPr>
      <w:r>
        <w:rPr>
          <w:rFonts w:ascii="方正书宋_GBK" w:eastAsia="方正书宋_GBK" w:hAnsi="方正书宋_GBK" w:cs="方正书宋_GBK" w:hint="eastAsia"/>
          <w:sz w:val="24"/>
          <w:szCs w:val="24"/>
        </w:rPr>
        <w:t>最后，由spider返回的item将被存到数据库(由某些 Item Pipeline 处理)或使用 Feed exports 存入到文件中。</w:t>
      </w:r>
    </w:p>
    <w:p w14:paraId="43F7A8CF" w14:textId="77777777" w:rsidR="001B56EF" w:rsidRDefault="007044E3">
      <w:pPr>
        <w:pStyle w:val="31"/>
        <w:numPr>
          <w:ilvl w:val="2"/>
          <w:numId w:val="0"/>
        </w:numPr>
        <w:spacing w:before="120" w:after="0"/>
        <w:rPr>
          <w:rFonts w:ascii="方正书宋_GBK" w:eastAsia="方正书宋_GBK" w:hAnsi="方正书宋_GBK" w:cs="方正书宋_GBK"/>
          <w:b w:val="0"/>
          <w:sz w:val="24"/>
          <w:szCs w:val="24"/>
        </w:rPr>
      </w:pPr>
      <w:r>
        <w:rPr>
          <w:rFonts w:ascii="方正书宋_GBK" w:eastAsia="方正书宋_GBK" w:hAnsi="方正书宋_GBK" w:cs="方正书宋_GBK" w:hint="eastAsia"/>
          <w:b w:val="0"/>
          <w:sz w:val="24"/>
          <w:szCs w:val="24"/>
        </w:rPr>
        <w:t xml:space="preserve"> </w:t>
      </w:r>
      <w:bookmarkStart w:id="72" w:name="_Toc1899291190"/>
      <w:r>
        <w:rPr>
          <w:rFonts w:ascii="方正书宋_GBK" w:eastAsia="方正书宋_GBK" w:hAnsi="方正书宋_GBK" w:cs="方正书宋_GBK"/>
          <w:b w:val="0"/>
          <w:sz w:val="24"/>
          <w:szCs w:val="24"/>
        </w:rPr>
        <w:t>3.4.3</w:t>
      </w:r>
      <w:r>
        <w:rPr>
          <w:rFonts w:ascii="方正书宋_GBK" w:eastAsia="方正书宋_GBK" w:hAnsi="方正书宋_GBK" w:cs="方正书宋_GBK" w:hint="eastAsia"/>
          <w:b w:val="0"/>
          <w:sz w:val="24"/>
          <w:szCs w:val="24"/>
        </w:rPr>
        <w:t>设置（Settings）</w:t>
      </w:r>
      <w:bookmarkEnd w:id="72"/>
    </w:p>
    <w:p w14:paraId="0F13DA74" w14:textId="77777777" w:rsidR="001B56EF" w:rsidRDefault="007044E3">
      <w:pPr>
        <w:rPr>
          <w:rFonts w:ascii="方正书宋_GBK" w:eastAsia="方正书宋_GBK" w:hAnsi="方正书宋_GBK" w:cs="方正书宋_GBK"/>
          <w:sz w:val="24"/>
          <w:szCs w:val="24"/>
        </w:rPr>
      </w:pPr>
      <w:proofErr w:type="spellStart"/>
      <w:r>
        <w:rPr>
          <w:rFonts w:ascii="方正书宋_GBK" w:eastAsia="方正书宋_GBK" w:hAnsi="方正书宋_GBK" w:cs="方正书宋_GBK" w:hint="eastAsia"/>
          <w:sz w:val="24"/>
          <w:szCs w:val="24"/>
        </w:rPr>
        <w:t>Scrapy</w:t>
      </w:r>
      <w:proofErr w:type="spellEnd"/>
      <w:r>
        <w:rPr>
          <w:rFonts w:ascii="方正书宋_GBK" w:eastAsia="方正书宋_GBK" w:hAnsi="方正书宋_GBK" w:cs="方正书宋_GBK" w:hint="eastAsia"/>
          <w:sz w:val="24"/>
          <w:szCs w:val="24"/>
        </w:rPr>
        <w:t>设定(settings)提供了定制</w:t>
      </w:r>
      <w:proofErr w:type="spellStart"/>
      <w:r>
        <w:rPr>
          <w:rFonts w:ascii="方正书宋_GBK" w:eastAsia="方正书宋_GBK" w:hAnsi="方正书宋_GBK" w:cs="方正书宋_GBK" w:hint="eastAsia"/>
          <w:sz w:val="24"/>
          <w:szCs w:val="24"/>
        </w:rPr>
        <w:t>Scrapy</w:t>
      </w:r>
      <w:proofErr w:type="spellEnd"/>
      <w:r>
        <w:rPr>
          <w:rFonts w:ascii="方正书宋_GBK" w:eastAsia="方正书宋_GBK" w:hAnsi="方正书宋_GBK" w:cs="方正书宋_GBK" w:hint="eastAsia"/>
          <w:sz w:val="24"/>
          <w:szCs w:val="24"/>
        </w:rPr>
        <w:t>组件的方法。可以控制包括核心(core)，插件(extension)，pipeline及spider组件。设定为代码提供了提取以</w:t>
      </w:r>
      <w:r>
        <w:rPr>
          <w:rFonts w:ascii="方正书宋_GBK" w:eastAsia="方正书宋_GBK" w:hAnsi="方正书宋_GBK" w:cs="方正书宋_GBK" w:hint="eastAsia"/>
          <w:sz w:val="24"/>
          <w:szCs w:val="24"/>
        </w:rPr>
        <w:lastRenderedPageBreak/>
        <w:t>key-value映射的配置值的</w:t>
      </w:r>
      <w:proofErr w:type="gramStart"/>
      <w:r>
        <w:rPr>
          <w:rFonts w:ascii="方正书宋_GBK" w:eastAsia="方正书宋_GBK" w:hAnsi="方正书宋_GBK" w:cs="方正书宋_GBK" w:hint="eastAsia"/>
          <w:sz w:val="24"/>
          <w:szCs w:val="24"/>
        </w:rPr>
        <w:t>的</w:t>
      </w:r>
      <w:proofErr w:type="gramEnd"/>
      <w:r>
        <w:rPr>
          <w:rFonts w:ascii="方正书宋_GBK" w:eastAsia="方正书宋_GBK" w:hAnsi="方正书宋_GBK" w:cs="方正书宋_GBK" w:hint="eastAsia"/>
          <w:sz w:val="24"/>
          <w:szCs w:val="24"/>
        </w:rPr>
        <w:t xml:space="preserve">全局命名空间(namespace)。 设定可以通过多种方式设置，每个方式具有不同的优先级。 </w:t>
      </w:r>
    </w:p>
    <w:p w14:paraId="07B05209" w14:textId="77777777" w:rsidR="001B56EF" w:rsidRDefault="007044E3">
      <w:pPr>
        <w:pStyle w:val="31"/>
        <w:numPr>
          <w:ilvl w:val="2"/>
          <w:numId w:val="0"/>
        </w:numPr>
        <w:spacing w:before="120" w:after="0"/>
        <w:rPr>
          <w:rFonts w:ascii="方正书宋_GBK" w:eastAsia="方正书宋_GBK" w:hAnsi="方正书宋_GBK" w:cs="方正书宋_GBK"/>
          <w:b w:val="0"/>
          <w:sz w:val="24"/>
          <w:szCs w:val="24"/>
        </w:rPr>
      </w:pPr>
      <w:bookmarkStart w:id="73" w:name="_Toc255705225"/>
      <w:bookmarkStart w:id="74" w:name="_Toc77062880"/>
      <w:bookmarkEnd w:id="73"/>
      <w:proofErr w:type="gramStart"/>
      <w:r>
        <w:rPr>
          <w:rFonts w:ascii="方正书宋_GBK" w:eastAsia="方正书宋_GBK" w:hAnsi="方正书宋_GBK" w:cs="方正书宋_GBK" w:hint="eastAsia"/>
          <w:b w:val="0"/>
          <w:sz w:val="24"/>
          <w:szCs w:val="24"/>
        </w:rPr>
        <w:t>3.</w:t>
      </w:r>
      <w:r>
        <w:rPr>
          <w:rFonts w:ascii="方正书宋_GBK" w:eastAsia="方正书宋_GBK" w:hAnsi="方正书宋_GBK" w:cs="方正书宋_GBK"/>
          <w:b w:val="0"/>
          <w:sz w:val="24"/>
          <w:szCs w:val="24"/>
        </w:rPr>
        <w:t>4</w:t>
      </w:r>
      <w:r>
        <w:rPr>
          <w:rFonts w:ascii="方正书宋_GBK" w:eastAsia="方正书宋_GBK" w:hAnsi="方正书宋_GBK" w:cs="方正书宋_GBK" w:hint="eastAsia"/>
          <w:b w:val="0"/>
          <w:sz w:val="24"/>
          <w:szCs w:val="24"/>
        </w:rPr>
        <w:t>.</w:t>
      </w:r>
      <w:r>
        <w:rPr>
          <w:rFonts w:ascii="方正书宋_GBK" w:eastAsia="方正书宋_GBK" w:hAnsi="方正书宋_GBK" w:cs="方正书宋_GBK"/>
          <w:b w:val="0"/>
          <w:sz w:val="24"/>
          <w:szCs w:val="24"/>
        </w:rPr>
        <w:t>4</w:t>
      </w:r>
      <w:r>
        <w:rPr>
          <w:rFonts w:ascii="方正书宋_GBK" w:eastAsia="方正书宋_GBK" w:hAnsi="方正书宋_GBK" w:cs="方正书宋_GBK" w:hint="eastAsia"/>
          <w:b w:val="0"/>
          <w:sz w:val="24"/>
          <w:szCs w:val="24"/>
        </w:rPr>
        <w:t xml:space="preserve">  Item</w:t>
      </w:r>
      <w:proofErr w:type="gramEnd"/>
      <w:r>
        <w:rPr>
          <w:rFonts w:ascii="方正书宋_GBK" w:eastAsia="方正书宋_GBK" w:hAnsi="方正书宋_GBK" w:cs="方正书宋_GBK" w:hint="eastAsia"/>
          <w:b w:val="0"/>
          <w:sz w:val="24"/>
          <w:szCs w:val="24"/>
        </w:rPr>
        <w:t xml:space="preserve"> Pipeline</w:t>
      </w:r>
      <w:bookmarkEnd w:id="74"/>
    </w:p>
    <w:p w14:paraId="1247D819" w14:textId="77777777" w:rsidR="001B56EF" w:rsidRDefault="007044E3">
      <w:pPr>
        <w:rPr>
          <w:rFonts w:ascii="方正书宋_GBK" w:eastAsia="方正书宋_GBK" w:hAnsi="方正书宋_GBK" w:cs="方正书宋_GBK"/>
          <w:sz w:val="24"/>
          <w:szCs w:val="24"/>
        </w:rPr>
      </w:pPr>
      <w:r>
        <w:rPr>
          <w:rFonts w:ascii="方正书宋_GBK" w:eastAsia="方正书宋_GBK" w:hAnsi="方正书宋_GBK" w:cs="方正书宋_GBK" w:hint="eastAsia"/>
          <w:sz w:val="24"/>
          <w:szCs w:val="24"/>
        </w:rPr>
        <w:t>当Item在Spider中被收集之后，它将会被传递到Item Pipeline，按照先后顺序执行对Item的处理。</w:t>
      </w:r>
    </w:p>
    <w:p w14:paraId="6939ECBA" w14:textId="77777777" w:rsidR="001B56EF" w:rsidRDefault="007044E3">
      <w:pPr>
        <w:pStyle w:val="31"/>
        <w:numPr>
          <w:ilvl w:val="2"/>
          <w:numId w:val="0"/>
        </w:numPr>
        <w:spacing w:before="120" w:after="0"/>
        <w:rPr>
          <w:rFonts w:ascii="方正书宋_GBK" w:eastAsia="方正书宋_GBK" w:hAnsi="方正书宋_GBK" w:cs="方正书宋_GBK"/>
          <w:b w:val="0"/>
          <w:sz w:val="24"/>
          <w:szCs w:val="24"/>
        </w:rPr>
      </w:pPr>
      <w:bookmarkStart w:id="75" w:name="_Toc1211790378"/>
      <w:bookmarkStart w:id="76" w:name="_Toc1821427513"/>
      <w:bookmarkEnd w:id="75"/>
      <w:r>
        <w:rPr>
          <w:rFonts w:ascii="方正书宋_GBK" w:eastAsia="方正书宋_GBK" w:hAnsi="方正书宋_GBK" w:cs="方正书宋_GBK" w:hint="eastAsia"/>
          <w:b w:val="0"/>
          <w:sz w:val="24"/>
          <w:szCs w:val="24"/>
        </w:rPr>
        <w:t>3.</w:t>
      </w:r>
      <w:r>
        <w:rPr>
          <w:rFonts w:ascii="方正书宋_GBK" w:eastAsia="方正书宋_GBK" w:hAnsi="方正书宋_GBK" w:cs="方正书宋_GBK"/>
          <w:b w:val="0"/>
          <w:sz w:val="24"/>
          <w:szCs w:val="24"/>
        </w:rPr>
        <w:t>4</w:t>
      </w:r>
      <w:r>
        <w:rPr>
          <w:rFonts w:ascii="方正书宋_GBK" w:eastAsia="方正书宋_GBK" w:hAnsi="方正书宋_GBK" w:cs="方正书宋_GBK" w:hint="eastAsia"/>
          <w:b w:val="0"/>
          <w:sz w:val="24"/>
          <w:szCs w:val="24"/>
        </w:rPr>
        <w:t>.</w:t>
      </w:r>
      <w:r>
        <w:rPr>
          <w:rFonts w:ascii="方正书宋_GBK" w:eastAsia="方正书宋_GBK" w:hAnsi="方正书宋_GBK" w:cs="方正书宋_GBK"/>
          <w:b w:val="0"/>
          <w:sz w:val="24"/>
          <w:szCs w:val="24"/>
        </w:rPr>
        <w:t>5</w:t>
      </w:r>
      <w:r>
        <w:rPr>
          <w:rFonts w:ascii="方正书宋_GBK" w:eastAsia="方正书宋_GBK" w:hAnsi="方正书宋_GBK" w:cs="方正书宋_GBK" w:hint="eastAsia"/>
          <w:b w:val="0"/>
          <w:sz w:val="24"/>
          <w:szCs w:val="24"/>
        </w:rPr>
        <w:t xml:space="preserve">  下载器中间件</w:t>
      </w:r>
      <w:bookmarkEnd w:id="76"/>
    </w:p>
    <w:p w14:paraId="6E3B9DDE" w14:textId="77777777" w:rsidR="001B56EF" w:rsidRDefault="007044E3">
      <w:pPr>
        <w:ind w:firstLine="420"/>
        <w:rPr>
          <w:rFonts w:ascii="方正书宋_GBK" w:eastAsia="方正书宋_GBK" w:hAnsi="方正书宋_GBK" w:cs="方正书宋_GBK"/>
          <w:sz w:val="24"/>
          <w:szCs w:val="24"/>
        </w:rPr>
      </w:pPr>
      <w:r>
        <w:rPr>
          <w:rFonts w:ascii="方正书宋_GBK" w:eastAsia="方正书宋_GBK" w:hAnsi="方正书宋_GBK" w:cs="方正书宋_GBK" w:hint="eastAsia"/>
          <w:sz w:val="24"/>
          <w:szCs w:val="24"/>
        </w:rPr>
        <w:t>下载器中间件是介于</w:t>
      </w:r>
      <w:proofErr w:type="spellStart"/>
      <w:r>
        <w:rPr>
          <w:rFonts w:ascii="方正书宋_GBK" w:eastAsia="方正书宋_GBK" w:hAnsi="方正书宋_GBK" w:cs="方正书宋_GBK" w:hint="eastAsia"/>
          <w:sz w:val="24"/>
          <w:szCs w:val="24"/>
        </w:rPr>
        <w:t>Scrapy</w:t>
      </w:r>
      <w:proofErr w:type="spellEnd"/>
      <w:r>
        <w:rPr>
          <w:rFonts w:ascii="方正书宋_GBK" w:eastAsia="方正书宋_GBK" w:hAnsi="方正书宋_GBK" w:cs="方正书宋_GBK" w:hint="eastAsia"/>
          <w:sz w:val="24"/>
          <w:szCs w:val="24"/>
        </w:rPr>
        <w:t>的request/response处理的钩子框架。 是用于全局修改</w:t>
      </w:r>
      <w:proofErr w:type="spellStart"/>
      <w:r>
        <w:rPr>
          <w:rFonts w:ascii="方正书宋_GBK" w:eastAsia="方正书宋_GBK" w:hAnsi="方正书宋_GBK" w:cs="方正书宋_GBK" w:hint="eastAsia"/>
          <w:sz w:val="24"/>
          <w:szCs w:val="24"/>
        </w:rPr>
        <w:t>Scrapy</w:t>
      </w:r>
      <w:proofErr w:type="spellEnd"/>
      <w:r>
        <w:rPr>
          <w:rFonts w:ascii="方正书宋_GBK" w:eastAsia="方正书宋_GBK" w:hAnsi="方正书宋_GBK" w:cs="方正书宋_GBK" w:hint="eastAsia"/>
          <w:sz w:val="24"/>
          <w:szCs w:val="24"/>
        </w:rPr>
        <w:t xml:space="preserve"> request和response的一个轻量、底层的系统。</w:t>
      </w:r>
    </w:p>
    <w:p w14:paraId="002448FC" w14:textId="77777777" w:rsidR="001B56EF" w:rsidRDefault="007044E3">
      <w:pPr>
        <w:pStyle w:val="31"/>
        <w:numPr>
          <w:ilvl w:val="2"/>
          <w:numId w:val="0"/>
        </w:numPr>
        <w:spacing w:before="120" w:after="0"/>
        <w:rPr>
          <w:rFonts w:ascii="方正书宋_GBK" w:eastAsia="方正书宋_GBK" w:hAnsi="方正书宋_GBK" w:cs="方正书宋_GBK"/>
          <w:b w:val="0"/>
          <w:sz w:val="24"/>
          <w:szCs w:val="24"/>
        </w:rPr>
      </w:pPr>
      <w:bookmarkStart w:id="77" w:name="_Toc1318217381"/>
      <w:bookmarkStart w:id="78" w:name="_Toc912998825"/>
      <w:r>
        <w:rPr>
          <w:rFonts w:ascii="方正书宋_GBK" w:eastAsia="方正书宋_GBK" w:hAnsi="方正书宋_GBK" w:cs="方正书宋_GBK" w:hint="eastAsia"/>
          <w:b w:val="0"/>
          <w:sz w:val="24"/>
          <w:szCs w:val="24"/>
        </w:rPr>
        <w:t>3.</w:t>
      </w:r>
      <w:r>
        <w:rPr>
          <w:rFonts w:ascii="方正书宋_GBK" w:eastAsia="方正书宋_GBK" w:hAnsi="方正书宋_GBK" w:cs="方正书宋_GBK"/>
          <w:b w:val="0"/>
          <w:sz w:val="24"/>
          <w:szCs w:val="24"/>
        </w:rPr>
        <w:t>4</w:t>
      </w:r>
      <w:r>
        <w:rPr>
          <w:rFonts w:ascii="方正书宋_GBK" w:eastAsia="方正书宋_GBK" w:hAnsi="方正书宋_GBK" w:cs="方正书宋_GBK" w:hint="eastAsia"/>
          <w:b w:val="0"/>
          <w:sz w:val="24"/>
          <w:szCs w:val="24"/>
        </w:rPr>
        <w:t>.</w:t>
      </w:r>
      <w:r>
        <w:rPr>
          <w:rFonts w:ascii="方正书宋_GBK" w:eastAsia="方正书宋_GBK" w:hAnsi="方正书宋_GBK" w:cs="方正书宋_GBK"/>
          <w:b w:val="0"/>
          <w:sz w:val="24"/>
          <w:szCs w:val="24"/>
        </w:rPr>
        <w:t>6</w:t>
      </w:r>
      <w:r>
        <w:rPr>
          <w:rFonts w:ascii="方正书宋_GBK" w:eastAsia="方正书宋_GBK" w:hAnsi="方正书宋_GBK" w:cs="方正书宋_GBK" w:hint="eastAsia"/>
          <w:b w:val="0"/>
          <w:sz w:val="24"/>
          <w:szCs w:val="24"/>
        </w:rPr>
        <w:t xml:space="preserve">  Spider</w:t>
      </w:r>
      <w:bookmarkEnd w:id="77"/>
      <w:r>
        <w:rPr>
          <w:rFonts w:ascii="方正书宋_GBK" w:eastAsia="方正书宋_GBK" w:hAnsi="方正书宋_GBK" w:cs="方正书宋_GBK" w:hint="eastAsia"/>
          <w:b w:val="0"/>
          <w:sz w:val="24"/>
          <w:szCs w:val="24"/>
        </w:rPr>
        <w:t>中间件</w:t>
      </w:r>
      <w:bookmarkEnd w:id="78"/>
    </w:p>
    <w:p w14:paraId="0B109E6D" w14:textId="77777777" w:rsidR="001B56EF" w:rsidRDefault="007044E3">
      <w:pPr>
        <w:ind w:firstLine="420"/>
        <w:rPr>
          <w:rFonts w:ascii="方正书宋_GBK" w:eastAsia="方正书宋_GBK" w:hAnsi="方正书宋_GBK" w:cs="方正书宋_GBK"/>
          <w:sz w:val="24"/>
          <w:szCs w:val="24"/>
        </w:rPr>
      </w:pPr>
      <w:r>
        <w:rPr>
          <w:rFonts w:ascii="方正书宋_GBK" w:eastAsia="方正书宋_GBK" w:hAnsi="方正书宋_GBK" w:cs="方正书宋_GBK" w:hint="eastAsia"/>
          <w:sz w:val="24"/>
          <w:szCs w:val="24"/>
        </w:rPr>
        <w:t>Spider中间件是介入到</w:t>
      </w:r>
      <w:proofErr w:type="spellStart"/>
      <w:r>
        <w:rPr>
          <w:rFonts w:ascii="方正书宋_GBK" w:eastAsia="方正书宋_GBK" w:hAnsi="方正书宋_GBK" w:cs="方正书宋_GBK" w:hint="eastAsia"/>
          <w:sz w:val="24"/>
          <w:szCs w:val="24"/>
        </w:rPr>
        <w:t>Scrapy</w:t>
      </w:r>
      <w:proofErr w:type="spellEnd"/>
      <w:r>
        <w:rPr>
          <w:rFonts w:ascii="方正书宋_GBK" w:eastAsia="方正书宋_GBK" w:hAnsi="方正书宋_GBK" w:cs="方正书宋_GBK" w:hint="eastAsia"/>
          <w:sz w:val="24"/>
          <w:szCs w:val="24"/>
        </w:rPr>
        <w:t>的spider处理机制的钩子框架，可以添加代码来处理发送给 Spiders 的response及spider产生的item和request。</w:t>
      </w:r>
    </w:p>
    <w:p w14:paraId="179A7BE4" w14:textId="77777777" w:rsidR="001B56EF" w:rsidRDefault="007044E3">
      <w:pPr>
        <w:pStyle w:val="21"/>
        <w:numPr>
          <w:ilvl w:val="1"/>
          <w:numId w:val="0"/>
        </w:numPr>
        <w:spacing w:beforeLines="50" w:before="156" w:after="0" w:line="360" w:lineRule="auto"/>
        <w:rPr>
          <w:rFonts w:ascii="方正书宋_GBK" w:eastAsia="方正书宋_GBK" w:hAnsi="方正书宋_GBK" w:cs="方正书宋_GBK"/>
          <w:bCs w:val="0"/>
          <w:sz w:val="28"/>
          <w:szCs w:val="28"/>
        </w:rPr>
      </w:pPr>
      <w:bookmarkStart w:id="79" w:name="_Toc1893605338"/>
      <w:bookmarkStart w:id="80" w:name="_Toc1314116326"/>
      <w:bookmarkEnd w:id="79"/>
      <w:r>
        <w:rPr>
          <w:rFonts w:ascii="方正书宋_GBK" w:eastAsia="方正书宋_GBK" w:hAnsi="方正书宋_GBK" w:cs="方正书宋_GBK" w:hint="eastAsia"/>
          <w:bCs w:val="0"/>
          <w:sz w:val="28"/>
          <w:szCs w:val="28"/>
        </w:rPr>
        <w:t>3.</w:t>
      </w:r>
      <w:r>
        <w:rPr>
          <w:rFonts w:ascii="方正书宋_GBK" w:eastAsia="方正书宋_GBK" w:hAnsi="方正书宋_GBK" w:cs="方正书宋_GBK"/>
          <w:bCs w:val="0"/>
          <w:sz w:val="28"/>
          <w:szCs w:val="28"/>
        </w:rPr>
        <w:t>5</w:t>
      </w:r>
      <w:r>
        <w:rPr>
          <w:rFonts w:ascii="方正书宋_GBK" w:eastAsia="方正书宋_GBK" w:hAnsi="方正书宋_GBK" w:cs="方正书宋_GBK" w:hint="eastAsia"/>
          <w:bCs w:val="0"/>
          <w:sz w:val="28"/>
          <w:szCs w:val="28"/>
        </w:rPr>
        <w:t xml:space="preserve">  扩展功能模块</w:t>
      </w:r>
      <w:bookmarkEnd w:id="80"/>
    </w:p>
    <w:p w14:paraId="1C8F95D7" w14:textId="77777777" w:rsidR="001B56EF" w:rsidRDefault="007044E3">
      <w:pPr>
        <w:ind w:firstLine="420"/>
        <w:rPr>
          <w:rFonts w:ascii="方正书宋_GBK" w:eastAsia="方正书宋_GBK" w:hAnsi="方正书宋_GBK" w:cs="方正书宋_GBK"/>
          <w:sz w:val="24"/>
          <w:szCs w:val="24"/>
        </w:rPr>
      </w:pPr>
      <w:r>
        <w:rPr>
          <w:rFonts w:ascii="方正书宋_GBK" w:eastAsia="方正书宋_GBK" w:hAnsi="方正书宋_GBK" w:cs="方正书宋_GBK"/>
          <w:sz w:val="24"/>
          <w:szCs w:val="24"/>
        </w:rPr>
        <w:t>由于实际使用中我们可能还会需要用到日志、页面服务、</w:t>
      </w:r>
      <w:r>
        <w:rPr>
          <w:rFonts w:ascii="方正书宋_GBK" w:eastAsia="方正书宋_GBK" w:hAnsi="方正书宋_GBK" w:cs="方正书宋_GBK" w:hint="eastAsia"/>
          <w:sz w:val="24"/>
          <w:szCs w:val="24"/>
        </w:rPr>
        <w:t>Item Exporters</w:t>
      </w:r>
      <w:r>
        <w:rPr>
          <w:rFonts w:ascii="方正书宋_GBK" w:eastAsia="方正书宋_GBK" w:hAnsi="方正书宋_GBK" w:cs="方正书宋_GBK"/>
          <w:sz w:val="24"/>
          <w:szCs w:val="24"/>
        </w:rPr>
        <w:t>、自动限速设置和</w:t>
      </w:r>
      <w:r>
        <w:rPr>
          <w:rFonts w:ascii="方正书宋_GBK" w:eastAsia="方正书宋_GBK" w:hAnsi="方正书宋_GBK" w:cs="方正书宋_GBK" w:hint="eastAsia"/>
          <w:sz w:val="24"/>
          <w:szCs w:val="24"/>
        </w:rPr>
        <w:t>自定义扩展</w:t>
      </w:r>
      <w:r>
        <w:rPr>
          <w:rFonts w:ascii="方正书宋_GBK" w:eastAsia="方正书宋_GBK" w:hAnsi="方正书宋_GBK" w:cs="方正书宋_GBK"/>
          <w:sz w:val="24"/>
          <w:szCs w:val="24"/>
        </w:rPr>
        <w:t>这几个扩展模块以便编写实际的爬虫或者调试程序，因此我们对这些模块功能也给出了如下的描述。</w:t>
      </w:r>
    </w:p>
    <w:p w14:paraId="4B74104A" w14:textId="77777777" w:rsidR="001B56EF" w:rsidRDefault="007044E3">
      <w:pPr>
        <w:pStyle w:val="31"/>
        <w:numPr>
          <w:ilvl w:val="2"/>
          <w:numId w:val="0"/>
        </w:numPr>
        <w:spacing w:before="120" w:after="0"/>
        <w:rPr>
          <w:rFonts w:ascii="方正书宋_GBK" w:eastAsia="方正书宋_GBK" w:hAnsi="方正书宋_GBK" w:cs="方正书宋_GBK"/>
          <w:b w:val="0"/>
          <w:sz w:val="24"/>
          <w:szCs w:val="24"/>
        </w:rPr>
      </w:pPr>
      <w:bookmarkStart w:id="81" w:name="_Toc1376746280"/>
      <w:bookmarkStart w:id="82" w:name="_Toc1707857047"/>
      <w:r>
        <w:rPr>
          <w:rFonts w:ascii="方正书宋_GBK" w:eastAsia="方正书宋_GBK" w:hAnsi="方正书宋_GBK" w:cs="方正书宋_GBK" w:hint="eastAsia"/>
          <w:b w:val="0"/>
          <w:sz w:val="24"/>
          <w:szCs w:val="24"/>
        </w:rPr>
        <w:t>3.</w:t>
      </w:r>
      <w:r>
        <w:rPr>
          <w:rFonts w:ascii="方正书宋_GBK" w:eastAsia="方正书宋_GBK" w:hAnsi="方正书宋_GBK" w:cs="方正书宋_GBK"/>
          <w:b w:val="0"/>
          <w:sz w:val="24"/>
          <w:szCs w:val="24"/>
        </w:rPr>
        <w:t>5</w:t>
      </w:r>
      <w:r>
        <w:rPr>
          <w:rFonts w:ascii="方正书宋_GBK" w:eastAsia="方正书宋_GBK" w:hAnsi="方正书宋_GBK" w:cs="方正书宋_GBK" w:hint="eastAsia"/>
          <w:b w:val="0"/>
          <w:sz w:val="24"/>
          <w:szCs w:val="24"/>
        </w:rPr>
        <w:t>.</w:t>
      </w:r>
      <w:r>
        <w:rPr>
          <w:rFonts w:ascii="方正书宋_GBK" w:eastAsia="方正书宋_GBK" w:hAnsi="方正书宋_GBK" w:cs="方正书宋_GBK"/>
          <w:b w:val="0"/>
          <w:sz w:val="24"/>
          <w:szCs w:val="24"/>
        </w:rPr>
        <w:t>1</w:t>
      </w:r>
      <w:r>
        <w:rPr>
          <w:rFonts w:ascii="方正书宋_GBK" w:eastAsia="方正书宋_GBK" w:hAnsi="方正书宋_GBK" w:cs="方正书宋_GBK" w:hint="eastAsia"/>
          <w:b w:val="0"/>
          <w:sz w:val="24"/>
          <w:szCs w:val="24"/>
        </w:rPr>
        <w:t xml:space="preserve">  日志（Logging）</w:t>
      </w:r>
      <w:bookmarkEnd w:id="81"/>
      <w:bookmarkEnd w:id="82"/>
      <w:r>
        <w:rPr>
          <w:rFonts w:ascii="方正书宋_GBK" w:eastAsia="方正书宋_GBK" w:hAnsi="方正书宋_GBK" w:cs="方正书宋_GBK" w:hint="eastAsia"/>
          <w:b w:val="0"/>
          <w:sz w:val="24"/>
          <w:szCs w:val="24"/>
        </w:rPr>
        <w:t xml:space="preserve"> </w:t>
      </w:r>
    </w:p>
    <w:p w14:paraId="3EA1CB66" w14:textId="77777777" w:rsidR="001B56EF" w:rsidRDefault="007044E3">
      <w:pPr>
        <w:rPr>
          <w:rFonts w:ascii="方正书宋_GBK" w:eastAsia="方正书宋_GBK" w:hAnsi="方正书宋_GBK" w:cs="方正书宋_GBK"/>
          <w:sz w:val="24"/>
          <w:szCs w:val="24"/>
        </w:rPr>
      </w:pPr>
      <w:proofErr w:type="spellStart"/>
      <w:r>
        <w:rPr>
          <w:rFonts w:ascii="方正书宋_GBK" w:eastAsia="方正书宋_GBK" w:hAnsi="方正书宋_GBK" w:cs="方正书宋_GBK" w:hint="eastAsia"/>
          <w:sz w:val="24"/>
          <w:szCs w:val="24"/>
        </w:rPr>
        <w:t>Scrapy</w:t>
      </w:r>
      <w:proofErr w:type="spellEnd"/>
      <w:r>
        <w:rPr>
          <w:rFonts w:ascii="方正书宋_GBK" w:eastAsia="方正书宋_GBK" w:hAnsi="方正书宋_GBK" w:cs="方正书宋_GBK" w:hint="eastAsia"/>
          <w:sz w:val="24"/>
          <w:szCs w:val="24"/>
        </w:rPr>
        <w:t>使用Python的内置日志记录系统进行事件日志记录。日志记录可以立即使用，并且可以在记录设置中列出的</w:t>
      </w:r>
      <w:proofErr w:type="spellStart"/>
      <w:r>
        <w:rPr>
          <w:rFonts w:ascii="方正书宋_GBK" w:eastAsia="方正书宋_GBK" w:hAnsi="方正书宋_GBK" w:cs="方正书宋_GBK" w:hint="eastAsia"/>
          <w:sz w:val="24"/>
          <w:szCs w:val="24"/>
        </w:rPr>
        <w:t>Scrapy</w:t>
      </w:r>
      <w:proofErr w:type="spellEnd"/>
      <w:r>
        <w:rPr>
          <w:rFonts w:ascii="方正书宋_GBK" w:eastAsia="方正书宋_GBK" w:hAnsi="方正书宋_GBK" w:cs="方正书宋_GBK" w:hint="eastAsia"/>
          <w:sz w:val="24"/>
          <w:szCs w:val="24"/>
        </w:rPr>
        <w:t>设置在某种程度上进行配置。</w:t>
      </w:r>
      <w:proofErr w:type="spellStart"/>
      <w:r>
        <w:rPr>
          <w:rFonts w:ascii="方正书宋_GBK" w:eastAsia="方正书宋_GBK" w:hAnsi="方正书宋_GBK" w:cs="方正书宋_GBK" w:hint="eastAsia"/>
          <w:sz w:val="24"/>
          <w:szCs w:val="24"/>
        </w:rPr>
        <w:t>Scrapy</w:t>
      </w:r>
      <w:proofErr w:type="spellEnd"/>
      <w:r>
        <w:rPr>
          <w:rFonts w:ascii="方正书宋_GBK" w:eastAsia="方正书宋_GBK" w:hAnsi="方正书宋_GBK" w:cs="方正书宋_GBK" w:hint="eastAsia"/>
          <w:sz w:val="24"/>
          <w:szCs w:val="24"/>
        </w:rPr>
        <w:t>调用</w:t>
      </w:r>
      <w:proofErr w:type="spellStart"/>
      <w:r>
        <w:rPr>
          <w:rFonts w:ascii="方正书宋_GBK" w:eastAsia="方正书宋_GBK" w:hAnsi="方正书宋_GBK" w:cs="方正书宋_GBK" w:hint="eastAsia"/>
          <w:sz w:val="24"/>
          <w:szCs w:val="24"/>
        </w:rPr>
        <w:t>scrapy.utils.log.configure_logging</w:t>
      </w:r>
      <w:proofErr w:type="spellEnd"/>
      <w:r>
        <w:rPr>
          <w:rFonts w:ascii="方正书宋_GBK" w:eastAsia="方正书宋_GBK" w:hAnsi="方正书宋_GBK" w:cs="方正书宋_GBK" w:hint="eastAsia"/>
          <w:sz w:val="24"/>
          <w:szCs w:val="24"/>
        </w:rPr>
        <w:t>（）设置一些合理的默认值，并在运行命令时在日志设置中处理这些设置。</w:t>
      </w:r>
    </w:p>
    <w:p w14:paraId="6004E869" w14:textId="77777777" w:rsidR="001B56EF" w:rsidRDefault="007044E3">
      <w:pPr>
        <w:pStyle w:val="31"/>
        <w:numPr>
          <w:ilvl w:val="2"/>
          <w:numId w:val="0"/>
        </w:numPr>
        <w:spacing w:before="120" w:after="0"/>
        <w:rPr>
          <w:rFonts w:ascii="方正书宋_GBK" w:eastAsia="方正书宋_GBK" w:hAnsi="方正书宋_GBK" w:cs="方正书宋_GBK"/>
          <w:b w:val="0"/>
          <w:sz w:val="24"/>
          <w:szCs w:val="24"/>
        </w:rPr>
      </w:pPr>
      <w:bookmarkStart w:id="83" w:name="_Toc26511202"/>
      <w:bookmarkStart w:id="84" w:name="_Toc666110612"/>
      <w:r>
        <w:rPr>
          <w:rFonts w:ascii="方正书宋_GBK" w:eastAsia="方正书宋_GBK" w:hAnsi="方正书宋_GBK" w:cs="方正书宋_GBK" w:hint="eastAsia"/>
          <w:b w:val="0"/>
          <w:sz w:val="24"/>
          <w:szCs w:val="24"/>
        </w:rPr>
        <w:t>3.</w:t>
      </w:r>
      <w:r>
        <w:rPr>
          <w:rFonts w:ascii="方正书宋_GBK" w:eastAsia="方正书宋_GBK" w:hAnsi="方正书宋_GBK" w:cs="方正书宋_GBK"/>
          <w:b w:val="0"/>
          <w:sz w:val="24"/>
          <w:szCs w:val="24"/>
        </w:rPr>
        <w:t>5</w:t>
      </w:r>
      <w:r>
        <w:rPr>
          <w:rFonts w:ascii="方正书宋_GBK" w:eastAsia="方正书宋_GBK" w:hAnsi="方正书宋_GBK" w:cs="方正书宋_GBK" w:hint="eastAsia"/>
          <w:b w:val="0"/>
          <w:sz w:val="24"/>
          <w:szCs w:val="24"/>
        </w:rPr>
        <w:t>.</w:t>
      </w:r>
      <w:r>
        <w:rPr>
          <w:rFonts w:ascii="方正书宋_GBK" w:eastAsia="方正书宋_GBK" w:hAnsi="方正书宋_GBK" w:cs="方正书宋_GBK"/>
          <w:b w:val="0"/>
          <w:sz w:val="24"/>
          <w:szCs w:val="24"/>
        </w:rPr>
        <w:t>2</w:t>
      </w:r>
      <w:r>
        <w:rPr>
          <w:rFonts w:ascii="方正书宋_GBK" w:eastAsia="方正书宋_GBK" w:hAnsi="方正书宋_GBK" w:cs="方正书宋_GBK" w:hint="eastAsia"/>
          <w:b w:val="0"/>
          <w:sz w:val="24"/>
          <w:szCs w:val="24"/>
        </w:rPr>
        <w:t xml:space="preserve">  页面服务（Web Service</w:t>
      </w:r>
      <w:bookmarkEnd w:id="83"/>
      <w:r>
        <w:rPr>
          <w:rFonts w:ascii="方正书宋_GBK" w:eastAsia="方正书宋_GBK" w:hAnsi="方正书宋_GBK" w:cs="方正书宋_GBK" w:hint="eastAsia"/>
          <w:b w:val="0"/>
          <w:sz w:val="24"/>
          <w:szCs w:val="24"/>
        </w:rPr>
        <w:t>）</w:t>
      </w:r>
      <w:bookmarkEnd w:id="84"/>
    </w:p>
    <w:p w14:paraId="3754F49D" w14:textId="77777777" w:rsidR="001B56EF" w:rsidRDefault="007044E3">
      <w:pPr>
        <w:rPr>
          <w:rFonts w:ascii="方正书宋_GBK" w:eastAsia="方正书宋_GBK" w:hAnsi="方正书宋_GBK" w:cs="方正书宋_GBK"/>
          <w:sz w:val="24"/>
          <w:szCs w:val="24"/>
        </w:rPr>
      </w:pPr>
      <w:proofErr w:type="spellStart"/>
      <w:r>
        <w:rPr>
          <w:rFonts w:ascii="方正书宋_GBK" w:eastAsia="方正书宋_GBK" w:hAnsi="方正书宋_GBK" w:cs="方正书宋_GBK" w:hint="eastAsia"/>
          <w:sz w:val="24"/>
          <w:szCs w:val="24"/>
        </w:rPr>
        <w:lastRenderedPageBreak/>
        <w:t>Scrapy</w:t>
      </w:r>
      <w:proofErr w:type="spellEnd"/>
      <w:r>
        <w:rPr>
          <w:rFonts w:ascii="方正书宋_GBK" w:eastAsia="方正书宋_GBK" w:hAnsi="方正书宋_GBK" w:cs="方正书宋_GBK" w:hint="eastAsia"/>
          <w:sz w:val="24"/>
          <w:szCs w:val="24"/>
        </w:rPr>
        <w:t>提供</w:t>
      </w:r>
      <w:r>
        <w:rPr>
          <w:rFonts w:ascii="方正书宋_GBK" w:eastAsia="方正书宋_GBK" w:hAnsi="方正书宋_GBK" w:cs="方正书宋_GBK"/>
          <w:sz w:val="24"/>
          <w:szCs w:val="24"/>
        </w:rPr>
        <w:t>的</w:t>
      </w:r>
      <w:r>
        <w:rPr>
          <w:rFonts w:ascii="方正书宋_GBK" w:eastAsia="方正书宋_GBK" w:hAnsi="方正书宋_GBK" w:cs="方正书宋_GBK" w:hint="eastAsia"/>
          <w:sz w:val="24"/>
          <w:szCs w:val="24"/>
        </w:rPr>
        <w:t>用于监控及控制运行中的爬虫的web服务(service)</w:t>
      </w:r>
      <w:r>
        <w:rPr>
          <w:rFonts w:ascii="方正书宋_GBK" w:eastAsia="方正书宋_GBK" w:hAnsi="方正书宋_GBK" w:cs="方正书宋_GBK"/>
          <w:sz w:val="24"/>
          <w:szCs w:val="24"/>
        </w:rPr>
        <w:t>，</w:t>
      </w:r>
      <w:r>
        <w:rPr>
          <w:rFonts w:ascii="方正书宋_GBK" w:eastAsia="方正书宋_GBK" w:hAnsi="方正书宋_GBK" w:cs="方正书宋_GBK" w:hint="eastAsia"/>
          <w:sz w:val="24"/>
          <w:szCs w:val="24"/>
        </w:rPr>
        <w:t xml:space="preserve"> </w:t>
      </w:r>
      <w:r>
        <w:rPr>
          <w:rFonts w:ascii="方正书宋_GBK" w:eastAsia="方正书宋_GBK" w:hAnsi="方正书宋_GBK" w:cs="方正书宋_GBK"/>
          <w:sz w:val="24"/>
          <w:szCs w:val="24"/>
        </w:rPr>
        <w:t>并且服务是可扩展的并且</w:t>
      </w:r>
      <w:r>
        <w:rPr>
          <w:rFonts w:ascii="方正书宋_GBK" w:eastAsia="方正书宋_GBK" w:hAnsi="方正书宋_GBK" w:cs="方正书宋_GBK" w:hint="eastAsia"/>
          <w:sz w:val="24"/>
          <w:szCs w:val="24"/>
        </w:rPr>
        <w:t>默认</w:t>
      </w:r>
      <w:r>
        <w:rPr>
          <w:rFonts w:ascii="方正书宋_GBK" w:eastAsia="方正书宋_GBK" w:hAnsi="方正书宋_GBK" w:cs="方正书宋_GBK"/>
          <w:sz w:val="24"/>
          <w:szCs w:val="24"/>
        </w:rPr>
        <w:t>是</w:t>
      </w:r>
      <w:r>
        <w:rPr>
          <w:rFonts w:ascii="方正书宋_GBK" w:eastAsia="方正书宋_GBK" w:hAnsi="方正书宋_GBK" w:cs="方正书宋_GBK" w:hint="eastAsia"/>
          <w:sz w:val="24"/>
          <w:szCs w:val="24"/>
        </w:rPr>
        <w:t>启用的。</w:t>
      </w:r>
    </w:p>
    <w:p w14:paraId="5138F729" w14:textId="77777777" w:rsidR="001B56EF" w:rsidRDefault="007044E3">
      <w:pPr>
        <w:pStyle w:val="31"/>
        <w:numPr>
          <w:ilvl w:val="2"/>
          <w:numId w:val="0"/>
        </w:numPr>
        <w:spacing w:before="120" w:after="0"/>
        <w:rPr>
          <w:rFonts w:ascii="方正书宋_GBK" w:eastAsia="方正书宋_GBK" w:hAnsi="方正书宋_GBK" w:cs="方正书宋_GBK"/>
          <w:b w:val="0"/>
          <w:sz w:val="24"/>
          <w:szCs w:val="24"/>
        </w:rPr>
      </w:pPr>
      <w:bookmarkStart w:id="85" w:name="_Toc1301193763"/>
      <w:bookmarkStart w:id="86" w:name="_Toc297601678"/>
      <w:bookmarkEnd w:id="85"/>
      <w:proofErr w:type="gramStart"/>
      <w:r>
        <w:rPr>
          <w:rFonts w:ascii="方正书宋_GBK" w:eastAsia="方正书宋_GBK" w:hAnsi="方正书宋_GBK" w:cs="方正书宋_GBK" w:hint="eastAsia"/>
          <w:b w:val="0"/>
          <w:sz w:val="24"/>
          <w:szCs w:val="24"/>
        </w:rPr>
        <w:t>3.</w:t>
      </w:r>
      <w:r>
        <w:rPr>
          <w:rFonts w:ascii="方正书宋_GBK" w:eastAsia="方正书宋_GBK" w:hAnsi="方正书宋_GBK" w:cs="方正书宋_GBK"/>
          <w:b w:val="0"/>
          <w:sz w:val="24"/>
          <w:szCs w:val="24"/>
        </w:rPr>
        <w:t>5</w:t>
      </w:r>
      <w:r>
        <w:rPr>
          <w:rFonts w:ascii="方正书宋_GBK" w:eastAsia="方正书宋_GBK" w:hAnsi="方正书宋_GBK" w:cs="方正书宋_GBK" w:hint="eastAsia"/>
          <w:b w:val="0"/>
          <w:sz w:val="24"/>
          <w:szCs w:val="24"/>
        </w:rPr>
        <w:t>.</w:t>
      </w:r>
      <w:r>
        <w:rPr>
          <w:rFonts w:ascii="方正书宋_GBK" w:eastAsia="方正书宋_GBK" w:hAnsi="方正书宋_GBK" w:cs="方正书宋_GBK"/>
          <w:b w:val="0"/>
          <w:sz w:val="24"/>
          <w:szCs w:val="24"/>
        </w:rPr>
        <w:t>3</w:t>
      </w:r>
      <w:r>
        <w:rPr>
          <w:rFonts w:ascii="方正书宋_GBK" w:eastAsia="方正书宋_GBK" w:hAnsi="方正书宋_GBK" w:cs="方正书宋_GBK" w:hint="eastAsia"/>
          <w:b w:val="0"/>
          <w:sz w:val="24"/>
          <w:szCs w:val="24"/>
        </w:rPr>
        <w:t xml:space="preserve">  Item</w:t>
      </w:r>
      <w:proofErr w:type="gramEnd"/>
      <w:r>
        <w:rPr>
          <w:rFonts w:ascii="方正书宋_GBK" w:eastAsia="方正书宋_GBK" w:hAnsi="方正书宋_GBK" w:cs="方正书宋_GBK" w:hint="eastAsia"/>
          <w:b w:val="0"/>
          <w:sz w:val="24"/>
          <w:szCs w:val="24"/>
        </w:rPr>
        <w:t xml:space="preserve"> Exporters</w:t>
      </w:r>
      <w:bookmarkEnd w:id="86"/>
    </w:p>
    <w:p w14:paraId="116ECEB7" w14:textId="77777777" w:rsidR="001B56EF" w:rsidRDefault="007044E3">
      <w:pPr>
        <w:rPr>
          <w:rFonts w:ascii="方正书宋_GBK" w:eastAsia="方正书宋_GBK" w:hAnsi="方正书宋_GBK" w:cs="方正书宋_GBK"/>
          <w:sz w:val="24"/>
          <w:szCs w:val="24"/>
        </w:rPr>
      </w:pPr>
      <w:r>
        <w:rPr>
          <w:rFonts w:ascii="方正书宋_GBK" w:eastAsia="方正书宋_GBK" w:hAnsi="方正书宋_GBK" w:cs="方正书宋_GBK" w:hint="eastAsia"/>
          <w:sz w:val="24"/>
          <w:szCs w:val="24"/>
        </w:rPr>
        <w:t>当抓取了需要的数据(Items)，就会想要将他们持久化或导出它们，并应用在其他的程序。这是整个抓取过程的目的。为此，</w:t>
      </w:r>
      <w:proofErr w:type="spellStart"/>
      <w:r>
        <w:rPr>
          <w:rFonts w:ascii="方正书宋_GBK" w:eastAsia="方正书宋_GBK" w:hAnsi="方正书宋_GBK" w:cs="方正书宋_GBK" w:hint="eastAsia"/>
          <w:sz w:val="24"/>
          <w:szCs w:val="24"/>
        </w:rPr>
        <w:t>Scrapy</w:t>
      </w:r>
      <w:proofErr w:type="spellEnd"/>
      <w:r>
        <w:rPr>
          <w:rFonts w:ascii="方正书宋_GBK" w:eastAsia="方正书宋_GBK" w:hAnsi="方正书宋_GBK" w:cs="方正书宋_GBK" w:hint="eastAsia"/>
          <w:sz w:val="24"/>
          <w:szCs w:val="24"/>
        </w:rPr>
        <w:t>提供了Item Exporters 来创建不同的输出格式，如XML，CSV或JSON。</w:t>
      </w:r>
    </w:p>
    <w:p w14:paraId="62FD0EC1" w14:textId="77777777" w:rsidR="001B56EF" w:rsidRDefault="007044E3">
      <w:pPr>
        <w:pStyle w:val="31"/>
        <w:numPr>
          <w:ilvl w:val="2"/>
          <w:numId w:val="0"/>
        </w:numPr>
        <w:spacing w:before="120" w:after="0"/>
        <w:rPr>
          <w:rFonts w:ascii="方正书宋_GBK" w:eastAsia="方正书宋_GBK" w:hAnsi="方正书宋_GBK" w:cs="方正书宋_GBK"/>
          <w:b w:val="0"/>
          <w:sz w:val="24"/>
          <w:szCs w:val="24"/>
        </w:rPr>
      </w:pPr>
      <w:bookmarkStart w:id="87" w:name="_Toc935316550"/>
      <w:bookmarkStart w:id="88" w:name="_Toc375860348"/>
      <w:r>
        <w:rPr>
          <w:rFonts w:ascii="方正书宋_GBK" w:eastAsia="方正书宋_GBK" w:hAnsi="方正书宋_GBK" w:cs="方正书宋_GBK" w:hint="eastAsia"/>
          <w:b w:val="0"/>
          <w:sz w:val="24"/>
          <w:szCs w:val="24"/>
        </w:rPr>
        <w:t>3.</w:t>
      </w:r>
      <w:r>
        <w:rPr>
          <w:rFonts w:ascii="方正书宋_GBK" w:eastAsia="方正书宋_GBK" w:hAnsi="方正书宋_GBK" w:cs="方正书宋_GBK"/>
          <w:b w:val="0"/>
          <w:sz w:val="24"/>
          <w:szCs w:val="24"/>
        </w:rPr>
        <w:t>5</w:t>
      </w:r>
      <w:r>
        <w:rPr>
          <w:rFonts w:ascii="方正书宋_GBK" w:eastAsia="方正书宋_GBK" w:hAnsi="方正书宋_GBK" w:cs="方正书宋_GBK" w:hint="eastAsia"/>
          <w:b w:val="0"/>
          <w:sz w:val="24"/>
          <w:szCs w:val="24"/>
        </w:rPr>
        <w:t>.</w:t>
      </w:r>
      <w:r>
        <w:rPr>
          <w:rFonts w:ascii="方正书宋_GBK" w:eastAsia="方正书宋_GBK" w:hAnsi="方正书宋_GBK" w:cs="方正书宋_GBK"/>
          <w:b w:val="0"/>
          <w:sz w:val="24"/>
          <w:szCs w:val="24"/>
        </w:rPr>
        <w:t>4</w:t>
      </w:r>
      <w:r>
        <w:rPr>
          <w:rFonts w:ascii="方正书宋_GBK" w:eastAsia="方正书宋_GBK" w:hAnsi="方正书宋_GBK" w:cs="方正书宋_GBK" w:hint="eastAsia"/>
          <w:b w:val="0"/>
          <w:sz w:val="24"/>
          <w:szCs w:val="24"/>
        </w:rPr>
        <w:t xml:space="preserve">  自动限速(</w:t>
      </w:r>
      <w:proofErr w:type="spellStart"/>
      <w:r>
        <w:rPr>
          <w:rFonts w:ascii="方正书宋_GBK" w:eastAsia="方正书宋_GBK" w:hAnsi="方正书宋_GBK" w:cs="方正书宋_GBK" w:hint="eastAsia"/>
          <w:b w:val="0"/>
          <w:sz w:val="24"/>
          <w:szCs w:val="24"/>
        </w:rPr>
        <w:t>AutoThrottle</w:t>
      </w:r>
      <w:proofErr w:type="spellEnd"/>
      <w:r>
        <w:rPr>
          <w:rFonts w:ascii="方正书宋_GBK" w:eastAsia="方正书宋_GBK" w:hAnsi="方正书宋_GBK" w:cs="方正书宋_GBK" w:hint="eastAsia"/>
          <w:b w:val="0"/>
          <w:sz w:val="24"/>
          <w:szCs w:val="24"/>
        </w:rPr>
        <w:t>)</w:t>
      </w:r>
      <w:bookmarkEnd w:id="87"/>
      <w:r>
        <w:rPr>
          <w:rFonts w:ascii="方正书宋_GBK" w:eastAsia="方正书宋_GBK" w:hAnsi="方正书宋_GBK" w:cs="方正书宋_GBK" w:hint="eastAsia"/>
          <w:b w:val="0"/>
          <w:sz w:val="24"/>
          <w:szCs w:val="24"/>
        </w:rPr>
        <w:t>扩展</w:t>
      </w:r>
      <w:bookmarkEnd w:id="88"/>
    </w:p>
    <w:p w14:paraId="212BFEDF" w14:textId="77777777" w:rsidR="001B56EF" w:rsidRDefault="007044E3">
      <w:pPr>
        <w:rPr>
          <w:rFonts w:ascii="方正书宋_GBK" w:eastAsia="方正书宋_GBK" w:hAnsi="方正书宋_GBK" w:cs="方正书宋_GBK"/>
          <w:sz w:val="24"/>
          <w:szCs w:val="24"/>
        </w:rPr>
      </w:pPr>
      <w:r>
        <w:rPr>
          <w:rFonts w:ascii="方正书宋_GBK" w:eastAsia="方正书宋_GBK" w:hAnsi="方正书宋_GBK" w:cs="方正书宋_GBK" w:hint="eastAsia"/>
          <w:sz w:val="24"/>
          <w:szCs w:val="24"/>
        </w:rPr>
        <w:t>该扩展能根据</w:t>
      </w:r>
      <w:proofErr w:type="spellStart"/>
      <w:r>
        <w:rPr>
          <w:rFonts w:ascii="方正书宋_GBK" w:eastAsia="方正书宋_GBK" w:hAnsi="方正书宋_GBK" w:cs="方正书宋_GBK" w:hint="eastAsia"/>
          <w:sz w:val="24"/>
          <w:szCs w:val="24"/>
        </w:rPr>
        <w:t>Scrapy</w:t>
      </w:r>
      <w:proofErr w:type="spellEnd"/>
      <w:r>
        <w:rPr>
          <w:rFonts w:ascii="方正书宋_GBK" w:eastAsia="方正书宋_GBK" w:hAnsi="方正书宋_GBK" w:cs="方正书宋_GBK" w:hint="eastAsia"/>
          <w:sz w:val="24"/>
          <w:szCs w:val="24"/>
        </w:rPr>
        <w:t>服务器</w:t>
      </w:r>
      <w:proofErr w:type="gramStart"/>
      <w:r>
        <w:rPr>
          <w:rFonts w:ascii="方正书宋_GBK" w:eastAsia="方正书宋_GBK" w:hAnsi="方正书宋_GBK" w:cs="方正书宋_GBK" w:hint="eastAsia"/>
          <w:sz w:val="24"/>
          <w:szCs w:val="24"/>
        </w:rPr>
        <w:t>及爬取的</w:t>
      </w:r>
      <w:proofErr w:type="gramEnd"/>
      <w:r>
        <w:rPr>
          <w:rFonts w:ascii="方正书宋_GBK" w:eastAsia="方正书宋_GBK" w:hAnsi="方正书宋_GBK" w:cs="方正书宋_GBK" w:hint="eastAsia"/>
          <w:sz w:val="24"/>
          <w:szCs w:val="24"/>
        </w:rPr>
        <w:t>网站的负载自动</w:t>
      </w:r>
      <w:proofErr w:type="gramStart"/>
      <w:r>
        <w:rPr>
          <w:rFonts w:ascii="方正书宋_GBK" w:eastAsia="方正书宋_GBK" w:hAnsi="方正书宋_GBK" w:cs="方正书宋_GBK" w:hint="eastAsia"/>
          <w:sz w:val="24"/>
          <w:szCs w:val="24"/>
        </w:rPr>
        <w:t>限制爬取速度</w:t>
      </w:r>
      <w:proofErr w:type="gramEnd"/>
      <w:r>
        <w:rPr>
          <w:rFonts w:ascii="方正书宋_GBK" w:eastAsia="方正书宋_GBK" w:hAnsi="方正书宋_GBK" w:cs="方正书宋_GBK" w:hint="eastAsia"/>
          <w:sz w:val="24"/>
          <w:szCs w:val="24"/>
        </w:rPr>
        <w:t>。</w:t>
      </w:r>
    </w:p>
    <w:p w14:paraId="2FDD750C" w14:textId="77777777" w:rsidR="001B56EF" w:rsidRDefault="007044E3">
      <w:pPr>
        <w:rPr>
          <w:rFonts w:ascii="方正书宋_GBK" w:eastAsia="方正书宋_GBK" w:hAnsi="方正书宋_GBK" w:cs="方正书宋_GBK"/>
          <w:sz w:val="24"/>
          <w:szCs w:val="24"/>
        </w:rPr>
      </w:pPr>
      <w:r>
        <w:rPr>
          <w:rFonts w:ascii="方正书宋_GBK" w:eastAsia="方正书宋_GBK" w:hAnsi="方正书宋_GBK" w:cs="方正书宋_GBK" w:hint="eastAsia"/>
          <w:sz w:val="24"/>
          <w:szCs w:val="24"/>
        </w:rPr>
        <w:t>设计目标：</w:t>
      </w:r>
    </w:p>
    <w:p w14:paraId="5DE02480" w14:textId="77777777" w:rsidR="001B56EF" w:rsidRDefault="007044E3">
      <w:pPr>
        <w:numPr>
          <w:ilvl w:val="0"/>
          <w:numId w:val="7"/>
        </w:numPr>
        <w:ind w:left="845"/>
        <w:rPr>
          <w:rFonts w:ascii="方正书宋_GBK" w:eastAsia="方正书宋_GBK" w:hAnsi="方正书宋_GBK" w:cs="方正书宋_GBK"/>
          <w:sz w:val="24"/>
          <w:szCs w:val="24"/>
        </w:rPr>
      </w:pPr>
      <w:r>
        <w:rPr>
          <w:rFonts w:ascii="方正书宋_GBK" w:eastAsia="方正书宋_GBK" w:hAnsi="方正书宋_GBK" w:cs="方正书宋_GBK" w:hint="eastAsia"/>
          <w:sz w:val="24"/>
          <w:szCs w:val="24"/>
        </w:rPr>
        <w:t>更友好的对待网站，而不使用默认的下载延迟0。</w:t>
      </w:r>
    </w:p>
    <w:p w14:paraId="7AE525DA" w14:textId="77777777" w:rsidR="001B56EF" w:rsidRDefault="007044E3">
      <w:pPr>
        <w:numPr>
          <w:ilvl w:val="0"/>
          <w:numId w:val="7"/>
        </w:numPr>
        <w:ind w:left="845"/>
        <w:rPr>
          <w:rFonts w:ascii="方正书宋_GBK" w:eastAsia="方正书宋_GBK" w:hAnsi="方正书宋_GBK" w:cs="方正书宋_GBK"/>
          <w:sz w:val="24"/>
          <w:szCs w:val="24"/>
        </w:rPr>
      </w:pPr>
      <w:r>
        <w:rPr>
          <w:rFonts w:ascii="方正书宋_GBK" w:eastAsia="方正书宋_GBK" w:hAnsi="方正书宋_GBK" w:cs="方正书宋_GBK" w:hint="eastAsia"/>
          <w:sz w:val="24"/>
          <w:szCs w:val="24"/>
        </w:rPr>
        <w:t>自动调整</w:t>
      </w:r>
      <w:proofErr w:type="spellStart"/>
      <w:r>
        <w:rPr>
          <w:rFonts w:ascii="方正书宋_GBK" w:eastAsia="方正书宋_GBK" w:hAnsi="方正书宋_GBK" w:cs="方正书宋_GBK" w:hint="eastAsia"/>
          <w:sz w:val="24"/>
          <w:szCs w:val="24"/>
        </w:rPr>
        <w:t>scrapy</w:t>
      </w:r>
      <w:proofErr w:type="spellEnd"/>
      <w:r>
        <w:rPr>
          <w:rFonts w:ascii="方正书宋_GBK" w:eastAsia="方正书宋_GBK" w:hAnsi="方正书宋_GBK" w:cs="方正书宋_GBK" w:hint="eastAsia"/>
          <w:sz w:val="24"/>
          <w:szCs w:val="24"/>
        </w:rPr>
        <w:t>来优化下载速度，使得用户不用调节下载延迟及并发请求数来找到优化的值。 用户只需指定允许的最大并发请求数，剩下的都交给扩展来完成。</w:t>
      </w:r>
    </w:p>
    <w:p w14:paraId="43EA16DA" w14:textId="77777777" w:rsidR="001B56EF" w:rsidRDefault="007044E3">
      <w:pPr>
        <w:rPr>
          <w:rFonts w:ascii="方正书宋_GBK" w:eastAsia="方正书宋_GBK" w:hAnsi="方正书宋_GBK" w:cs="方正书宋_GBK"/>
          <w:sz w:val="24"/>
          <w:szCs w:val="24"/>
        </w:rPr>
      </w:pPr>
      <w:r>
        <w:rPr>
          <w:rFonts w:ascii="方正书宋_GBK" w:eastAsia="方正书宋_GBK" w:hAnsi="方正书宋_GBK" w:cs="方正书宋_GBK" w:hint="eastAsia"/>
          <w:sz w:val="24"/>
          <w:szCs w:val="24"/>
        </w:rPr>
        <w:t>下载延迟是通过计算建立TCP连接到接收到HTTP包头(header)之间的时间来测量的。</w:t>
      </w:r>
    </w:p>
    <w:p w14:paraId="067B9060" w14:textId="77777777" w:rsidR="001B56EF" w:rsidRDefault="007044E3">
      <w:pPr>
        <w:rPr>
          <w:rFonts w:ascii="方正书宋_GBK" w:eastAsia="方正书宋_GBK" w:hAnsi="方正书宋_GBK" w:cs="方正书宋_GBK"/>
          <w:sz w:val="24"/>
          <w:szCs w:val="24"/>
        </w:rPr>
      </w:pPr>
      <w:r>
        <w:rPr>
          <w:rFonts w:ascii="方正书宋_GBK" w:eastAsia="方正书宋_GBK" w:hAnsi="方正书宋_GBK" w:cs="方正书宋_GBK" w:hint="eastAsia"/>
          <w:sz w:val="24"/>
          <w:szCs w:val="24"/>
        </w:rPr>
        <w:t>限速算法根据以下规则调整下载延迟及并发数:</w:t>
      </w:r>
    </w:p>
    <w:p w14:paraId="4D5E6AEC" w14:textId="77777777" w:rsidR="001B56EF" w:rsidRDefault="007044E3">
      <w:pPr>
        <w:numPr>
          <w:ilvl w:val="0"/>
          <w:numId w:val="8"/>
        </w:numPr>
        <w:ind w:left="845"/>
        <w:rPr>
          <w:rFonts w:ascii="方正书宋_GBK" w:eastAsia="方正书宋_GBK" w:hAnsi="方正书宋_GBK" w:cs="方正书宋_GBK"/>
          <w:sz w:val="24"/>
          <w:szCs w:val="24"/>
        </w:rPr>
      </w:pPr>
      <w:r>
        <w:rPr>
          <w:rFonts w:ascii="方正书宋_GBK" w:eastAsia="方正书宋_GBK" w:hAnsi="方正书宋_GBK" w:cs="方正书宋_GBK" w:hint="eastAsia"/>
          <w:sz w:val="24"/>
          <w:szCs w:val="24"/>
        </w:rPr>
        <w:t>spider永远以1并发请求数及 AUTOTHROTTLE_START_DELAY 中指定的下载延迟启动。</w:t>
      </w:r>
    </w:p>
    <w:p w14:paraId="3A38B47B" w14:textId="77777777" w:rsidR="001B56EF" w:rsidRDefault="007044E3">
      <w:pPr>
        <w:numPr>
          <w:ilvl w:val="0"/>
          <w:numId w:val="8"/>
        </w:numPr>
        <w:ind w:left="845"/>
        <w:rPr>
          <w:rFonts w:ascii="方正书宋_GBK" w:eastAsia="方正书宋_GBK" w:hAnsi="方正书宋_GBK" w:cs="方正书宋_GBK"/>
          <w:sz w:val="24"/>
          <w:szCs w:val="24"/>
        </w:rPr>
      </w:pPr>
      <w:r>
        <w:rPr>
          <w:rFonts w:ascii="方正书宋_GBK" w:eastAsia="方正书宋_GBK" w:hAnsi="方正书宋_GBK" w:cs="方正书宋_GBK" w:hint="eastAsia"/>
          <w:sz w:val="24"/>
          <w:szCs w:val="24"/>
        </w:rPr>
        <w:t>当接收到回复时，下载延迟会调整到该回复的延迟与之前下载延迟之间的平均值。</w:t>
      </w:r>
    </w:p>
    <w:p w14:paraId="2C7096DF" w14:textId="77777777" w:rsidR="001B56EF" w:rsidRDefault="007044E3">
      <w:pPr>
        <w:pStyle w:val="31"/>
        <w:numPr>
          <w:ilvl w:val="2"/>
          <w:numId w:val="0"/>
        </w:numPr>
        <w:spacing w:before="120" w:after="0"/>
        <w:rPr>
          <w:rFonts w:ascii="方正书宋_GBK" w:eastAsia="方正书宋_GBK" w:hAnsi="方正书宋_GBK" w:cs="方正书宋_GBK"/>
          <w:b w:val="0"/>
          <w:sz w:val="24"/>
          <w:szCs w:val="24"/>
        </w:rPr>
      </w:pPr>
      <w:bookmarkStart w:id="89" w:name="_Toc1679058646"/>
      <w:bookmarkStart w:id="90" w:name="_Toc2129857492"/>
      <w:bookmarkEnd w:id="89"/>
      <w:r>
        <w:rPr>
          <w:rFonts w:ascii="方正书宋_GBK" w:eastAsia="方正书宋_GBK" w:hAnsi="方正书宋_GBK" w:cs="方正书宋_GBK" w:hint="eastAsia"/>
          <w:b w:val="0"/>
          <w:sz w:val="24"/>
          <w:szCs w:val="24"/>
        </w:rPr>
        <w:t>3.</w:t>
      </w:r>
      <w:r>
        <w:rPr>
          <w:rFonts w:ascii="方正书宋_GBK" w:eastAsia="方正书宋_GBK" w:hAnsi="方正书宋_GBK" w:cs="方正书宋_GBK"/>
          <w:b w:val="0"/>
          <w:sz w:val="24"/>
          <w:szCs w:val="24"/>
        </w:rPr>
        <w:t>5</w:t>
      </w:r>
      <w:r>
        <w:rPr>
          <w:rFonts w:ascii="方正书宋_GBK" w:eastAsia="方正书宋_GBK" w:hAnsi="方正书宋_GBK" w:cs="方正书宋_GBK" w:hint="eastAsia"/>
          <w:b w:val="0"/>
          <w:sz w:val="24"/>
          <w:szCs w:val="24"/>
        </w:rPr>
        <w:t>.</w:t>
      </w:r>
      <w:r>
        <w:rPr>
          <w:rFonts w:ascii="方正书宋_GBK" w:eastAsia="方正书宋_GBK" w:hAnsi="方正书宋_GBK" w:cs="方正书宋_GBK"/>
          <w:b w:val="0"/>
          <w:sz w:val="24"/>
          <w:szCs w:val="24"/>
        </w:rPr>
        <w:t>5</w:t>
      </w:r>
      <w:r>
        <w:rPr>
          <w:rFonts w:ascii="方正书宋_GBK" w:eastAsia="方正书宋_GBK" w:hAnsi="方正书宋_GBK" w:cs="方正书宋_GBK" w:hint="eastAsia"/>
          <w:b w:val="0"/>
          <w:sz w:val="24"/>
          <w:szCs w:val="24"/>
        </w:rPr>
        <w:t xml:space="preserve">  自定义扩展</w:t>
      </w:r>
      <w:bookmarkEnd w:id="90"/>
    </w:p>
    <w:p w14:paraId="7658A7B9" w14:textId="77777777" w:rsidR="001B56EF" w:rsidRDefault="007044E3">
      <w:pPr>
        <w:ind w:firstLine="420"/>
        <w:rPr>
          <w:rFonts w:ascii="方正书宋_GBK" w:eastAsia="方正书宋_GBK" w:hAnsi="方正书宋_GBK" w:cs="方正书宋_GBK"/>
          <w:sz w:val="24"/>
          <w:szCs w:val="24"/>
        </w:rPr>
      </w:pPr>
      <w:r>
        <w:rPr>
          <w:rFonts w:ascii="方正书宋_GBK" w:eastAsia="方正书宋_GBK" w:hAnsi="方正书宋_GBK" w:cs="方正书宋_GBK" w:hint="eastAsia"/>
          <w:sz w:val="24"/>
          <w:szCs w:val="24"/>
        </w:rPr>
        <w:lastRenderedPageBreak/>
        <w:t>自定义扩展框架提供一个机制，使得能将自定义功能绑定到</w:t>
      </w:r>
      <w:proofErr w:type="spellStart"/>
      <w:r>
        <w:rPr>
          <w:rFonts w:ascii="方正书宋_GBK" w:eastAsia="方正书宋_GBK" w:hAnsi="方正书宋_GBK" w:cs="方正书宋_GBK" w:hint="eastAsia"/>
          <w:sz w:val="24"/>
          <w:szCs w:val="24"/>
        </w:rPr>
        <w:t>Scrapy</w:t>
      </w:r>
      <w:proofErr w:type="spellEnd"/>
      <w:r>
        <w:rPr>
          <w:rFonts w:ascii="方正书宋_GBK" w:eastAsia="方正书宋_GBK" w:hAnsi="方正书宋_GBK" w:cs="方正书宋_GBK" w:hint="eastAsia"/>
          <w:sz w:val="24"/>
          <w:szCs w:val="24"/>
        </w:rPr>
        <w:t>。扩展只是正常的类，它们在</w:t>
      </w:r>
      <w:proofErr w:type="spellStart"/>
      <w:r>
        <w:rPr>
          <w:rFonts w:ascii="方正书宋_GBK" w:eastAsia="方正书宋_GBK" w:hAnsi="方正书宋_GBK" w:cs="方正书宋_GBK" w:hint="eastAsia"/>
          <w:sz w:val="24"/>
          <w:szCs w:val="24"/>
        </w:rPr>
        <w:t>Scrapy</w:t>
      </w:r>
      <w:proofErr w:type="spellEnd"/>
      <w:r>
        <w:rPr>
          <w:rFonts w:ascii="方正书宋_GBK" w:eastAsia="方正书宋_GBK" w:hAnsi="方正书宋_GBK" w:cs="方正书宋_GBK" w:hint="eastAsia"/>
          <w:sz w:val="24"/>
          <w:szCs w:val="24"/>
        </w:rPr>
        <w:t>启动时被实例化、初始化。</w:t>
      </w:r>
    </w:p>
    <w:p w14:paraId="422765AF" w14:textId="77777777" w:rsidR="001B56EF" w:rsidRDefault="007044E3">
      <w:pPr>
        <w:ind w:firstLine="420"/>
        <w:rPr>
          <w:rFonts w:ascii="方正书宋_GBK" w:eastAsia="方正书宋_GBK" w:hAnsi="方正书宋_GBK" w:cs="方正书宋_GBK"/>
          <w:sz w:val="24"/>
          <w:szCs w:val="24"/>
        </w:rPr>
      </w:pPr>
      <w:r>
        <w:rPr>
          <w:rFonts w:ascii="方正书宋_GBK" w:eastAsia="方正书宋_GBK" w:hAnsi="方正书宋_GBK" w:cs="方正书宋_GBK" w:hint="eastAsia"/>
          <w:sz w:val="24"/>
          <w:szCs w:val="24"/>
        </w:rPr>
        <w:t>扩展使用 </w:t>
      </w:r>
      <w:proofErr w:type="spellStart"/>
      <w:r>
        <w:rPr>
          <w:rFonts w:ascii="方正书宋_GBK" w:eastAsia="方正书宋_GBK" w:hAnsi="方正书宋_GBK" w:cs="方正书宋_GBK" w:hint="eastAsia"/>
          <w:sz w:val="24"/>
          <w:szCs w:val="24"/>
        </w:rPr>
        <w:t>Scrapy</w:t>
      </w:r>
      <w:proofErr w:type="spellEnd"/>
      <w:r>
        <w:rPr>
          <w:rFonts w:ascii="方正书宋_GBK" w:eastAsia="方正书宋_GBK" w:hAnsi="方正书宋_GBK" w:cs="方正书宋_GBK" w:hint="eastAsia"/>
          <w:sz w:val="24"/>
          <w:szCs w:val="24"/>
        </w:rPr>
        <w:t xml:space="preserve"> settings 管理它们的设置，通常扩展需要给它们的设置加上前缀，以避免跟已有(或将来)的扩展冲突。</w:t>
      </w:r>
    </w:p>
    <w:p w14:paraId="7C74BF9D" w14:textId="77777777" w:rsidR="001B56EF" w:rsidRDefault="007044E3">
      <w:pPr>
        <w:ind w:firstLine="420"/>
        <w:rPr>
          <w:rFonts w:ascii="方正书宋_GBK" w:eastAsia="方正书宋_GBK" w:hAnsi="方正书宋_GBK" w:cs="方正书宋_GBK"/>
          <w:sz w:val="24"/>
          <w:szCs w:val="24"/>
        </w:rPr>
      </w:pPr>
      <w:r>
        <w:rPr>
          <w:rFonts w:ascii="方正书宋_GBK" w:eastAsia="方正书宋_GBK" w:hAnsi="方正书宋_GBK" w:cs="方正书宋_GBK" w:hint="eastAsia"/>
          <w:sz w:val="24"/>
          <w:szCs w:val="24"/>
        </w:rPr>
        <w:t>扩展在扩展类被实例化时加载和激活。 因此，所有扩展的实例化代码必须在类的构造函数(__</w:t>
      </w:r>
      <w:proofErr w:type="spellStart"/>
      <w:r>
        <w:rPr>
          <w:rFonts w:ascii="方正书宋_GBK" w:eastAsia="方正书宋_GBK" w:hAnsi="方正书宋_GBK" w:cs="方正书宋_GBK" w:hint="eastAsia"/>
          <w:sz w:val="24"/>
          <w:szCs w:val="24"/>
        </w:rPr>
        <w:t>init</w:t>
      </w:r>
      <w:proofErr w:type="spellEnd"/>
      <w:r>
        <w:rPr>
          <w:rFonts w:ascii="方正书宋_GBK" w:eastAsia="方正书宋_GBK" w:hAnsi="方正书宋_GBK" w:cs="方正书宋_GBK" w:hint="eastAsia"/>
          <w:sz w:val="24"/>
          <w:szCs w:val="24"/>
        </w:rPr>
        <w:t>__)中执行。要使得扩展可用，需要把它添加到</w:t>
      </w:r>
      <w:proofErr w:type="spellStart"/>
      <w:r>
        <w:rPr>
          <w:rFonts w:ascii="方正书宋_GBK" w:eastAsia="方正书宋_GBK" w:hAnsi="方正书宋_GBK" w:cs="方正书宋_GBK" w:hint="eastAsia"/>
          <w:sz w:val="24"/>
          <w:szCs w:val="24"/>
        </w:rPr>
        <w:t>Scrapy</w:t>
      </w:r>
      <w:proofErr w:type="spellEnd"/>
      <w:r>
        <w:rPr>
          <w:rFonts w:ascii="方正书宋_GBK" w:eastAsia="方正书宋_GBK" w:hAnsi="方正书宋_GBK" w:cs="方正书宋_GBK" w:hint="eastAsia"/>
          <w:sz w:val="24"/>
          <w:szCs w:val="24"/>
        </w:rPr>
        <w:t>的 EXTENSIONS 配置中。</w:t>
      </w:r>
    </w:p>
    <w:p w14:paraId="25E7F075" w14:textId="77777777" w:rsidR="001B56EF" w:rsidRDefault="007044E3">
      <w:pPr>
        <w:ind w:firstLine="420"/>
        <w:rPr>
          <w:rFonts w:ascii="方正书宋_GBK" w:eastAsia="方正书宋_GBK" w:hAnsi="方正书宋_GBK" w:cs="方正书宋_GBK"/>
          <w:sz w:val="24"/>
          <w:szCs w:val="24"/>
        </w:rPr>
      </w:pPr>
      <w:r>
        <w:rPr>
          <w:rFonts w:ascii="方正书宋_GBK" w:eastAsia="方正书宋_GBK" w:hAnsi="方正书宋_GBK" w:cs="方正书宋_GBK" w:hint="eastAsia"/>
          <w:sz w:val="24"/>
          <w:szCs w:val="24"/>
        </w:rPr>
        <w:t>为了禁用一个默认开启的扩展(比如，包含在 EXTENSIONS_BASE 中的扩展)， 需要将其顺序(order)设置为 None 。</w:t>
      </w:r>
    </w:p>
    <w:p w14:paraId="4E008D3F" w14:textId="77777777" w:rsidR="001B56EF" w:rsidRDefault="007044E3">
      <w:pPr>
        <w:ind w:firstLine="420"/>
        <w:rPr>
          <w:rFonts w:ascii="方正书宋_GBK" w:eastAsia="方正书宋_GBK" w:hAnsi="方正书宋_GBK" w:cs="方正书宋_GBK"/>
          <w:sz w:val="24"/>
          <w:szCs w:val="24"/>
        </w:rPr>
      </w:pPr>
      <w:r>
        <w:rPr>
          <w:rFonts w:ascii="方正书宋_GBK" w:eastAsia="方正书宋_GBK" w:hAnsi="方正书宋_GBK" w:cs="方正书宋_GBK" w:hint="eastAsia"/>
          <w:sz w:val="24"/>
          <w:szCs w:val="24"/>
        </w:rPr>
        <w:t xml:space="preserve">每个扩展是一个单一的Python class。 </w:t>
      </w:r>
      <w:proofErr w:type="spellStart"/>
      <w:r>
        <w:rPr>
          <w:rFonts w:ascii="方正书宋_GBK" w:eastAsia="方正书宋_GBK" w:hAnsi="方正书宋_GBK" w:cs="方正书宋_GBK" w:hint="eastAsia"/>
          <w:sz w:val="24"/>
          <w:szCs w:val="24"/>
        </w:rPr>
        <w:t>Scrapy</w:t>
      </w:r>
      <w:proofErr w:type="spellEnd"/>
      <w:r>
        <w:rPr>
          <w:rFonts w:ascii="方正书宋_GBK" w:eastAsia="方正书宋_GBK" w:hAnsi="方正书宋_GBK" w:cs="方正书宋_GBK" w:hint="eastAsia"/>
          <w:sz w:val="24"/>
          <w:szCs w:val="24"/>
        </w:rPr>
        <w:t>扩展(包括</w:t>
      </w:r>
      <w:proofErr w:type="spellStart"/>
      <w:r>
        <w:rPr>
          <w:rFonts w:ascii="方正书宋_GBK" w:eastAsia="方正书宋_GBK" w:hAnsi="方正书宋_GBK" w:cs="方正书宋_GBK" w:hint="eastAsia"/>
          <w:sz w:val="24"/>
          <w:szCs w:val="24"/>
        </w:rPr>
        <w:t>middlewares</w:t>
      </w:r>
      <w:proofErr w:type="spellEnd"/>
      <w:r>
        <w:rPr>
          <w:rFonts w:ascii="方正书宋_GBK" w:eastAsia="方正书宋_GBK" w:hAnsi="方正书宋_GBK" w:cs="方正书宋_GBK" w:hint="eastAsia"/>
          <w:sz w:val="24"/>
          <w:szCs w:val="24"/>
        </w:rPr>
        <w:t>和pipelines)的主要入口是 </w:t>
      </w:r>
      <w:proofErr w:type="spellStart"/>
      <w:r>
        <w:rPr>
          <w:rFonts w:ascii="方正书宋_GBK" w:eastAsia="方正书宋_GBK" w:hAnsi="方正书宋_GBK" w:cs="方正书宋_GBK" w:hint="eastAsia"/>
          <w:sz w:val="24"/>
          <w:szCs w:val="24"/>
        </w:rPr>
        <w:t>from_crawler</w:t>
      </w:r>
      <w:proofErr w:type="spellEnd"/>
      <w:r>
        <w:rPr>
          <w:rFonts w:ascii="方正书宋_GBK" w:eastAsia="方正书宋_GBK" w:hAnsi="方正书宋_GBK" w:cs="方正书宋_GBK" w:hint="eastAsia"/>
          <w:sz w:val="24"/>
          <w:szCs w:val="24"/>
        </w:rPr>
        <w:t> 类方法， 它接收一个 Crawler 类的实例。通过这个对象访问settings，signals，stats，控制爬虫的行为。通常来说，扩展关联到 signals 并执行它们触发的任务。如果 </w:t>
      </w:r>
      <w:proofErr w:type="spellStart"/>
      <w:r>
        <w:rPr>
          <w:rFonts w:ascii="方正书宋_GBK" w:eastAsia="方正书宋_GBK" w:hAnsi="方正书宋_GBK" w:cs="方正书宋_GBK" w:hint="eastAsia"/>
          <w:sz w:val="24"/>
          <w:szCs w:val="24"/>
        </w:rPr>
        <w:t>from_crawler</w:t>
      </w:r>
      <w:proofErr w:type="spellEnd"/>
      <w:r>
        <w:rPr>
          <w:rFonts w:ascii="方正书宋_GBK" w:eastAsia="方正书宋_GBK" w:hAnsi="方正书宋_GBK" w:cs="方正书宋_GBK" w:hint="eastAsia"/>
          <w:sz w:val="24"/>
          <w:szCs w:val="24"/>
        </w:rPr>
        <w:t> 方法抛出 </w:t>
      </w:r>
      <w:proofErr w:type="spellStart"/>
      <w:r>
        <w:rPr>
          <w:rFonts w:ascii="方正书宋_GBK" w:eastAsia="方正书宋_GBK" w:hAnsi="方正书宋_GBK" w:cs="方正书宋_GBK" w:hint="eastAsia"/>
          <w:sz w:val="24"/>
          <w:szCs w:val="24"/>
        </w:rPr>
        <w:t>NotConfigured</w:t>
      </w:r>
      <w:proofErr w:type="spellEnd"/>
      <w:r>
        <w:rPr>
          <w:rFonts w:ascii="方正书宋_GBK" w:eastAsia="方正书宋_GBK" w:hAnsi="方正书宋_GBK" w:cs="方正书宋_GBK" w:hint="eastAsia"/>
          <w:sz w:val="24"/>
          <w:szCs w:val="24"/>
        </w:rPr>
        <w:t> 异常， 扩展会被禁用。否则，扩展会被开启。</w:t>
      </w:r>
    </w:p>
    <w:p w14:paraId="06379470" w14:textId="77777777" w:rsidR="001B56EF" w:rsidRDefault="007044E3">
      <w:pPr>
        <w:pStyle w:val="21"/>
        <w:numPr>
          <w:ilvl w:val="1"/>
          <w:numId w:val="0"/>
        </w:numPr>
        <w:spacing w:beforeLines="50" w:before="156" w:after="0" w:line="360" w:lineRule="auto"/>
        <w:rPr>
          <w:rFonts w:ascii="方正书宋_GBK" w:eastAsia="方正书宋_GBK" w:hAnsi="方正书宋_GBK" w:cs="方正书宋_GBK"/>
          <w:bCs w:val="0"/>
          <w:sz w:val="28"/>
          <w:szCs w:val="28"/>
        </w:rPr>
      </w:pPr>
      <w:bookmarkStart w:id="91" w:name="_Toc1594776639"/>
      <w:bookmarkStart w:id="92" w:name="_Toc1743454853"/>
      <w:bookmarkEnd w:id="91"/>
      <w:r>
        <w:rPr>
          <w:rFonts w:ascii="方正书宋_GBK" w:eastAsia="方正书宋_GBK" w:hAnsi="方正书宋_GBK" w:cs="方正书宋_GBK" w:hint="eastAsia"/>
          <w:bCs w:val="0"/>
          <w:sz w:val="28"/>
          <w:szCs w:val="28"/>
        </w:rPr>
        <w:t>3.</w:t>
      </w:r>
      <w:r>
        <w:rPr>
          <w:rFonts w:ascii="方正书宋_GBK" w:eastAsia="方正书宋_GBK" w:hAnsi="方正书宋_GBK" w:cs="方正书宋_GBK"/>
          <w:bCs w:val="0"/>
          <w:sz w:val="28"/>
          <w:szCs w:val="28"/>
        </w:rPr>
        <w:t>6</w:t>
      </w:r>
      <w:r>
        <w:rPr>
          <w:rFonts w:ascii="方正书宋_GBK" w:eastAsia="方正书宋_GBK" w:hAnsi="方正书宋_GBK" w:cs="方正书宋_GBK" w:hint="eastAsia"/>
          <w:bCs w:val="0"/>
          <w:sz w:val="28"/>
          <w:szCs w:val="28"/>
        </w:rPr>
        <w:t xml:space="preserve">  故障处理要求</w:t>
      </w:r>
      <w:bookmarkEnd w:id="92"/>
    </w:p>
    <w:p w14:paraId="1D464B68" w14:textId="77777777" w:rsidR="001B56EF" w:rsidRDefault="007044E3">
      <w:pPr>
        <w:rPr>
          <w:rFonts w:ascii="方正书宋_GBK" w:eastAsia="方正书宋_GBK" w:hAnsi="方正书宋_GBK" w:cs="方正书宋_GBK"/>
          <w:sz w:val="24"/>
          <w:szCs w:val="24"/>
        </w:rPr>
      </w:pPr>
      <w:r>
        <w:rPr>
          <w:rFonts w:ascii="方正书宋_GBK" w:eastAsia="方正书宋_GBK" w:hAnsi="方正书宋_GBK" w:cs="方正书宋_GBK" w:hint="eastAsia"/>
          <w:sz w:val="24"/>
          <w:szCs w:val="24"/>
        </w:rPr>
        <w:t>下面是</w:t>
      </w:r>
      <w:proofErr w:type="spellStart"/>
      <w:r>
        <w:rPr>
          <w:rFonts w:ascii="方正书宋_GBK" w:eastAsia="方正书宋_GBK" w:hAnsi="方正书宋_GBK" w:cs="方正书宋_GBK" w:hint="eastAsia"/>
          <w:sz w:val="24"/>
          <w:szCs w:val="24"/>
        </w:rPr>
        <w:t>Scrapy</w:t>
      </w:r>
      <w:proofErr w:type="spellEnd"/>
      <w:r>
        <w:rPr>
          <w:rFonts w:ascii="方正书宋_GBK" w:eastAsia="方正书宋_GBK" w:hAnsi="方正书宋_GBK" w:cs="方正书宋_GBK" w:hint="eastAsia"/>
          <w:sz w:val="24"/>
          <w:szCs w:val="24"/>
        </w:rPr>
        <w:t>提供的故障异常抛出及其产生的场景。</w:t>
      </w:r>
    </w:p>
    <w:p w14:paraId="2CC78988" w14:textId="77777777" w:rsidR="001B56EF" w:rsidRDefault="007044E3">
      <w:pPr>
        <w:rPr>
          <w:rFonts w:ascii="方正书宋_GBK" w:eastAsia="方正书宋_GBK" w:hAnsi="方正书宋_GBK" w:cs="方正书宋_GBK"/>
          <w:sz w:val="24"/>
          <w:szCs w:val="24"/>
        </w:rPr>
      </w:pPr>
      <w:proofErr w:type="spellStart"/>
      <w:r>
        <w:rPr>
          <w:rFonts w:ascii="方正书宋_GBK" w:eastAsia="方正书宋_GBK" w:hAnsi="方正书宋_GBK" w:cs="方正书宋_GBK" w:hint="eastAsia"/>
          <w:sz w:val="24"/>
          <w:szCs w:val="24"/>
        </w:rPr>
        <w:t>DropItem</w:t>
      </w:r>
      <w:proofErr w:type="spellEnd"/>
      <w:r>
        <w:rPr>
          <w:rFonts w:ascii="方正书宋_GBK" w:eastAsia="方正书宋_GBK" w:hAnsi="方正书宋_GBK" w:cs="方正书宋_GBK" w:hint="eastAsia"/>
          <w:sz w:val="24"/>
          <w:szCs w:val="24"/>
        </w:rPr>
        <w:t>该</w:t>
      </w:r>
      <w:proofErr w:type="gramStart"/>
      <w:r>
        <w:rPr>
          <w:rFonts w:ascii="方正书宋_GBK" w:eastAsia="方正书宋_GBK" w:hAnsi="方正书宋_GBK" w:cs="方正书宋_GBK" w:hint="eastAsia"/>
          <w:sz w:val="24"/>
          <w:szCs w:val="24"/>
        </w:rPr>
        <w:t>异常由</w:t>
      </w:r>
      <w:proofErr w:type="gramEnd"/>
      <w:r>
        <w:rPr>
          <w:rFonts w:ascii="方正书宋_GBK" w:eastAsia="方正书宋_GBK" w:hAnsi="方正书宋_GBK" w:cs="方正书宋_GBK" w:hint="eastAsia"/>
          <w:sz w:val="24"/>
          <w:szCs w:val="24"/>
        </w:rPr>
        <w:t>item pipeline抛出，用于停止处理item。</w:t>
      </w:r>
    </w:p>
    <w:p w14:paraId="7DF3FB72" w14:textId="77777777" w:rsidR="001B56EF" w:rsidRDefault="007044E3">
      <w:pPr>
        <w:rPr>
          <w:rFonts w:ascii="方正书宋_GBK" w:eastAsia="方正书宋_GBK" w:hAnsi="方正书宋_GBK" w:cs="方正书宋_GBK"/>
          <w:sz w:val="24"/>
          <w:szCs w:val="24"/>
        </w:rPr>
      </w:pPr>
      <w:proofErr w:type="spellStart"/>
      <w:r>
        <w:rPr>
          <w:rFonts w:ascii="方正书宋_GBK" w:eastAsia="方正书宋_GBK" w:hAnsi="方正书宋_GBK" w:cs="方正书宋_GBK" w:hint="eastAsia"/>
          <w:sz w:val="24"/>
          <w:szCs w:val="24"/>
        </w:rPr>
        <w:t>CloseSpider</w:t>
      </w:r>
      <w:proofErr w:type="spellEnd"/>
      <w:r>
        <w:rPr>
          <w:rFonts w:ascii="方正书宋_GBK" w:eastAsia="方正书宋_GBK" w:hAnsi="方正书宋_GBK" w:cs="方正书宋_GBK" w:hint="eastAsia"/>
          <w:sz w:val="24"/>
          <w:szCs w:val="24"/>
        </w:rPr>
        <w:t>该</w:t>
      </w:r>
      <w:proofErr w:type="gramStart"/>
      <w:r>
        <w:rPr>
          <w:rFonts w:ascii="方正书宋_GBK" w:eastAsia="方正书宋_GBK" w:hAnsi="方正书宋_GBK" w:cs="方正书宋_GBK" w:hint="eastAsia"/>
          <w:sz w:val="24"/>
          <w:szCs w:val="24"/>
        </w:rPr>
        <w:t>异常由</w:t>
      </w:r>
      <w:proofErr w:type="gramEnd"/>
      <w:r>
        <w:rPr>
          <w:rFonts w:ascii="方正书宋_GBK" w:eastAsia="方正书宋_GBK" w:hAnsi="方正书宋_GBK" w:cs="方正书宋_GBK" w:hint="eastAsia"/>
          <w:sz w:val="24"/>
          <w:szCs w:val="24"/>
        </w:rPr>
        <w:t>spider的回</w:t>
      </w:r>
      <w:proofErr w:type="gramStart"/>
      <w:r>
        <w:rPr>
          <w:rFonts w:ascii="方正书宋_GBK" w:eastAsia="方正书宋_GBK" w:hAnsi="方正书宋_GBK" w:cs="方正书宋_GBK" w:hint="eastAsia"/>
          <w:sz w:val="24"/>
          <w:szCs w:val="24"/>
        </w:rPr>
        <w:t>调函数</w:t>
      </w:r>
      <w:proofErr w:type="gramEnd"/>
      <w:r>
        <w:rPr>
          <w:rFonts w:ascii="方正书宋_GBK" w:eastAsia="方正书宋_GBK" w:hAnsi="方正书宋_GBK" w:cs="方正书宋_GBK" w:hint="eastAsia"/>
          <w:sz w:val="24"/>
          <w:szCs w:val="24"/>
        </w:rPr>
        <w:t>(callback)抛出，来暂停/停止spider。</w:t>
      </w:r>
    </w:p>
    <w:p w14:paraId="14024AD7" w14:textId="77777777" w:rsidR="001B56EF" w:rsidRDefault="007044E3">
      <w:pPr>
        <w:rPr>
          <w:rFonts w:ascii="方正书宋_GBK" w:eastAsia="方正书宋_GBK" w:hAnsi="方正书宋_GBK" w:cs="方正书宋_GBK"/>
          <w:sz w:val="24"/>
          <w:szCs w:val="24"/>
        </w:rPr>
      </w:pPr>
      <w:proofErr w:type="spellStart"/>
      <w:r>
        <w:rPr>
          <w:rFonts w:ascii="方正书宋_GBK" w:eastAsia="方正书宋_GBK" w:hAnsi="方正书宋_GBK" w:cs="方正书宋_GBK" w:hint="eastAsia"/>
          <w:sz w:val="24"/>
          <w:szCs w:val="24"/>
        </w:rPr>
        <w:t>IgnoreRequest</w:t>
      </w:r>
      <w:proofErr w:type="spellEnd"/>
      <w:r>
        <w:rPr>
          <w:rFonts w:ascii="方正书宋_GBK" w:eastAsia="方正书宋_GBK" w:hAnsi="方正书宋_GBK" w:cs="方正书宋_GBK" w:hint="eastAsia"/>
          <w:sz w:val="24"/>
          <w:szCs w:val="24"/>
        </w:rPr>
        <w:t>该</w:t>
      </w:r>
      <w:proofErr w:type="gramStart"/>
      <w:r>
        <w:rPr>
          <w:rFonts w:ascii="方正书宋_GBK" w:eastAsia="方正书宋_GBK" w:hAnsi="方正书宋_GBK" w:cs="方正书宋_GBK" w:hint="eastAsia"/>
          <w:sz w:val="24"/>
          <w:szCs w:val="24"/>
        </w:rPr>
        <w:t>异常由调度器</w:t>
      </w:r>
      <w:proofErr w:type="gramEnd"/>
      <w:r>
        <w:rPr>
          <w:rFonts w:ascii="方正书宋_GBK" w:eastAsia="方正书宋_GBK" w:hAnsi="方正书宋_GBK" w:cs="方正书宋_GBK" w:hint="eastAsia"/>
          <w:sz w:val="24"/>
          <w:szCs w:val="24"/>
        </w:rPr>
        <w:t>(Scheduler)或其他下载中间件抛出，声明忽略该request。</w:t>
      </w:r>
    </w:p>
    <w:p w14:paraId="36FDC87D" w14:textId="77777777" w:rsidR="001B56EF" w:rsidRDefault="007044E3">
      <w:pPr>
        <w:rPr>
          <w:rFonts w:ascii="方正书宋_GBK" w:eastAsia="方正书宋_GBK" w:hAnsi="方正书宋_GBK" w:cs="方正书宋_GBK"/>
          <w:sz w:val="24"/>
          <w:szCs w:val="24"/>
        </w:rPr>
      </w:pPr>
      <w:proofErr w:type="spellStart"/>
      <w:r>
        <w:rPr>
          <w:rFonts w:ascii="方正书宋_GBK" w:eastAsia="方正书宋_GBK" w:hAnsi="方正书宋_GBK" w:cs="方正书宋_GBK" w:hint="eastAsia"/>
          <w:sz w:val="24"/>
          <w:szCs w:val="24"/>
        </w:rPr>
        <w:t>NotConfigured</w:t>
      </w:r>
      <w:proofErr w:type="spellEnd"/>
      <w:r>
        <w:rPr>
          <w:rFonts w:ascii="方正书宋_GBK" w:eastAsia="方正书宋_GBK" w:hAnsi="方正书宋_GBK" w:cs="方正书宋_GBK" w:hint="eastAsia"/>
          <w:sz w:val="24"/>
          <w:szCs w:val="24"/>
        </w:rPr>
        <w:t>该</w:t>
      </w:r>
      <w:proofErr w:type="gramStart"/>
      <w:r>
        <w:rPr>
          <w:rFonts w:ascii="方正书宋_GBK" w:eastAsia="方正书宋_GBK" w:hAnsi="方正书宋_GBK" w:cs="方正书宋_GBK" w:hint="eastAsia"/>
          <w:sz w:val="24"/>
          <w:szCs w:val="24"/>
        </w:rPr>
        <w:t>异常由</w:t>
      </w:r>
      <w:proofErr w:type="gramEnd"/>
      <w:r>
        <w:rPr>
          <w:rFonts w:ascii="方正书宋_GBK" w:eastAsia="方正书宋_GBK" w:hAnsi="方正书宋_GBK" w:cs="方正书宋_GBK" w:hint="eastAsia"/>
          <w:sz w:val="24"/>
          <w:szCs w:val="24"/>
        </w:rPr>
        <w:t xml:space="preserve">Extensions、Item pipelines、Downloader </w:t>
      </w:r>
      <w:proofErr w:type="spellStart"/>
      <w:r>
        <w:rPr>
          <w:rFonts w:ascii="方正书宋_GBK" w:eastAsia="方正书宋_GBK" w:hAnsi="方正书宋_GBK" w:cs="方正书宋_GBK" w:hint="eastAsia"/>
          <w:sz w:val="24"/>
          <w:szCs w:val="24"/>
        </w:rPr>
        <w:lastRenderedPageBreak/>
        <w:t>middlwares</w:t>
      </w:r>
      <w:proofErr w:type="spellEnd"/>
      <w:r>
        <w:rPr>
          <w:rFonts w:ascii="方正书宋_GBK" w:eastAsia="方正书宋_GBK" w:hAnsi="方正书宋_GBK" w:cs="方正书宋_GBK" w:hint="eastAsia"/>
          <w:sz w:val="24"/>
          <w:szCs w:val="24"/>
        </w:rPr>
        <w:t xml:space="preserve">、Spider </w:t>
      </w:r>
      <w:proofErr w:type="spellStart"/>
      <w:r>
        <w:rPr>
          <w:rFonts w:ascii="方正书宋_GBK" w:eastAsia="方正书宋_GBK" w:hAnsi="方正书宋_GBK" w:cs="方正书宋_GBK" w:hint="eastAsia"/>
          <w:sz w:val="24"/>
          <w:szCs w:val="24"/>
        </w:rPr>
        <w:t>middlewares</w:t>
      </w:r>
      <w:proofErr w:type="spellEnd"/>
      <w:r>
        <w:rPr>
          <w:rFonts w:ascii="方正书宋_GBK" w:eastAsia="方正书宋_GBK" w:hAnsi="方正书宋_GBK" w:cs="方正书宋_GBK" w:hint="eastAsia"/>
          <w:sz w:val="24"/>
          <w:szCs w:val="24"/>
        </w:rPr>
        <w:t>组件抛出，声明其仍然保持关闭。该异常必须由组件的构造器(constructor)抛出。</w:t>
      </w:r>
    </w:p>
    <w:p w14:paraId="41012798" w14:textId="77777777" w:rsidR="001B56EF" w:rsidRDefault="007044E3">
      <w:pPr>
        <w:rPr>
          <w:rFonts w:ascii="方正书宋_GBK" w:eastAsia="方正书宋_GBK" w:hAnsi="方正书宋_GBK" w:cs="方正书宋_GBK"/>
          <w:sz w:val="24"/>
          <w:szCs w:val="24"/>
        </w:rPr>
      </w:pPr>
      <w:proofErr w:type="spellStart"/>
      <w:r>
        <w:rPr>
          <w:rFonts w:ascii="方正书宋_GBK" w:eastAsia="方正书宋_GBK" w:hAnsi="方正书宋_GBK" w:cs="方正书宋_GBK" w:hint="eastAsia"/>
          <w:sz w:val="24"/>
          <w:szCs w:val="24"/>
        </w:rPr>
        <w:t>NotSupported</w:t>
      </w:r>
      <w:proofErr w:type="spellEnd"/>
      <w:r>
        <w:rPr>
          <w:rFonts w:ascii="方正书宋_GBK" w:eastAsia="方正书宋_GBK" w:hAnsi="方正书宋_GBK" w:cs="方正书宋_GBK" w:hint="eastAsia"/>
          <w:sz w:val="24"/>
          <w:szCs w:val="24"/>
        </w:rPr>
        <w:t>该异常声明一个不支持的特性。</w:t>
      </w:r>
    </w:p>
    <w:p w14:paraId="6458D74C" w14:textId="77777777" w:rsidR="001B56EF" w:rsidRDefault="007044E3">
      <w:pPr>
        <w:rPr>
          <w:rFonts w:ascii="方正书宋_GBK" w:eastAsia="方正书宋_GBK" w:hAnsi="方正书宋_GBK" w:cs="方正书宋_GBK"/>
          <w:sz w:val="24"/>
          <w:szCs w:val="24"/>
        </w:rPr>
      </w:pPr>
      <w:r>
        <w:rPr>
          <w:rFonts w:ascii="方正书宋_GBK" w:eastAsia="方正书宋_GBK" w:hAnsi="方正书宋_GBK" w:cs="方正书宋_GBK" w:hint="eastAsia"/>
          <w:sz w:val="24"/>
          <w:szCs w:val="24"/>
        </w:rPr>
        <w:t>日志log记录完整详细的操作动作与操作数据，用于调试和查错。</w:t>
      </w:r>
    </w:p>
    <w:p w14:paraId="3F4859B9" w14:textId="77777777" w:rsidR="001B56EF" w:rsidRDefault="007044E3">
      <w:pPr>
        <w:pStyle w:val="21"/>
        <w:numPr>
          <w:ilvl w:val="1"/>
          <w:numId w:val="0"/>
        </w:numPr>
        <w:spacing w:beforeLines="50" w:before="156" w:after="0" w:line="360" w:lineRule="auto"/>
        <w:rPr>
          <w:rFonts w:ascii="方正书宋_GBK" w:eastAsia="方正书宋_GBK" w:hAnsi="方正书宋_GBK" w:cs="方正书宋_GBK"/>
          <w:bCs w:val="0"/>
          <w:sz w:val="28"/>
          <w:szCs w:val="28"/>
        </w:rPr>
      </w:pPr>
      <w:bookmarkStart w:id="93" w:name="_Toc1947154472"/>
      <w:bookmarkStart w:id="94" w:name="_Toc1052680172"/>
      <w:bookmarkEnd w:id="93"/>
      <w:r>
        <w:rPr>
          <w:rFonts w:ascii="方正书宋_GBK" w:eastAsia="方正书宋_GBK" w:hAnsi="方正书宋_GBK" w:cs="方正书宋_GBK" w:hint="eastAsia"/>
          <w:bCs w:val="0"/>
          <w:sz w:val="28"/>
          <w:szCs w:val="28"/>
        </w:rPr>
        <w:t>3.</w:t>
      </w:r>
      <w:r>
        <w:rPr>
          <w:rFonts w:ascii="方正书宋_GBK" w:eastAsia="方正书宋_GBK" w:hAnsi="方正书宋_GBK" w:cs="方正书宋_GBK"/>
          <w:bCs w:val="0"/>
          <w:sz w:val="28"/>
          <w:szCs w:val="28"/>
        </w:rPr>
        <w:t>7</w:t>
      </w:r>
      <w:r>
        <w:rPr>
          <w:rFonts w:ascii="方正书宋_GBK" w:eastAsia="方正书宋_GBK" w:hAnsi="方正书宋_GBK" w:cs="方正书宋_GBK" w:hint="eastAsia"/>
          <w:bCs w:val="0"/>
          <w:sz w:val="28"/>
          <w:szCs w:val="28"/>
        </w:rPr>
        <w:t xml:space="preserve">  其他专门要求</w:t>
      </w:r>
      <w:bookmarkEnd w:id="94"/>
    </w:p>
    <w:p w14:paraId="55A6E340" w14:textId="77777777" w:rsidR="001B56EF" w:rsidRDefault="007044E3">
      <w:pPr>
        <w:ind w:left="420"/>
        <w:rPr>
          <w:rFonts w:ascii="方正书宋_GBK" w:eastAsia="方正书宋_GBK" w:hAnsi="方正书宋_GBK" w:cs="方正书宋_GBK"/>
          <w:sz w:val="24"/>
          <w:szCs w:val="24"/>
        </w:rPr>
      </w:pPr>
      <w:r>
        <w:rPr>
          <w:rFonts w:ascii="方正书宋_GBK" w:eastAsia="方正书宋_GBK" w:hAnsi="方正书宋_GBK" w:cs="方正书宋_GBK" w:hint="eastAsia"/>
          <w:sz w:val="24"/>
          <w:szCs w:val="24"/>
        </w:rPr>
        <w:t>无</w:t>
      </w:r>
    </w:p>
    <w:p w14:paraId="7E68EE4E" w14:textId="77777777" w:rsidR="001B56EF" w:rsidRDefault="007044E3">
      <w:pPr>
        <w:pStyle w:val="11"/>
        <w:numPr>
          <w:ilvl w:val="0"/>
          <w:numId w:val="0"/>
        </w:numPr>
        <w:spacing w:before="0" w:after="220" w:line="360" w:lineRule="auto"/>
        <w:rPr>
          <w:rFonts w:ascii="方正书宋_GBK" w:eastAsia="方正书宋_GBK" w:hAnsi="方正书宋_GBK" w:cs="方正书宋_GBK"/>
          <w:sz w:val="30"/>
          <w:szCs w:val="30"/>
        </w:rPr>
      </w:pPr>
      <w:bookmarkStart w:id="95" w:name="_Toc1228077887"/>
      <w:bookmarkStart w:id="96" w:name="_Toc1932943263"/>
      <w:bookmarkEnd w:id="95"/>
      <w:r>
        <w:rPr>
          <w:rFonts w:ascii="方正书宋_GBK" w:eastAsia="方正书宋_GBK" w:hAnsi="方正书宋_GBK" w:cs="方正书宋_GBK" w:hint="eastAsia"/>
          <w:sz w:val="30"/>
          <w:szCs w:val="30"/>
        </w:rPr>
        <w:t>4  运行环境规定</w:t>
      </w:r>
      <w:bookmarkEnd w:id="96"/>
    </w:p>
    <w:p w14:paraId="1A8B214C" w14:textId="77777777" w:rsidR="001B56EF" w:rsidRDefault="007044E3">
      <w:pPr>
        <w:pStyle w:val="21"/>
        <w:numPr>
          <w:ilvl w:val="1"/>
          <w:numId w:val="0"/>
        </w:numPr>
        <w:spacing w:beforeLines="50" w:before="156" w:after="0" w:line="360" w:lineRule="auto"/>
        <w:rPr>
          <w:rFonts w:ascii="方正书宋_GBK" w:eastAsia="方正书宋_GBK" w:hAnsi="方正书宋_GBK" w:cs="方正书宋_GBK"/>
          <w:bCs w:val="0"/>
          <w:sz w:val="28"/>
          <w:szCs w:val="28"/>
        </w:rPr>
      </w:pPr>
      <w:bookmarkStart w:id="97" w:name="_Toc789639278"/>
      <w:bookmarkStart w:id="98" w:name="_Toc1842237636"/>
      <w:bookmarkEnd w:id="97"/>
      <w:r>
        <w:rPr>
          <w:rFonts w:ascii="方正书宋_GBK" w:eastAsia="方正书宋_GBK" w:hAnsi="方正书宋_GBK" w:cs="方正书宋_GBK" w:hint="eastAsia"/>
          <w:bCs w:val="0"/>
          <w:sz w:val="28"/>
          <w:szCs w:val="28"/>
        </w:rPr>
        <w:t>4.1  设备</w:t>
      </w:r>
      <w:bookmarkEnd w:id="98"/>
    </w:p>
    <w:p w14:paraId="668916EE" w14:textId="77777777" w:rsidR="001B56EF" w:rsidRDefault="007044E3">
      <w:pPr>
        <w:rPr>
          <w:rFonts w:ascii="方正书宋_GBK" w:eastAsia="方正书宋_GBK" w:hAnsi="方正书宋_GBK" w:cs="方正书宋_GBK"/>
          <w:sz w:val="24"/>
          <w:szCs w:val="24"/>
        </w:rPr>
      </w:pPr>
      <w:r>
        <w:rPr>
          <w:rFonts w:ascii="方正书宋_GBK" w:eastAsia="方正书宋_GBK" w:hAnsi="方正书宋_GBK" w:cs="方正书宋_GBK" w:hint="eastAsia"/>
          <w:sz w:val="24"/>
          <w:szCs w:val="24"/>
        </w:rPr>
        <w:t>系统：Linux、Mac、Windows</w:t>
      </w:r>
    </w:p>
    <w:p w14:paraId="34419CC0" w14:textId="77777777" w:rsidR="001B56EF" w:rsidRDefault="007044E3">
      <w:pPr>
        <w:rPr>
          <w:rFonts w:ascii="方正书宋_GBK" w:eastAsia="方正书宋_GBK" w:hAnsi="方正书宋_GBK" w:cs="方正书宋_GBK"/>
          <w:sz w:val="24"/>
          <w:szCs w:val="24"/>
        </w:rPr>
      </w:pPr>
      <w:r>
        <w:rPr>
          <w:rFonts w:ascii="方正书宋_GBK" w:eastAsia="方正书宋_GBK" w:hAnsi="方正书宋_GBK" w:cs="方正书宋_GBK" w:hint="eastAsia"/>
          <w:sz w:val="24"/>
          <w:szCs w:val="24"/>
        </w:rPr>
        <w:t>内存：256</w:t>
      </w:r>
      <w:r>
        <w:rPr>
          <w:rFonts w:ascii="方正书宋_GBK" w:eastAsia="方正书宋_GBK" w:hAnsi="方正书宋_GBK" w:cs="方正书宋_GBK"/>
          <w:sz w:val="24"/>
          <w:szCs w:val="24"/>
        </w:rPr>
        <w:t>MB以上</w:t>
      </w:r>
    </w:p>
    <w:p w14:paraId="542747FE" w14:textId="77777777" w:rsidR="001B56EF" w:rsidRDefault="007044E3">
      <w:pPr>
        <w:rPr>
          <w:rFonts w:ascii="方正书宋_GBK" w:eastAsia="方正书宋_GBK" w:hAnsi="方正书宋_GBK" w:cs="方正书宋_GBK"/>
          <w:sz w:val="24"/>
          <w:szCs w:val="24"/>
        </w:rPr>
      </w:pPr>
      <w:r>
        <w:rPr>
          <w:rFonts w:ascii="方正书宋_GBK" w:eastAsia="方正书宋_GBK" w:hAnsi="方正书宋_GBK" w:cs="方正书宋_GBK" w:hint="eastAsia"/>
          <w:sz w:val="24"/>
          <w:szCs w:val="24"/>
        </w:rPr>
        <w:t>硬盘：20G以上</w:t>
      </w:r>
    </w:p>
    <w:p w14:paraId="0201B7BD" w14:textId="77777777" w:rsidR="001B56EF" w:rsidRDefault="007044E3">
      <w:pPr>
        <w:rPr>
          <w:rFonts w:ascii="方正书宋_GBK" w:eastAsia="方正书宋_GBK" w:hAnsi="方正书宋_GBK" w:cs="方正书宋_GBK"/>
          <w:sz w:val="24"/>
          <w:szCs w:val="24"/>
        </w:rPr>
      </w:pPr>
      <w:r>
        <w:rPr>
          <w:rFonts w:ascii="方正书宋_GBK" w:eastAsia="方正书宋_GBK" w:hAnsi="方正书宋_GBK" w:cs="方正书宋_GBK" w:hint="eastAsia"/>
          <w:sz w:val="24"/>
          <w:szCs w:val="24"/>
        </w:rPr>
        <w:t>显示器分辨率：800×600以上</w:t>
      </w:r>
    </w:p>
    <w:p w14:paraId="16F286AF" w14:textId="77777777" w:rsidR="001B56EF" w:rsidRDefault="007044E3">
      <w:pPr>
        <w:rPr>
          <w:rFonts w:ascii="方正书宋_GBK" w:eastAsia="方正书宋_GBK" w:hAnsi="方正书宋_GBK" w:cs="方正书宋_GBK"/>
          <w:sz w:val="24"/>
          <w:szCs w:val="24"/>
        </w:rPr>
      </w:pPr>
      <w:r>
        <w:rPr>
          <w:rFonts w:ascii="方正书宋_GBK" w:eastAsia="方正书宋_GBK" w:hAnsi="方正书宋_GBK" w:cs="方正书宋_GBK" w:hint="eastAsia"/>
          <w:sz w:val="24"/>
          <w:szCs w:val="24"/>
        </w:rPr>
        <w:t>用于开发python爬虫的PC机或网络服务器</w:t>
      </w:r>
    </w:p>
    <w:p w14:paraId="7125A3D1" w14:textId="77777777" w:rsidR="001B56EF" w:rsidRDefault="007044E3">
      <w:pPr>
        <w:pStyle w:val="21"/>
        <w:numPr>
          <w:ilvl w:val="1"/>
          <w:numId w:val="0"/>
        </w:numPr>
        <w:spacing w:beforeLines="50" w:before="156" w:after="0" w:line="360" w:lineRule="auto"/>
        <w:rPr>
          <w:rFonts w:ascii="方正书宋_GBK" w:eastAsia="方正书宋_GBK" w:hAnsi="方正书宋_GBK" w:cs="方正书宋_GBK"/>
          <w:bCs w:val="0"/>
          <w:sz w:val="28"/>
          <w:szCs w:val="28"/>
        </w:rPr>
      </w:pPr>
      <w:bookmarkStart w:id="99" w:name="_Toc225395131"/>
      <w:bookmarkStart w:id="100" w:name="_Toc1559125035"/>
      <w:bookmarkEnd w:id="99"/>
      <w:r>
        <w:rPr>
          <w:rFonts w:ascii="方正书宋_GBK" w:eastAsia="方正书宋_GBK" w:hAnsi="方正书宋_GBK" w:cs="方正书宋_GBK" w:hint="eastAsia"/>
          <w:bCs w:val="0"/>
          <w:sz w:val="28"/>
          <w:szCs w:val="28"/>
        </w:rPr>
        <w:t>4.2  支持软件</w:t>
      </w:r>
      <w:bookmarkEnd w:id="100"/>
    </w:p>
    <w:p w14:paraId="4C0A7B44" w14:textId="77777777" w:rsidR="001B56EF" w:rsidRDefault="007044E3">
      <w:pPr>
        <w:ind w:firstLine="420"/>
        <w:rPr>
          <w:rFonts w:ascii="方正书宋_GBK" w:eastAsia="方正书宋_GBK" w:hAnsi="方正书宋_GBK" w:cs="方正书宋_GBK"/>
          <w:sz w:val="24"/>
          <w:szCs w:val="24"/>
        </w:rPr>
      </w:pPr>
      <w:r>
        <w:rPr>
          <w:rFonts w:ascii="方正书宋_GBK" w:eastAsia="方正书宋_GBK" w:hAnsi="方正书宋_GBK" w:cs="方正书宋_GBK" w:hint="eastAsia"/>
          <w:sz w:val="24"/>
          <w:szCs w:val="24"/>
        </w:rPr>
        <w:t>Python3.0+ 或 2.7</w:t>
      </w:r>
    </w:p>
    <w:p w14:paraId="4927C0BC" w14:textId="77777777" w:rsidR="001B56EF" w:rsidRDefault="007044E3">
      <w:pPr>
        <w:ind w:firstLine="420"/>
        <w:rPr>
          <w:rFonts w:ascii="方正书宋_GBK" w:eastAsia="方正书宋_GBK" w:hAnsi="方正书宋_GBK" w:cs="方正书宋_GBK"/>
          <w:sz w:val="24"/>
          <w:szCs w:val="24"/>
        </w:rPr>
      </w:pPr>
      <w:r>
        <w:rPr>
          <w:rFonts w:ascii="方正书宋_GBK" w:eastAsia="方正书宋_GBK" w:hAnsi="方正书宋_GBK" w:cs="方正书宋_GBK" w:hint="eastAsia"/>
          <w:sz w:val="24"/>
          <w:szCs w:val="24"/>
        </w:rPr>
        <w:t>基于Windows、Linux、</w:t>
      </w:r>
      <w:proofErr w:type="spellStart"/>
      <w:r>
        <w:rPr>
          <w:rFonts w:ascii="方正书宋_GBK" w:eastAsia="方正书宋_GBK" w:hAnsi="方正书宋_GBK" w:cs="方正书宋_GBK" w:hint="eastAsia"/>
          <w:sz w:val="24"/>
          <w:szCs w:val="24"/>
        </w:rPr>
        <w:t>MacOs</w:t>
      </w:r>
      <w:proofErr w:type="spellEnd"/>
      <w:r>
        <w:rPr>
          <w:rFonts w:ascii="方正书宋_GBK" w:eastAsia="方正书宋_GBK" w:hAnsi="方正书宋_GBK" w:cs="方正书宋_GBK" w:hint="eastAsia"/>
          <w:sz w:val="24"/>
          <w:szCs w:val="24"/>
        </w:rPr>
        <w:t>等平台</w:t>
      </w:r>
    </w:p>
    <w:p w14:paraId="1519CEC1" w14:textId="77777777" w:rsidR="001B56EF" w:rsidRDefault="007044E3">
      <w:pPr>
        <w:pStyle w:val="21"/>
        <w:numPr>
          <w:ilvl w:val="1"/>
          <w:numId w:val="0"/>
        </w:numPr>
        <w:spacing w:beforeLines="50" w:before="156" w:after="0" w:line="360" w:lineRule="auto"/>
        <w:rPr>
          <w:rFonts w:ascii="方正书宋_GBK" w:eastAsia="方正书宋_GBK" w:hAnsi="方正书宋_GBK" w:cs="方正书宋_GBK"/>
          <w:bCs w:val="0"/>
          <w:sz w:val="28"/>
          <w:szCs w:val="28"/>
        </w:rPr>
      </w:pPr>
      <w:bookmarkStart w:id="101" w:name="_Toc393513586"/>
      <w:bookmarkStart w:id="102" w:name="_Toc925045476"/>
      <w:bookmarkEnd w:id="101"/>
      <w:r>
        <w:rPr>
          <w:rFonts w:ascii="方正书宋_GBK" w:eastAsia="方正书宋_GBK" w:hAnsi="方正书宋_GBK" w:cs="方正书宋_GBK" w:hint="eastAsia"/>
          <w:bCs w:val="0"/>
          <w:sz w:val="28"/>
          <w:szCs w:val="28"/>
        </w:rPr>
        <w:t>4.3  接口</w:t>
      </w:r>
      <w:bookmarkEnd w:id="102"/>
    </w:p>
    <w:p w14:paraId="1A1D8F84" w14:textId="77777777" w:rsidR="001B56EF" w:rsidRDefault="007044E3">
      <w:pPr>
        <w:pStyle w:val="31"/>
        <w:numPr>
          <w:ilvl w:val="2"/>
          <w:numId w:val="0"/>
        </w:numPr>
        <w:spacing w:before="120" w:after="0"/>
        <w:rPr>
          <w:rFonts w:ascii="方正书宋_GBK" w:eastAsia="方正书宋_GBK" w:hAnsi="方正书宋_GBK" w:cs="方正书宋_GBK"/>
          <w:b w:val="0"/>
          <w:sz w:val="24"/>
          <w:szCs w:val="24"/>
        </w:rPr>
      </w:pPr>
      <w:bookmarkStart w:id="103" w:name="_Toc756820569"/>
      <w:bookmarkStart w:id="104" w:name="_Toc1408801434"/>
      <w:bookmarkEnd w:id="103"/>
      <w:r>
        <w:rPr>
          <w:rFonts w:ascii="方正书宋_GBK" w:eastAsia="方正书宋_GBK" w:hAnsi="方正书宋_GBK" w:cs="方正书宋_GBK" w:hint="eastAsia"/>
          <w:b w:val="0"/>
          <w:sz w:val="24"/>
          <w:szCs w:val="24"/>
        </w:rPr>
        <w:t>4.3.1  硬件接口</w:t>
      </w:r>
      <w:bookmarkEnd w:id="104"/>
    </w:p>
    <w:p w14:paraId="7B1786C7" w14:textId="77777777" w:rsidR="001B56EF" w:rsidRDefault="007044E3">
      <w:pPr>
        <w:rPr>
          <w:rFonts w:ascii="方正书宋_GBK" w:eastAsia="方正书宋_GBK" w:hAnsi="方正书宋_GBK" w:cs="方正书宋_GBK"/>
          <w:sz w:val="24"/>
          <w:szCs w:val="24"/>
        </w:rPr>
      </w:pPr>
      <w:r>
        <w:rPr>
          <w:rFonts w:ascii="方正书宋_GBK" w:eastAsia="方正书宋_GBK" w:hAnsi="方正书宋_GBK" w:cs="方正书宋_GBK" w:hint="eastAsia"/>
          <w:sz w:val="24"/>
          <w:szCs w:val="24"/>
        </w:rPr>
        <w:t>无</w:t>
      </w:r>
    </w:p>
    <w:p w14:paraId="509A799A" w14:textId="77777777" w:rsidR="001B56EF" w:rsidRDefault="007044E3">
      <w:pPr>
        <w:pStyle w:val="31"/>
        <w:numPr>
          <w:ilvl w:val="2"/>
          <w:numId w:val="0"/>
        </w:numPr>
        <w:spacing w:before="120" w:after="0"/>
        <w:rPr>
          <w:rFonts w:ascii="方正书宋_GBK" w:eastAsia="方正书宋_GBK" w:hAnsi="方正书宋_GBK" w:cs="方正书宋_GBK"/>
          <w:b w:val="0"/>
          <w:sz w:val="24"/>
          <w:szCs w:val="24"/>
        </w:rPr>
      </w:pPr>
      <w:bookmarkStart w:id="105" w:name="_Toc1152491278"/>
      <w:bookmarkStart w:id="106" w:name="_Toc736146167"/>
      <w:bookmarkEnd w:id="105"/>
      <w:r>
        <w:rPr>
          <w:rFonts w:ascii="方正书宋_GBK" w:eastAsia="方正书宋_GBK" w:hAnsi="方正书宋_GBK" w:cs="方正书宋_GBK" w:hint="eastAsia"/>
          <w:b w:val="0"/>
          <w:sz w:val="24"/>
          <w:szCs w:val="24"/>
        </w:rPr>
        <w:t>4.3.2  软件接口</w:t>
      </w:r>
      <w:bookmarkEnd w:id="106"/>
    </w:p>
    <w:p w14:paraId="5137E5C8" w14:textId="77777777" w:rsidR="001B56EF" w:rsidRDefault="007044E3">
      <w:pPr>
        <w:rPr>
          <w:rFonts w:ascii="方正书宋_GBK" w:eastAsia="方正书宋_GBK" w:hAnsi="方正书宋_GBK" w:cs="方正书宋_GBK"/>
          <w:sz w:val="24"/>
          <w:szCs w:val="24"/>
        </w:rPr>
      </w:pPr>
      <w:r>
        <w:rPr>
          <w:rFonts w:ascii="方正书宋_GBK" w:eastAsia="方正书宋_GBK" w:hAnsi="方正书宋_GBK" w:cs="方正书宋_GBK" w:hint="eastAsia"/>
          <w:sz w:val="24"/>
          <w:szCs w:val="24"/>
        </w:rPr>
        <w:t>Python类库</w:t>
      </w:r>
    </w:p>
    <w:p w14:paraId="68770584" w14:textId="77777777" w:rsidR="001B56EF" w:rsidRDefault="007044E3">
      <w:pPr>
        <w:pStyle w:val="31"/>
        <w:numPr>
          <w:ilvl w:val="2"/>
          <w:numId w:val="0"/>
        </w:numPr>
        <w:spacing w:before="120" w:after="0"/>
        <w:rPr>
          <w:rFonts w:ascii="方正书宋_GBK" w:eastAsia="方正书宋_GBK" w:hAnsi="方正书宋_GBK" w:cs="方正书宋_GBK"/>
          <w:b w:val="0"/>
          <w:sz w:val="24"/>
          <w:szCs w:val="24"/>
        </w:rPr>
      </w:pPr>
      <w:bookmarkStart w:id="107" w:name="_Toc834192925"/>
      <w:bookmarkStart w:id="108" w:name="_Toc1696051745"/>
      <w:bookmarkEnd w:id="107"/>
      <w:r>
        <w:rPr>
          <w:rFonts w:ascii="方正书宋_GBK" w:eastAsia="方正书宋_GBK" w:hAnsi="方正书宋_GBK" w:cs="方正书宋_GBK" w:hint="eastAsia"/>
          <w:b w:val="0"/>
          <w:sz w:val="24"/>
          <w:szCs w:val="24"/>
        </w:rPr>
        <w:lastRenderedPageBreak/>
        <w:t>4.3.3  通信接口</w:t>
      </w:r>
      <w:bookmarkEnd w:id="108"/>
    </w:p>
    <w:p w14:paraId="391B8D51" w14:textId="77777777" w:rsidR="001B56EF" w:rsidRDefault="007044E3">
      <w:pPr>
        <w:rPr>
          <w:rFonts w:ascii="方正书宋_GBK" w:eastAsia="方正书宋_GBK" w:hAnsi="方正书宋_GBK" w:cs="方正书宋_GBK"/>
          <w:sz w:val="24"/>
          <w:szCs w:val="24"/>
        </w:rPr>
      </w:pPr>
      <w:r>
        <w:rPr>
          <w:rFonts w:ascii="方正书宋_GBK" w:eastAsia="方正书宋_GBK" w:hAnsi="方正书宋_GBK" w:cs="方正书宋_GBK" w:hint="eastAsia"/>
          <w:sz w:val="24"/>
          <w:szCs w:val="24"/>
        </w:rPr>
        <w:t>HTTP协议、TCP/IP协议、HTTPS协议</w:t>
      </w:r>
    </w:p>
    <w:p w14:paraId="710939A2" w14:textId="77777777" w:rsidR="001B56EF" w:rsidRDefault="007044E3">
      <w:pPr>
        <w:pStyle w:val="31"/>
        <w:numPr>
          <w:ilvl w:val="2"/>
          <w:numId w:val="0"/>
        </w:numPr>
        <w:spacing w:before="120" w:after="0"/>
        <w:rPr>
          <w:rFonts w:ascii="方正书宋_GBK" w:eastAsia="方正书宋_GBK" w:hAnsi="方正书宋_GBK" w:cs="方正书宋_GBK"/>
          <w:b w:val="0"/>
          <w:sz w:val="24"/>
          <w:szCs w:val="24"/>
        </w:rPr>
      </w:pPr>
      <w:bookmarkStart w:id="109" w:name="_Toc62457200"/>
      <w:bookmarkStart w:id="110" w:name="_Toc2034295137"/>
      <w:bookmarkEnd w:id="109"/>
      <w:r>
        <w:rPr>
          <w:rFonts w:ascii="方正书宋_GBK" w:eastAsia="方正书宋_GBK" w:hAnsi="方正书宋_GBK" w:cs="方正书宋_GBK" w:hint="eastAsia"/>
          <w:b w:val="0"/>
          <w:sz w:val="24"/>
          <w:szCs w:val="24"/>
        </w:rPr>
        <w:t>4.3.4  用户接口</w:t>
      </w:r>
      <w:bookmarkEnd w:id="110"/>
    </w:p>
    <w:p w14:paraId="09F4FA8F" w14:textId="77777777" w:rsidR="001B56EF" w:rsidRDefault="007044E3">
      <w:pPr>
        <w:rPr>
          <w:rFonts w:ascii="方正书宋_GBK" w:eastAsia="方正书宋_GBK" w:hAnsi="方正书宋_GBK" w:cs="方正书宋_GBK"/>
          <w:sz w:val="24"/>
          <w:szCs w:val="24"/>
        </w:rPr>
      </w:pPr>
      <w:r>
        <w:rPr>
          <w:rFonts w:ascii="方正书宋_GBK" w:eastAsia="方正书宋_GBK" w:hAnsi="方正书宋_GBK" w:cs="方正书宋_GBK" w:hint="eastAsia"/>
          <w:sz w:val="24"/>
          <w:szCs w:val="24"/>
        </w:rPr>
        <w:t>命令行工具: 通过 </w:t>
      </w:r>
      <w:proofErr w:type="spellStart"/>
      <w:r>
        <w:rPr>
          <w:rFonts w:ascii="方正书宋_GBK" w:eastAsia="方正书宋_GBK" w:hAnsi="方正书宋_GBK" w:cs="方正书宋_GBK" w:hint="eastAsia"/>
          <w:sz w:val="24"/>
          <w:szCs w:val="24"/>
        </w:rPr>
        <w:t>scrapy</w:t>
      </w:r>
      <w:proofErr w:type="spellEnd"/>
      <w:r>
        <w:rPr>
          <w:rFonts w:ascii="方正书宋_GBK" w:eastAsia="方正书宋_GBK" w:hAnsi="方正书宋_GBK" w:cs="方正书宋_GBK" w:hint="eastAsia"/>
          <w:sz w:val="24"/>
          <w:szCs w:val="24"/>
        </w:rPr>
        <w:t> 命令行工具进行控制。</w:t>
      </w:r>
    </w:p>
    <w:p w14:paraId="163CF96C" w14:textId="77777777" w:rsidR="001B56EF" w:rsidRDefault="007044E3">
      <w:pPr>
        <w:rPr>
          <w:rFonts w:ascii="方正书宋_GBK" w:eastAsia="方正书宋_GBK" w:hAnsi="方正书宋_GBK" w:cs="方正书宋_GBK"/>
          <w:sz w:val="24"/>
          <w:szCs w:val="24"/>
        </w:rPr>
      </w:pPr>
      <w:proofErr w:type="spellStart"/>
      <w:r>
        <w:rPr>
          <w:rFonts w:ascii="方正书宋_GBK" w:eastAsia="方正书宋_GBK" w:hAnsi="方正书宋_GBK" w:cs="方正书宋_GBK" w:hint="eastAsia"/>
          <w:sz w:val="24"/>
          <w:szCs w:val="24"/>
        </w:rPr>
        <w:t>Scrapy</w:t>
      </w:r>
      <w:proofErr w:type="spellEnd"/>
      <w:r>
        <w:rPr>
          <w:rFonts w:ascii="方正书宋_GBK" w:eastAsia="方正书宋_GBK" w:hAnsi="方正书宋_GBK" w:cs="方正书宋_GBK" w:hint="eastAsia"/>
          <w:sz w:val="24"/>
          <w:szCs w:val="24"/>
        </w:rPr>
        <w:t>终端:一个交互终端，提供在未启动spider的情况下尝试及</w:t>
      </w:r>
      <w:proofErr w:type="gramStart"/>
      <w:r>
        <w:rPr>
          <w:rFonts w:ascii="方正书宋_GBK" w:eastAsia="方正书宋_GBK" w:hAnsi="方正书宋_GBK" w:cs="方正书宋_GBK" w:hint="eastAsia"/>
          <w:sz w:val="24"/>
          <w:szCs w:val="24"/>
        </w:rPr>
        <w:t>调试爬取代码</w:t>
      </w:r>
      <w:proofErr w:type="gramEnd"/>
      <w:r>
        <w:rPr>
          <w:rFonts w:ascii="方正书宋_GBK" w:eastAsia="方正书宋_GBK" w:hAnsi="方正书宋_GBK" w:cs="方正书宋_GBK" w:hint="eastAsia"/>
          <w:sz w:val="24"/>
          <w:szCs w:val="24"/>
        </w:rPr>
        <w:t>。</w:t>
      </w:r>
    </w:p>
    <w:p w14:paraId="3C3963ED" w14:textId="77777777" w:rsidR="001B56EF" w:rsidRDefault="007044E3">
      <w:pPr>
        <w:rPr>
          <w:rFonts w:ascii="方正书宋_GBK" w:eastAsia="方正书宋_GBK" w:hAnsi="方正书宋_GBK" w:cs="方正书宋_GBK"/>
        </w:rPr>
      </w:pPr>
      <w:r>
        <w:rPr>
          <w:rFonts w:ascii="方正书宋_GBK" w:eastAsia="方正书宋_GBK" w:hAnsi="方正书宋_GBK" w:cs="方正书宋_GBK" w:hint="eastAsia"/>
          <w:sz w:val="24"/>
          <w:szCs w:val="24"/>
        </w:rPr>
        <w:t>telnet终端：以供检查和控制</w:t>
      </w:r>
      <w:proofErr w:type="spellStart"/>
      <w:r>
        <w:rPr>
          <w:rFonts w:ascii="方正书宋_GBK" w:eastAsia="方正书宋_GBK" w:hAnsi="方正书宋_GBK" w:cs="方正书宋_GBK" w:hint="eastAsia"/>
          <w:sz w:val="24"/>
          <w:szCs w:val="24"/>
        </w:rPr>
        <w:t>Scrapy</w:t>
      </w:r>
      <w:proofErr w:type="spellEnd"/>
      <w:r>
        <w:rPr>
          <w:rFonts w:ascii="方正书宋_GBK" w:eastAsia="方正书宋_GBK" w:hAnsi="方正书宋_GBK" w:cs="方正书宋_GBK" w:hint="eastAsia"/>
          <w:sz w:val="24"/>
          <w:szCs w:val="24"/>
        </w:rPr>
        <w:t>运行的进程。</w:t>
      </w:r>
    </w:p>
    <w:sectPr w:rsidR="001B56EF">
      <w:footerReference w:type="default" r:id="rId22"/>
      <w:pgSz w:w="11906" w:h="16838"/>
      <w:pgMar w:top="1440" w:right="1800" w:bottom="1440" w:left="1800" w:header="851" w:footer="720" w:gutter="0"/>
      <w:pgNumType w:start="1"/>
      <w:cols w:space="720"/>
      <w:formProt w:val="0"/>
      <w:docGrid w:type="lines" w:linePitch="312" w:charSpace="2047"/>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9" w:author="liuchao" w:date="2017-04-30T08:14:00Z" w:initials="l">
    <w:p w14:paraId="63A91553" w14:textId="77777777" w:rsidR="0029789B" w:rsidRDefault="0029789B">
      <w:pPr>
        <w:pStyle w:val="a4"/>
      </w:pPr>
      <w:r>
        <w:rPr>
          <w:rStyle w:val="af2"/>
        </w:rPr>
        <w:annotationRef/>
      </w:r>
      <w:r>
        <w:rPr>
          <w:rFonts w:hint="eastAsia"/>
        </w:rPr>
        <w:t>下面都是“非功能”需求吗？大部分还是属于该软件的“功能性”特征，即其（包括模块、组件、接口等）提供的具体功能。</w:t>
      </w:r>
    </w:p>
  </w:comment>
  <w:comment w:id="50" w:author="liuchao" w:date="2017-04-30T08:11:00Z" w:initials="l">
    <w:p w14:paraId="68A408A9" w14:textId="77777777" w:rsidR="0029789B" w:rsidRDefault="0029789B">
      <w:pPr>
        <w:pStyle w:val="a4"/>
      </w:pPr>
      <w:r>
        <w:rPr>
          <w:rStyle w:val="af2"/>
        </w:rPr>
        <w:annotationRef/>
      </w:r>
      <w:r>
        <w:rPr>
          <w:rFonts w:hint="eastAsia"/>
        </w:rPr>
        <w:t>空格？显示的是“小圆圈”？</w:t>
      </w:r>
    </w:p>
  </w:comment>
  <w:comment w:id="51" w:author="liuchao" w:date="2017-04-30T08:16:00Z" w:initials="l">
    <w:p w14:paraId="77ED30BB" w14:textId="77777777" w:rsidR="0029789B" w:rsidRDefault="0029789B">
      <w:pPr>
        <w:pStyle w:val="a4"/>
        <w:rPr>
          <w:rFonts w:hint="eastAsia"/>
        </w:rPr>
      </w:pPr>
      <w:r>
        <w:rPr>
          <w:rStyle w:val="af2"/>
        </w:rPr>
        <w:annotationRef/>
      </w:r>
      <w:r>
        <w:rPr>
          <w:rFonts w:hint="eastAsia"/>
        </w:rPr>
        <w:t>提供数据导出功能，并提供</w:t>
      </w:r>
      <w:r>
        <w:t>…</w:t>
      </w:r>
    </w:p>
  </w:comment>
  <w:comment w:id="54" w:author="liuchao" w:date="2017-05-01T10:48:00Z" w:initials="l">
    <w:p w14:paraId="4D5A13FF" w14:textId="76039A27" w:rsidR="00A74686" w:rsidRDefault="00A74686">
      <w:pPr>
        <w:pStyle w:val="a4"/>
      </w:pPr>
      <w:r>
        <w:rPr>
          <w:rStyle w:val="af2"/>
        </w:rPr>
        <w:annotationRef/>
      </w:r>
      <w:r>
        <w:rPr>
          <w:rFonts w:hint="eastAsia"/>
        </w:rPr>
        <w:t>需要细化。</w:t>
      </w:r>
      <w:r>
        <w:rPr>
          <w:rFonts w:hint="eastAsia"/>
        </w:rPr>
        <w:t>建议在增加第</w:t>
      </w:r>
      <w:r>
        <w:rPr>
          <w:rFonts w:hint="eastAsia"/>
        </w:rPr>
        <w:t>5</w:t>
      </w:r>
      <w:r>
        <w:rPr>
          <w:rFonts w:hint="eastAsia"/>
        </w:rPr>
        <w:t>章，具体说明</w:t>
      </w:r>
      <w:bookmarkStart w:id="55" w:name="_GoBack"/>
      <w:bookmarkEnd w:id="55"/>
    </w:p>
  </w:comment>
  <w:comment w:id="58" w:author="liuchao" w:date="2017-04-30T08:21:00Z" w:initials="l">
    <w:p w14:paraId="61736101" w14:textId="77777777" w:rsidR="0029789B" w:rsidRDefault="0029789B">
      <w:pPr>
        <w:pStyle w:val="a4"/>
      </w:pPr>
      <w:r>
        <w:rPr>
          <w:rStyle w:val="af2"/>
        </w:rPr>
        <w:annotationRef/>
      </w:r>
      <w:r>
        <w:rPr>
          <w:rFonts w:hint="eastAsia"/>
        </w:rPr>
        <w:t>标注这幅图的来源。</w:t>
      </w:r>
    </w:p>
  </w:comment>
  <w:comment w:id="61" w:author="liuchao" w:date="2017-04-30T08:23:00Z" w:initials="l">
    <w:p w14:paraId="225D52EF" w14:textId="77777777" w:rsidR="00BE312B" w:rsidRPr="00BE312B" w:rsidRDefault="0029789B" w:rsidP="00BE312B">
      <w:pPr>
        <w:rPr>
          <w:rFonts w:asciiTheme="minorEastAsia" w:eastAsiaTheme="minorEastAsia" w:hAnsiTheme="minorEastAsia"/>
        </w:rPr>
      </w:pPr>
      <w:r>
        <w:rPr>
          <w:rStyle w:val="af2"/>
        </w:rPr>
        <w:annotationRef/>
      </w:r>
      <w:r w:rsidR="00BE312B" w:rsidRPr="00BE312B">
        <w:rPr>
          <w:rFonts w:asciiTheme="minorEastAsia" w:eastAsiaTheme="minorEastAsia" w:hAnsiTheme="minorEastAsia" w:hint="eastAsia"/>
        </w:rPr>
        <w:t>1</w:t>
      </w:r>
      <w:r w:rsidR="00BE312B" w:rsidRPr="00BE312B">
        <w:rPr>
          <w:rFonts w:asciiTheme="minorEastAsia" w:eastAsiaTheme="minorEastAsia" w:hAnsiTheme="minorEastAsia" w:hint="eastAsia"/>
        </w:rPr>
        <w:t>．</w:t>
      </w:r>
      <w:r w:rsidRPr="00BE312B">
        <w:rPr>
          <w:rFonts w:asciiTheme="minorEastAsia" w:eastAsiaTheme="minorEastAsia" w:hAnsiTheme="minorEastAsia" w:hint="eastAsia"/>
        </w:rPr>
        <w:t>“xx中间件”、“xx提取器</w:t>
      </w:r>
      <w:r w:rsidRPr="00BE312B">
        <w:rPr>
          <w:rFonts w:asciiTheme="minorEastAsia" w:eastAsiaTheme="minorEastAsia" w:hAnsiTheme="minorEastAsia"/>
        </w:rPr>
        <w:t>”</w:t>
      </w:r>
      <w:r w:rsidR="00BE312B" w:rsidRPr="00BE312B">
        <w:rPr>
          <w:rFonts w:asciiTheme="minorEastAsia" w:eastAsiaTheme="minorEastAsia" w:hAnsiTheme="minorEastAsia" w:hint="eastAsia"/>
        </w:rPr>
        <w:t>：应改为对其</w:t>
      </w:r>
      <w:proofErr w:type="gramStart"/>
      <w:r w:rsidR="00BE312B" w:rsidRPr="00BE312B">
        <w:rPr>
          <w:rFonts w:asciiTheme="minorEastAsia" w:eastAsiaTheme="minorEastAsia" w:hAnsiTheme="minorEastAsia" w:hint="eastAsia"/>
        </w:rPr>
        <w:t>”</w:t>
      </w:r>
      <w:proofErr w:type="gramEnd"/>
      <w:r w:rsidR="00BE312B" w:rsidRPr="00BE312B">
        <w:rPr>
          <w:rFonts w:asciiTheme="minorEastAsia" w:eastAsiaTheme="minorEastAsia" w:hAnsiTheme="minorEastAsia" w:hint="eastAsia"/>
        </w:rPr>
        <w:t>目的“（或功能）的表示，如</w:t>
      </w:r>
    </w:p>
    <w:p w14:paraId="7143600E" w14:textId="77777777" w:rsidR="00BE312B" w:rsidRPr="00BE312B" w:rsidRDefault="00BE312B" w:rsidP="00BE312B">
      <w:pPr>
        <w:ind w:left="420" w:firstLine="420"/>
        <w:rPr>
          <w:rFonts w:asciiTheme="minorEastAsia" w:eastAsiaTheme="minorEastAsia" w:hAnsiTheme="minorEastAsia" w:cs="方正书宋_GBK"/>
          <w:sz w:val="24"/>
          <w:szCs w:val="24"/>
        </w:rPr>
      </w:pPr>
      <w:proofErr w:type="gramStart"/>
      <w:r w:rsidRPr="00BE312B">
        <w:rPr>
          <w:rFonts w:asciiTheme="minorEastAsia" w:eastAsiaTheme="minorEastAsia" w:hAnsiTheme="minorEastAsia" w:cs="方正书宋_GBK" w:hint="eastAsia"/>
          <w:sz w:val="24"/>
          <w:szCs w:val="24"/>
        </w:rPr>
        <w:t>调度器</w:t>
      </w:r>
      <w:proofErr w:type="gramEnd"/>
      <w:r w:rsidRPr="00BE312B">
        <w:rPr>
          <w:rFonts w:asciiTheme="minorEastAsia" w:eastAsiaTheme="minorEastAsia" w:hAnsiTheme="minorEastAsia" w:cs="方正书宋_GBK" w:hint="eastAsia"/>
          <w:sz w:val="24"/>
          <w:szCs w:val="24"/>
        </w:rPr>
        <w:t>(Scheduler)</w:t>
      </w:r>
      <w:r w:rsidRPr="00BE312B">
        <w:rPr>
          <w:rFonts w:asciiTheme="minorEastAsia" w:eastAsiaTheme="minorEastAsia" w:hAnsiTheme="minorEastAsia" w:cs="方正书宋_GBK" w:hint="eastAsia"/>
          <w:sz w:val="24"/>
          <w:szCs w:val="24"/>
        </w:rPr>
        <w:t>：（页面爬取）任务调度</w:t>
      </w:r>
    </w:p>
    <w:p w14:paraId="40C8F2FF" w14:textId="77777777" w:rsidR="00BE312B" w:rsidRPr="00BE312B" w:rsidRDefault="00BE312B" w:rsidP="00BE312B">
      <w:pPr>
        <w:ind w:left="420" w:firstLine="420"/>
        <w:rPr>
          <w:rFonts w:asciiTheme="minorEastAsia" w:eastAsiaTheme="minorEastAsia" w:hAnsiTheme="minorEastAsia" w:cs="方正书宋_GBK"/>
          <w:sz w:val="24"/>
          <w:szCs w:val="24"/>
        </w:rPr>
      </w:pPr>
      <w:r w:rsidRPr="00BE312B">
        <w:rPr>
          <w:rFonts w:asciiTheme="minorEastAsia" w:eastAsiaTheme="minorEastAsia" w:hAnsiTheme="minorEastAsia" w:cs="方正书宋_GBK" w:hint="eastAsia"/>
          <w:sz w:val="24"/>
          <w:szCs w:val="24"/>
        </w:rPr>
        <w:t>下载器(Downloader)</w:t>
      </w:r>
      <w:r w:rsidRPr="00BE312B">
        <w:rPr>
          <w:rFonts w:asciiTheme="minorEastAsia" w:eastAsiaTheme="minorEastAsia" w:hAnsiTheme="minorEastAsia" w:cs="方正书宋_GBK" w:hint="eastAsia"/>
          <w:sz w:val="24"/>
          <w:szCs w:val="24"/>
        </w:rPr>
        <w:t>：页面下载（包括转发给引擎）</w:t>
      </w:r>
    </w:p>
    <w:p w14:paraId="781EE87D" w14:textId="77777777" w:rsidR="00BE312B" w:rsidRPr="00BE312B" w:rsidRDefault="00BE312B" w:rsidP="00BE312B">
      <w:pPr>
        <w:ind w:left="420" w:firstLine="420"/>
        <w:rPr>
          <w:rFonts w:asciiTheme="minorEastAsia" w:eastAsiaTheme="minorEastAsia" w:hAnsiTheme="minorEastAsia" w:cs="方正书宋_GBK"/>
          <w:sz w:val="24"/>
          <w:szCs w:val="24"/>
        </w:rPr>
      </w:pPr>
      <w:r w:rsidRPr="00BE312B">
        <w:rPr>
          <w:rFonts w:asciiTheme="minorEastAsia" w:eastAsiaTheme="minorEastAsia" w:hAnsiTheme="minorEastAsia" w:cs="方正书宋_GBK" w:hint="eastAsia"/>
          <w:sz w:val="24"/>
          <w:szCs w:val="24"/>
        </w:rPr>
        <w:t>2．文件、图像、文字后面都应加上</w:t>
      </w:r>
      <w:proofErr w:type="gramStart"/>
      <w:r w:rsidRPr="00BE312B">
        <w:rPr>
          <w:rFonts w:asciiTheme="minorEastAsia" w:eastAsiaTheme="minorEastAsia" w:hAnsiTheme="minorEastAsia" w:cs="方正书宋_GBK" w:hint="eastAsia"/>
          <w:sz w:val="24"/>
          <w:szCs w:val="24"/>
        </w:rPr>
        <w:t>”</w:t>
      </w:r>
      <w:proofErr w:type="gramEnd"/>
      <w:r w:rsidRPr="00BE312B">
        <w:rPr>
          <w:rFonts w:asciiTheme="minorEastAsia" w:eastAsiaTheme="minorEastAsia" w:hAnsiTheme="minorEastAsia" w:cs="方正书宋_GBK" w:hint="eastAsia"/>
          <w:sz w:val="24"/>
          <w:szCs w:val="24"/>
        </w:rPr>
        <w:t>存储“（动词）。因为</w:t>
      </w:r>
      <w:proofErr w:type="gramStart"/>
      <w:r w:rsidRPr="00BE312B">
        <w:rPr>
          <w:rFonts w:asciiTheme="minorEastAsia" w:eastAsiaTheme="minorEastAsia" w:hAnsiTheme="minorEastAsia" w:cs="方正书宋_GBK" w:hint="eastAsia"/>
          <w:sz w:val="24"/>
          <w:szCs w:val="24"/>
        </w:rPr>
        <w:t>”</w:t>
      </w:r>
      <w:proofErr w:type="gramEnd"/>
      <w:r w:rsidRPr="00BE312B">
        <w:rPr>
          <w:rFonts w:asciiTheme="minorEastAsia" w:eastAsiaTheme="minorEastAsia" w:hAnsiTheme="minorEastAsia" w:cs="方正书宋_GBK" w:hint="eastAsia"/>
          <w:sz w:val="24"/>
          <w:szCs w:val="24"/>
        </w:rPr>
        <w:t>用例“是指一个交互过程（动作）。</w:t>
      </w:r>
    </w:p>
    <w:p w14:paraId="54CA0B08" w14:textId="77777777" w:rsidR="00BE312B" w:rsidRPr="00BE312B" w:rsidRDefault="00BE312B" w:rsidP="00BE312B">
      <w:pPr>
        <w:ind w:left="420" w:firstLine="420"/>
        <w:rPr>
          <w:rFonts w:asciiTheme="minorEastAsia" w:eastAsiaTheme="minorEastAsia" w:hAnsiTheme="minorEastAsia" w:cs="方正书宋_GBK"/>
          <w:sz w:val="24"/>
          <w:szCs w:val="24"/>
        </w:rPr>
      </w:pPr>
      <w:r w:rsidRPr="00BE312B">
        <w:rPr>
          <w:rFonts w:asciiTheme="minorEastAsia" w:eastAsiaTheme="minorEastAsia" w:hAnsiTheme="minorEastAsia" w:cs="方正书宋_GBK" w:hint="eastAsia"/>
          <w:sz w:val="24"/>
          <w:szCs w:val="24"/>
        </w:rPr>
        <w:t>3．数据存储与</w:t>
      </w:r>
      <w:r w:rsidRPr="00BE312B">
        <w:rPr>
          <w:rFonts w:asciiTheme="minorEastAsia" w:eastAsiaTheme="minorEastAsia" w:hAnsiTheme="minorEastAsia" w:cs="方正书宋_GBK" w:hint="eastAsia"/>
          <w:sz w:val="24"/>
          <w:szCs w:val="24"/>
        </w:rPr>
        <w:t>文件存储、图像存储、文字存储</w:t>
      </w:r>
      <w:r w:rsidRPr="00BE312B">
        <w:rPr>
          <w:rFonts w:asciiTheme="minorEastAsia" w:eastAsiaTheme="minorEastAsia" w:hAnsiTheme="minorEastAsia" w:cs="方正书宋_GBK" w:hint="eastAsia"/>
          <w:sz w:val="24"/>
          <w:szCs w:val="24"/>
        </w:rPr>
        <w:t>之间应该是</w:t>
      </w:r>
      <w:r w:rsidRPr="00BE312B">
        <w:rPr>
          <w:rFonts w:asciiTheme="minorEastAsia" w:eastAsiaTheme="minorEastAsia" w:hAnsiTheme="minorEastAsia" w:cs="方正书宋_GBK" w:hint="eastAsia"/>
          <w:sz w:val="24"/>
          <w:szCs w:val="24"/>
        </w:rPr>
        <w:t>《</w:t>
      </w:r>
      <w:r w:rsidRPr="00BE312B">
        <w:rPr>
          <w:rFonts w:asciiTheme="minorEastAsia" w:eastAsiaTheme="minorEastAsia" w:hAnsiTheme="minorEastAsia" w:cs="方正书宋_GBK" w:hint="eastAsia"/>
          <w:sz w:val="24"/>
          <w:szCs w:val="24"/>
        </w:rPr>
        <w:t>包含</w:t>
      </w:r>
      <w:r w:rsidRPr="00BE312B">
        <w:rPr>
          <w:rFonts w:asciiTheme="minorEastAsia" w:eastAsiaTheme="minorEastAsia" w:hAnsiTheme="minorEastAsia" w:cs="方正书宋_GBK" w:hint="eastAsia"/>
          <w:sz w:val="24"/>
          <w:szCs w:val="24"/>
        </w:rPr>
        <w:t>》</w:t>
      </w:r>
      <w:r w:rsidRPr="00BE312B">
        <w:rPr>
          <w:rFonts w:asciiTheme="minorEastAsia" w:eastAsiaTheme="minorEastAsia" w:hAnsiTheme="minorEastAsia" w:cs="方正书宋_GBK" w:hint="eastAsia"/>
          <w:sz w:val="24"/>
          <w:szCs w:val="24"/>
        </w:rPr>
        <w:t>还是</w:t>
      </w:r>
      <w:r w:rsidRPr="00BE312B">
        <w:rPr>
          <w:rFonts w:asciiTheme="minorEastAsia" w:eastAsiaTheme="minorEastAsia" w:hAnsiTheme="minorEastAsia" w:cs="方正书宋_GBK" w:hint="eastAsia"/>
          <w:sz w:val="24"/>
          <w:szCs w:val="24"/>
        </w:rPr>
        <w:t>《</w:t>
      </w:r>
      <w:r w:rsidRPr="00BE312B">
        <w:rPr>
          <w:rFonts w:asciiTheme="minorEastAsia" w:eastAsiaTheme="minorEastAsia" w:hAnsiTheme="minorEastAsia" w:cs="方正书宋_GBK" w:hint="eastAsia"/>
          <w:sz w:val="24"/>
          <w:szCs w:val="24"/>
        </w:rPr>
        <w:t>扩展</w:t>
      </w:r>
      <w:r w:rsidRPr="00BE312B">
        <w:rPr>
          <w:rFonts w:asciiTheme="minorEastAsia" w:eastAsiaTheme="minorEastAsia" w:hAnsiTheme="minorEastAsia" w:cs="方正书宋_GBK" w:hint="eastAsia"/>
          <w:sz w:val="24"/>
          <w:szCs w:val="24"/>
        </w:rPr>
        <w:t>》</w:t>
      </w:r>
      <w:r w:rsidRPr="00BE312B">
        <w:rPr>
          <w:rFonts w:asciiTheme="minorEastAsia" w:eastAsiaTheme="minorEastAsia" w:hAnsiTheme="minorEastAsia" w:cs="方正书宋_GBK" w:hint="eastAsia"/>
          <w:sz w:val="24"/>
          <w:szCs w:val="24"/>
        </w:rPr>
        <w:t>？</w:t>
      </w:r>
    </w:p>
    <w:p w14:paraId="6616030D" w14:textId="77777777" w:rsidR="00BE312B" w:rsidRDefault="00BE312B" w:rsidP="00BE312B">
      <w:pPr>
        <w:ind w:left="420" w:firstLine="420"/>
        <w:rPr>
          <w:rFonts w:asciiTheme="minorEastAsia" w:eastAsiaTheme="minorEastAsia" w:hAnsiTheme="minorEastAsia" w:cs="方正书宋_GBK"/>
          <w:sz w:val="24"/>
          <w:szCs w:val="24"/>
        </w:rPr>
      </w:pPr>
      <w:r w:rsidRPr="00BE312B">
        <w:rPr>
          <w:rFonts w:asciiTheme="minorEastAsia" w:eastAsiaTheme="minorEastAsia" w:hAnsiTheme="minorEastAsia" w:cs="方正书宋_GBK" w:hint="eastAsia"/>
          <w:sz w:val="24"/>
          <w:szCs w:val="24"/>
        </w:rPr>
        <w:t>4．对于</w:t>
      </w:r>
      <w:r w:rsidRPr="00BE312B">
        <w:rPr>
          <w:rFonts w:asciiTheme="minorEastAsia" w:eastAsiaTheme="minorEastAsia" w:hAnsiTheme="minorEastAsia" w:cs="方正书宋_GBK" w:hint="eastAsia"/>
          <w:sz w:val="24"/>
          <w:szCs w:val="24"/>
        </w:rPr>
        <w:t>《扩展</w:t>
      </w:r>
      <w:r w:rsidRPr="00BE312B">
        <w:rPr>
          <w:rFonts w:asciiTheme="minorEastAsia" w:eastAsiaTheme="minorEastAsia" w:hAnsiTheme="minorEastAsia" w:cs="方正书宋_GBK" w:hint="eastAsia"/>
          <w:sz w:val="24"/>
          <w:szCs w:val="24"/>
        </w:rPr>
        <w:t>》</w:t>
      </w:r>
      <w:r>
        <w:rPr>
          <w:rFonts w:asciiTheme="minorEastAsia" w:eastAsiaTheme="minorEastAsia" w:hAnsiTheme="minorEastAsia" w:cs="方正书宋_GBK" w:hint="eastAsia"/>
          <w:sz w:val="24"/>
          <w:szCs w:val="24"/>
        </w:rPr>
        <w:t>，应当定义“扩展点”</w:t>
      </w:r>
    </w:p>
    <w:p w14:paraId="526DC357" w14:textId="4B1D22E9" w:rsidR="006E3F91" w:rsidRPr="00BE312B" w:rsidRDefault="006E3F91" w:rsidP="00BE312B">
      <w:pPr>
        <w:ind w:left="420" w:firstLine="420"/>
        <w:rPr>
          <w:rFonts w:asciiTheme="minorEastAsia" w:eastAsiaTheme="minorEastAsia" w:hAnsiTheme="minorEastAsia" w:cs="方正书宋_GBK" w:hint="eastAsia"/>
          <w:sz w:val="24"/>
          <w:szCs w:val="24"/>
        </w:rPr>
      </w:pPr>
      <w:r>
        <w:rPr>
          <w:rFonts w:asciiTheme="minorEastAsia" w:eastAsiaTheme="minorEastAsia" w:hAnsiTheme="minorEastAsia" w:cs="方正书宋_GBK" w:hint="eastAsia"/>
          <w:sz w:val="24"/>
          <w:szCs w:val="24"/>
        </w:rPr>
        <w:t>5．用例之间的</w:t>
      </w:r>
      <w:r w:rsidRPr="00BE312B">
        <w:rPr>
          <w:rFonts w:asciiTheme="minorEastAsia" w:eastAsiaTheme="minorEastAsia" w:hAnsiTheme="minorEastAsia" w:cs="方正书宋_GBK" w:hint="eastAsia"/>
          <w:sz w:val="24"/>
          <w:szCs w:val="24"/>
        </w:rPr>
        <w:t>《包含》</w:t>
      </w:r>
      <w:r>
        <w:rPr>
          <w:rFonts w:asciiTheme="minorEastAsia" w:eastAsiaTheme="minorEastAsia" w:hAnsiTheme="minorEastAsia" w:cs="方正书宋_GBK" w:hint="eastAsia"/>
          <w:sz w:val="24"/>
          <w:szCs w:val="24"/>
        </w:rPr>
        <w:t>关系，描述的不是系统的模块之间调用或者“包含”关系。</w:t>
      </w:r>
    </w:p>
    <w:p w14:paraId="757FFF0F" w14:textId="77777777" w:rsidR="0029789B" w:rsidRPr="00BE312B" w:rsidRDefault="0029789B">
      <w:pPr>
        <w:pStyle w:val="a4"/>
      </w:pPr>
    </w:p>
  </w:comment>
  <w:comment w:id="62" w:author="liuchao" w:date="2017-04-30T08:41:00Z" w:initials="l">
    <w:p w14:paraId="37D12FB8" w14:textId="5C319B9C" w:rsidR="006E3F91" w:rsidRDefault="006E3F91">
      <w:pPr>
        <w:pStyle w:val="a4"/>
      </w:pPr>
      <w:r>
        <w:rPr>
          <w:rStyle w:val="af2"/>
        </w:rPr>
        <w:annotationRef/>
      </w:r>
      <w:r>
        <w:rPr>
          <w:rFonts w:hint="eastAsia"/>
        </w:rPr>
        <w:t>应该对用例图中的每一个用例，采用</w:t>
      </w:r>
      <w:r>
        <w:rPr>
          <w:rFonts w:hint="eastAsia"/>
        </w:rPr>
        <w:t>RUCM</w:t>
      </w:r>
      <w:r>
        <w:rPr>
          <w:rFonts w:hint="eastAsia"/>
        </w:rPr>
        <w:t>模板，给出详细</w:t>
      </w:r>
      <w:r>
        <w:rPr>
          <w:rFonts w:hint="eastAsia"/>
        </w:rPr>
        <w:t xml:space="preserve"> </w:t>
      </w:r>
      <w:r>
        <w:rPr>
          <w:rFonts w:hint="eastAsia"/>
        </w:rPr>
        <w:t>的定义和描述！</w:t>
      </w:r>
    </w:p>
    <w:p w14:paraId="1FEF0F5A" w14:textId="541C7469" w:rsidR="007B7BB2" w:rsidRDefault="007B7BB2">
      <w:pPr>
        <w:pStyle w:val="a4"/>
        <w:rPr>
          <w:rFonts w:hint="eastAsia"/>
        </w:rPr>
      </w:pPr>
      <w:r>
        <w:rPr>
          <w:rFonts w:hint="eastAsia"/>
        </w:rPr>
        <w:t>RUCM</w:t>
      </w:r>
      <w:r>
        <w:rPr>
          <w:rFonts w:hint="eastAsia"/>
        </w:rPr>
        <w:t>是对系统（或“模块”）的每一个用例的具体</w:t>
      </w:r>
      <w:r w:rsidR="00DB43BA">
        <w:rPr>
          <w:rFonts w:hint="eastAsia"/>
        </w:rPr>
        <w:t>内含</w:t>
      </w:r>
      <w:r>
        <w:rPr>
          <w:rFonts w:hint="eastAsia"/>
        </w:rPr>
        <w:t>的详细描述</w:t>
      </w:r>
      <w:r w:rsidR="00DB43BA">
        <w:rPr>
          <w:rFonts w:hint="eastAsia"/>
        </w:rPr>
        <w:t>。</w:t>
      </w:r>
    </w:p>
    <w:p w14:paraId="62AAC7D8" w14:textId="62625752" w:rsidR="00DB43BA" w:rsidRPr="00DB43BA" w:rsidRDefault="00DB43BA">
      <w:pPr>
        <w:pStyle w:val="a4"/>
        <w:rPr>
          <w:rFonts w:hint="eastAsia"/>
        </w:rPr>
      </w:pPr>
      <w:r>
        <w:rPr>
          <w:rFonts w:hint="eastAsia"/>
        </w:rPr>
        <w:t>用例名，不应当是系统或模块（组件、中间件）的名字，而应当是对其所要支持或要实现的“目的”的定义，是参与者通过与其得“一次交互”而实现的</w:t>
      </w:r>
      <w:r>
        <w:rPr>
          <w:rFonts w:hint="eastAsia"/>
        </w:rPr>
        <w:t>（参与者需要达到的）</w:t>
      </w:r>
      <w:r>
        <w:rPr>
          <w:rFonts w:hint="eastAsia"/>
        </w:rPr>
        <w:t>一个目的，所以用例的名称通常应当是“动作性的名词（组）”，</w:t>
      </w:r>
      <w:proofErr w:type="gramStart"/>
      <w:r>
        <w:rPr>
          <w:rFonts w:hint="eastAsia"/>
        </w:rPr>
        <w:t>如爬取数据</w:t>
      </w:r>
      <w:proofErr w:type="gramEnd"/>
      <w:r>
        <w:rPr>
          <w:rFonts w:hint="eastAsia"/>
        </w:rPr>
        <w:t>或</w:t>
      </w:r>
      <w:proofErr w:type="gramStart"/>
      <w:r>
        <w:rPr>
          <w:rFonts w:hint="eastAsia"/>
        </w:rPr>
        <w:t>数据爬取等</w:t>
      </w:r>
      <w:proofErr w:type="gramEnd"/>
      <w:r>
        <w:rPr>
          <w:rFonts w:hint="eastAsia"/>
        </w:rPr>
        <w:t>。</w:t>
      </w:r>
    </w:p>
  </w:comment>
  <w:comment w:id="63" w:author="liuchao" w:date="2017-04-30T08:36:00Z" w:initials="l">
    <w:p w14:paraId="08B978D1" w14:textId="3D27CAD5" w:rsidR="00A31998" w:rsidRDefault="00A31998">
      <w:pPr>
        <w:pStyle w:val="a4"/>
      </w:pPr>
      <w:r>
        <w:rPr>
          <w:rStyle w:val="af2"/>
        </w:rPr>
        <w:annotationRef/>
      </w:r>
      <w:r>
        <w:rPr>
          <w:rFonts w:hint="eastAsia"/>
        </w:rPr>
        <w:t>这些模块的用例，与</w:t>
      </w:r>
      <w:proofErr w:type="spellStart"/>
      <w:r>
        <w:rPr>
          <w:rFonts w:hint="eastAsia"/>
        </w:rPr>
        <w:t>Scrapy</w:t>
      </w:r>
      <w:proofErr w:type="spellEnd"/>
      <w:r>
        <w:rPr>
          <w:rFonts w:hint="eastAsia"/>
        </w:rPr>
        <w:t>（图</w:t>
      </w:r>
      <w:r>
        <w:rPr>
          <w:rFonts w:hint="eastAsia"/>
        </w:rPr>
        <w:t>2</w:t>
      </w:r>
      <w:r>
        <w:rPr>
          <w:rFonts w:hint="eastAsia"/>
        </w:rPr>
        <w:t>）的用例之间的关系？</w:t>
      </w:r>
    </w:p>
  </w:comment>
  <w:comment w:id="64" w:author="liuchao" w:date="2017-05-01T10:34:00Z" w:initials="l">
    <w:p w14:paraId="34FE862A" w14:textId="6DDB1DB0" w:rsidR="00970DE9" w:rsidRDefault="00970DE9">
      <w:pPr>
        <w:pStyle w:val="a4"/>
      </w:pPr>
      <w:r>
        <w:rPr>
          <w:rStyle w:val="af2"/>
        </w:rPr>
        <w:annotationRef/>
      </w:r>
      <w:r>
        <w:rPr>
          <w:rFonts w:hint="eastAsia"/>
        </w:rPr>
        <w:t>所有图都有类似问题。需要重新讨论修改。需要的话，可以找我讨论。</w:t>
      </w:r>
    </w:p>
  </w:comment>
  <w:comment w:id="65" w:author="liuchao" w:date="2017-05-01T09:26:00Z" w:initials="l">
    <w:p w14:paraId="50D2F70B" w14:textId="489C4D43" w:rsidR="00970DE9" w:rsidRDefault="00E637DF">
      <w:pPr>
        <w:pStyle w:val="a4"/>
      </w:pPr>
      <w:r>
        <w:rPr>
          <w:rStyle w:val="af2"/>
        </w:rPr>
        <w:annotationRef/>
      </w:r>
      <w:r w:rsidR="00970DE9">
        <w:rPr>
          <w:rFonts w:hint="eastAsia"/>
        </w:rPr>
        <w:t>*</w:t>
      </w:r>
      <w:r w:rsidR="00970DE9">
        <w:rPr>
          <w:rFonts w:hint="eastAsia"/>
        </w:rPr>
        <w:t>需要认真学习用例模型和</w:t>
      </w:r>
      <w:r w:rsidR="00970DE9">
        <w:rPr>
          <w:rFonts w:hint="eastAsia"/>
        </w:rPr>
        <w:t>RUCM</w:t>
      </w:r>
      <w:r w:rsidR="00970DE9">
        <w:rPr>
          <w:rFonts w:hint="eastAsia"/>
        </w:rPr>
        <w:t>的含义和要求。</w:t>
      </w:r>
    </w:p>
    <w:p w14:paraId="168230F9" w14:textId="485C543C" w:rsidR="00837512" w:rsidRDefault="00FE1F47">
      <w:pPr>
        <w:pStyle w:val="a4"/>
      </w:pPr>
      <w:r>
        <w:rPr>
          <w:rFonts w:hint="eastAsia"/>
        </w:rPr>
        <w:t>1</w:t>
      </w:r>
      <w:r>
        <w:rPr>
          <w:rFonts w:hint="eastAsia"/>
        </w:rPr>
        <w:t>．</w:t>
      </w:r>
      <w:r w:rsidR="00E637DF">
        <w:rPr>
          <w:rFonts w:hint="eastAsia"/>
        </w:rPr>
        <w:t>Brief Description</w:t>
      </w:r>
      <w:r w:rsidR="00837512">
        <w:rPr>
          <w:rFonts w:hint="eastAsia"/>
        </w:rPr>
        <w:t>是</w:t>
      </w:r>
      <w:r w:rsidR="00E637DF">
        <w:rPr>
          <w:rFonts w:hint="eastAsia"/>
        </w:rPr>
        <w:t>对“目的”或“交互行为”的描述</w:t>
      </w:r>
      <w:r w:rsidR="00837512">
        <w:rPr>
          <w:rFonts w:hint="eastAsia"/>
        </w:rPr>
        <w:t>。</w:t>
      </w:r>
    </w:p>
    <w:p w14:paraId="1EABDA28" w14:textId="03692738" w:rsidR="003141BA" w:rsidRPr="00837512" w:rsidRDefault="00837512">
      <w:pPr>
        <w:pStyle w:val="a4"/>
      </w:pPr>
      <w:r>
        <w:rPr>
          <w:rFonts w:hint="eastAsia"/>
        </w:rPr>
        <w:t>要注意的是</w:t>
      </w:r>
      <w:r w:rsidR="00E637DF">
        <w:rPr>
          <w:rFonts w:hint="eastAsia"/>
        </w:rPr>
        <w:t>，</w:t>
      </w:r>
      <w:r w:rsidRPr="003141BA">
        <w:rPr>
          <w:rFonts w:hint="eastAsia"/>
          <w:u w:val="single"/>
        </w:rPr>
        <w:t>爬虫</w:t>
      </w:r>
      <w:r>
        <w:rPr>
          <w:rFonts w:hint="eastAsia"/>
          <w:u w:val="single"/>
        </w:rPr>
        <w:t>的</w:t>
      </w:r>
      <w:r w:rsidRPr="003141BA">
        <w:rPr>
          <w:rFonts w:hint="eastAsia"/>
          <w:u w:val="single"/>
        </w:rPr>
        <w:t>使用者</w:t>
      </w:r>
      <w:r>
        <w:rPr>
          <w:rFonts w:hint="eastAsia"/>
        </w:rPr>
        <w:t>的目的是</w:t>
      </w:r>
      <w:r>
        <w:rPr>
          <w:rFonts w:hint="eastAsia"/>
        </w:rPr>
        <w:t>“爬取数据”</w:t>
      </w:r>
      <w:r>
        <w:rPr>
          <w:rFonts w:hint="eastAsia"/>
        </w:rPr>
        <w:t>（用例），而</w:t>
      </w:r>
      <w:r w:rsidRPr="00FE1F47">
        <w:rPr>
          <w:rFonts w:hint="eastAsia"/>
          <w:u w:val="single"/>
        </w:rPr>
        <w:t>爬虫的开发者</w:t>
      </w:r>
      <w:r>
        <w:rPr>
          <w:rFonts w:hint="eastAsia"/>
        </w:rPr>
        <w:t>的目的是“使用爬虫</w:t>
      </w:r>
      <w:r w:rsidR="00FE1F47">
        <w:rPr>
          <w:rFonts w:hint="eastAsia"/>
        </w:rPr>
        <w:t>（</w:t>
      </w:r>
      <w:r w:rsidR="00FE1F47">
        <w:rPr>
          <w:rFonts w:hint="eastAsia"/>
        </w:rPr>
        <w:t>Spider</w:t>
      </w:r>
      <w:r w:rsidR="00FE1F47">
        <w:rPr>
          <w:rFonts w:hint="eastAsia"/>
        </w:rPr>
        <w:t>）</w:t>
      </w:r>
      <w:r>
        <w:rPr>
          <w:rFonts w:hint="eastAsia"/>
        </w:rPr>
        <w:t>”或者“构建爬虫软件”（用例），所以，他们</w:t>
      </w:r>
      <w:r w:rsidR="00FE1F47">
        <w:rPr>
          <w:rFonts w:hint="eastAsia"/>
        </w:rPr>
        <w:t>所</w:t>
      </w:r>
      <w:r>
        <w:rPr>
          <w:rFonts w:hint="eastAsia"/>
        </w:rPr>
        <w:t>用到的用例是不同的，描述自然也是不同的，例如，</w:t>
      </w:r>
    </w:p>
    <w:p w14:paraId="4502ED93" w14:textId="6627D226" w:rsidR="003141BA" w:rsidRDefault="003141BA" w:rsidP="003141BA">
      <w:pPr>
        <w:pStyle w:val="a4"/>
        <w:numPr>
          <w:ilvl w:val="0"/>
          <w:numId w:val="9"/>
        </w:numPr>
      </w:pPr>
      <w:r>
        <w:rPr>
          <w:rFonts w:hint="eastAsia"/>
        </w:rPr>
        <w:t>用例“爬取数据”的描述可以是：</w:t>
      </w:r>
      <w:r w:rsidR="00E637DF">
        <w:rPr>
          <w:rFonts w:hint="eastAsia"/>
        </w:rPr>
        <w:t>根据</w:t>
      </w:r>
      <w:r w:rsidR="00E637DF" w:rsidRPr="003141BA">
        <w:rPr>
          <w:rFonts w:hint="eastAsia"/>
          <w:u w:val="single"/>
        </w:rPr>
        <w:t>爬虫</w:t>
      </w:r>
      <w:r w:rsidR="00837512">
        <w:rPr>
          <w:rFonts w:hint="eastAsia"/>
          <w:u w:val="single"/>
        </w:rPr>
        <w:t>的</w:t>
      </w:r>
      <w:r w:rsidR="00E637DF" w:rsidRPr="003141BA">
        <w:rPr>
          <w:rFonts w:hint="eastAsia"/>
          <w:u w:val="single"/>
        </w:rPr>
        <w:t>使用者</w:t>
      </w:r>
      <w:r w:rsidR="00E637DF">
        <w:rPr>
          <w:rFonts w:hint="eastAsia"/>
        </w:rPr>
        <w:t>指定的</w:t>
      </w:r>
      <w:r w:rsidR="00E637DF">
        <w:rPr>
          <w:rFonts w:hint="eastAsia"/>
        </w:rPr>
        <w:t>URL</w:t>
      </w:r>
      <w:r w:rsidR="00E637DF">
        <w:rPr>
          <w:rFonts w:hint="eastAsia"/>
        </w:rPr>
        <w:t>，递归</w:t>
      </w:r>
      <w:r w:rsidR="00D724B5">
        <w:rPr>
          <w:rFonts w:hint="eastAsia"/>
        </w:rPr>
        <w:t>地</w:t>
      </w:r>
      <w:r w:rsidR="00E637DF">
        <w:rPr>
          <w:rFonts w:hint="eastAsia"/>
        </w:rPr>
        <w:t>搜索其页面</w:t>
      </w:r>
      <w:r w:rsidR="00D724B5">
        <w:rPr>
          <w:rFonts w:hint="eastAsia"/>
        </w:rPr>
        <w:t>及其</w:t>
      </w:r>
      <w:r w:rsidR="00E637DF">
        <w:rPr>
          <w:rFonts w:hint="eastAsia"/>
        </w:rPr>
        <w:t>中链接的所有其它</w:t>
      </w:r>
      <w:r w:rsidR="00E637DF">
        <w:rPr>
          <w:rFonts w:hint="eastAsia"/>
        </w:rPr>
        <w:t>URL</w:t>
      </w:r>
      <w:r w:rsidR="00E637DF">
        <w:rPr>
          <w:rFonts w:hint="eastAsia"/>
        </w:rPr>
        <w:t>，</w:t>
      </w:r>
      <w:r w:rsidR="00E637DF">
        <w:rPr>
          <w:rFonts w:hint="eastAsia"/>
        </w:rPr>
        <w:t>获取并解析</w:t>
      </w:r>
      <w:r w:rsidR="00E637DF">
        <w:rPr>
          <w:rFonts w:hint="eastAsia"/>
        </w:rPr>
        <w:t>所有这些</w:t>
      </w:r>
      <w:r w:rsidR="00E637DF">
        <w:rPr>
          <w:rFonts w:hint="eastAsia"/>
        </w:rPr>
        <w:t>页面内容</w:t>
      </w:r>
      <w:r w:rsidR="00D724B5">
        <w:rPr>
          <w:rFonts w:hint="eastAsia"/>
        </w:rPr>
        <w:t>，</w:t>
      </w:r>
      <w:r w:rsidR="00D724B5">
        <w:t>…</w:t>
      </w:r>
      <w:r w:rsidR="00D724B5">
        <w:rPr>
          <w:rFonts w:hint="eastAsia"/>
        </w:rPr>
        <w:t>（如何终止？）</w:t>
      </w:r>
      <w:r>
        <w:rPr>
          <w:rFonts w:hint="eastAsia"/>
        </w:rPr>
        <w:t>；</w:t>
      </w:r>
    </w:p>
    <w:p w14:paraId="4AC2EFAA" w14:textId="3A819488" w:rsidR="00D724B5" w:rsidRDefault="00837512" w:rsidP="00D724B5">
      <w:pPr>
        <w:pStyle w:val="a4"/>
        <w:numPr>
          <w:ilvl w:val="0"/>
          <w:numId w:val="9"/>
        </w:numPr>
      </w:pPr>
      <w:r>
        <w:rPr>
          <w:rFonts w:hint="eastAsia"/>
        </w:rPr>
        <w:t>用例</w:t>
      </w:r>
      <w:r w:rsidR="00D724B5">
        <w:rPr>
          <w:rFonts w:hint="eastAsia"/>
        </w:rPr>
        <w:t xml:space="preserve"> </w:t>
      </w:r>
      <w:r>
        <w:rPr>
          <w:rFonts w:hint="eastAsia"/>
        </w:rPr>
        <w:t>“使用爬虫”</w:t>
      </w:r>
      <w:r w:rsidR="00D724B5">
        <w:rPr>
          <w:rFonts w:hint="eastAsia"/>
        </w:rPr>
        <w:t>的</w:t>
      </w:r>
      <w:r>
        <w:rPr>
          <w:rFonts w:hint="eastAsia"/>
        </w:rPr>
        <w:t>描述应当是：使用爬虫</w:t>
      </w:r>
      <w:r w:rsidR="00FE1F47">
        <w:rPr>
          <w:rFonts w:hint="eastAsia"/>
        </w:rPr>
        <w:t>（引擎？）</w:t>
      </w:r>
      <w:r>
        <w:rPr>
          <w:rFonts w:hint="eastAsia"/>
        </w:rPr>
        <w:t>，</w:t>
      </w:r>
      <w:r w:rsidR="00D724B5">
        <w:rPr>
          <w:rFonts w:hint="eastAsia"/>
        </w:rPr>
        <w:t>以</w:t>
      </w:r>
      <w:proofErr w:type="gramStart"/>
      <w:r w:rsidR="00D724B5">
        <w:rPr>
          <w:rFonts w:hint="eastAsia"/>
        </w:rPr>
        <w:t>支持</w:t>
      </w:r>
      <w:r>
        <w:rPr>
          <w:rFonts w:hint="eastAsia"/>
        </w:rPr>
        <w:t>爬取指定</w:t>
      </w:r>
      <w:proofErr w:type="gramEnd"/>
      <w:r>
        <w:rPr>
          <w:rFonts w:hint="eastAsia"/>
        </w:rPr>
        <w:t>URL</w:t>
      </w:r>
      <w:r>
        <w:rPr>
          <w:rFonts w:hint="eastAsia"/>
        </w:rPr>
        <w:t>（及其链接）的所有页面数据。</w:t>
      </w:r>
    </w:p>
    <w:p w14:paraId="7E4600F3" w14:textId="60A84D8A" w:rsidR="0018169D" w:rsidRDefault="00FE1F47" w:rsidP="00D724B5">
      <w:pPr>
        <w:pStyle w:val="a4"/>
        <w:ind w:firstLine="0"/>
      </w:pPr>
      <w:r>
        <w:rPr>
          <w:rFonts w:hint="eastAsia"/>
        </w:rPr>
        <w:t>2</w:t>
      </w:r>
      <w:r>
        <w:rPr>
          <w:rFonts w:hint="eastAsia"/>
        </w:rPr>
        <w:t>．</w:t>
      </w:r>
      <w:r w:rsidR="0018169D">
        <w:rPr>
          <w:rFonts w:hint="eastAsia"/>
        </w:rPr>
        <w:t>Precondition</w:t>
      </w:r>
      <w:r w:rsidR="0018169D">
        <w:rPr>
          <w:rFonts w:hint="eastAsia"/>
        </w:rPr>
        <w:t>：</w:t>
      </w:r>
      <w:r w:rsidR="00FD7842">
        <w:rPr>
          <w:rFonts w:hint="eastAsia"/>
        </w:rPr>
        <w:t>用例的启动条件，而非“对应模块”的启动条件。</w:t>
      </w:r>
    </w:p>
    <w:p w14:paraId="0C35E9BF" w14:textId="2D58DFA5" w:rsidR="00D724B5" w:rsidRDefault="0018169D" w:rsidP="00D724B5">
      <w:pPr>
        <w:pStyle w:val="a4"/>
        <w:ind w:firstLine="0"/>
      </w:pPr>
      <w:r>
        <w:rPr>
          <w:rFonts w:hint="eastAsia"/>
        </w:rPr>
        <w:t>3</w:t>
      </w:r>
      <w:r>
        <w:rPr>
          <w:rFonts w:hint="eastAsia"/>
        </w:rPr>
        <w:t>．</w:t>
      </w:r>
      <w:r w:rsidR="00D724B5">
        <w:t>Dependency:</w:t>
      </w:r>
      <w:r w:rsidR="00D724B5">
        <w:rPr>
          <w:rFonts w:hint="eastAsia"/>
        </w:rPr>
        <w:t>《</w:t>
      </w:r>
      <w:r w:rsidR="00D724B5">
        <w:t>include</w:t>
      </w:r>
      <w:r w:rsidR="00D724B5">
        <w:rPr>
          <w:rFonts w:hint="eastAsia"/>
        </w:rPr>
        <w:t>》或者《</w:t>
      </w:r>
      <w:r w:rsidR="00D724B5">
        <w:rPr>
          <w:rFonts w:hint="eastAsia"/>
        </w:rPr>
        <w:t>extend</w:t>
      </w:r>
      <w:r w:rsidR="00D724B5">
        <w:rPr>
          <w:rFonts w:hint="eastAsia"/>
        </w:rPr>
        <w:t>》</w:t>
      </w:r>
      <w:r w:rsidR="00D724B5">
        <w:rPr>
          <w:rFonts w:hint="eastAsia"/>
        </w:rPr>
        <w:t>的用例</w:t>
      </w:r>
      <w:r w:rsidR="00D724B5">
        <w:rPr>
          <w:rFonts w:hint="eastAsia"/>
        </w:rPr>
        <w:t>。如果有，则在</w:t>
      </w:r>
      <w:r w:rsidR="00D724B5">
        <w:rPr>
          <w:rFonts w:hint="eastAsia"/>
        </w:rPr>
        <w:t>steps</w:t>
      </w:r>
      <w:r w:rsidR="00D724B5">
        <w:rPr>
          <w:rFonts w:hint="eastAsia"/>
        </w:rPr>
        <w:t>中，应该使用</w:t>
      </w:r>
      <w:r w:rsidR="00FE1F47">
        <w:rPr>
          <w:rFonts w:hint="eastAsia"/>
        </w:rPr>
        <w:t>。</w:t>
      </w:r>
    </w:p>
    <w:p w14:paraId="32A694CC" w14:textId="6D7705E6" w:rsidR="00D724B5" w:rsidRDefault="0018169D" w:rsidP="00D724B5">
      <w:pPr>
        <w:pStyle w:val="a4"/>
        <w:ind w:firstLine="0"/>
      </w:pPr>
      <w:r>
        <w:rPr>
          <w:rFonts w:hint="eastAsia"/>
        </w:rPr>
        <w:t>4</w:t>
      </w:r>
      <w:r w:rsidR="00FE1F47">
        <w:rPr>
          <w:rFonts w:hint="eastAsia"/>
        </w:rPr>
        <w:t>．</w:t>
      </w:r>
      <w:r w:rsidR="00D724B5">
        <w:rPr>
          <w:rFonts w:hint="eastAsia"/>
        </w:rPr>
        <w:t>Steps</w:t>
      </w:r>
      <w:r w:rsidR="00D724B5">
        <w:rPr>
          <w:rFonts w:hint="eastAsia"/>
        </w:rPr>
        <w:t>：本用例中的步骤，是对</w:t>
      </w:r>
      <w:r w:rsidR="00D724B5">
        <w:rPr>
          <w:rFonts w:hint="eastAsia"/>
        </w:rPr>
        <w:t>spider</w:t>
      </w:r>
      <w:r w:rsidR="00D724B5">
        <w:rPr>
          <w:rFonts w:hint="eastAsia"/>
        </w:rPr>
        <w:t>内部执行过程的描述</w:t>
      </w:r>
      <w:r w:rsidR="00FE1F47">
        <w:rPr>
          <w:rFonts w:hint="eastAsia"/>
        </w:rPr>
        <w:t>，而非对上述用例的描述。应该如何描述上述两个用例的事件流？</w:t>
      </w:r>
      <w:r w:rsidR="00FD7842">
        <w:rPr>
          <w:rFonts w:hint="eastAsia"/>
        </w:rPr>
        <w:t>每个步骤，都应当用</w:t>
      </w:r>
      <w:proofErr w:type="gramStart"/>
      <w:r w:rsidR="00FD7842">
        <w:rPr>
          <w:rFonts w:hint="eastAsia"/>
        </w:rPr>
        <w:t>“</w:t>
      </w:r>
      <w:proofErr w:type="gramEnd"/>
      <w:r w:rsidR="00FD7842">
        <w:rPr>
          <w:rFonts w:hint="eastAsia"/>
        </w:rPr>
        <w:t>简单句“或</w:t>
      </w:r>
      <w:r w:rsidR="00FD7842">
        <w:rPr>
          <w:rFonts w:hint="eastAsia"/>
        </w:rPr>
        <w:t>RUCM</w:t>
      </w:r>
      <w:r w:rsidR="00FD7842">
        <w:rPr>
          <w:rFonts w:hint="eastAsia"/>
        </w:rPr>
        <w:t>规定的句式。</w:t>
      </w:r>
    </w:p>
    <w:p w14:paraId="31935411" w14:textId="77777777" w:rsidR="0018169D" w:rsidRDefault="0018169D" w:rsidP="00D724B5">
      <w:pPr>
        <w:pStyle w:val="a4"/>
        <w:ind w:firstLine="0"/>
      </w:pPr>
      <w:r>
        <w:rPr>
          <w:rFonts w:hint="eastAsia"/>
        </w:rPr>
        <w:t>5</w:t>
      </w:r>
      <w:r>
        <w:rPr>
          <w:rFonts w:hint="eastAsia"/>
        </w:rPr>
        <w:t>．</w:t>
      </w:r>
      <w:proofErr w:type="spellStart"/>
      <w:r>
        <w:rPr>
          <w:rFonts w:hint="eastAsia"/>
        </w:rPr>
        <w:t>Postcondition</w:t>
      </w:r>
      <w:proofErr w:type="spellEnd"/>
      <w:r>
        <w:rPr>
          <w:rFonts w:hint="eastAsia"/>
        </w:rPr>
        <w:t>:</w:t>
      </w:r>
      <w:r w:rsidR="00FD7842">
        <w:rPr>
          <w:rFonts w:hint="eastAsia"/>
        </w:rPr>
        <w:t>在</w:t>
      </w:r>
      <w:r w:rsidR="00FD7842">
        <w:rPr>
          <w:rFonts w:hint="eastAsia"/>
        </w:rPr>
        <w:t>Steps</w:t>
      </w:r>
      <w:r w:rsidR="00FD7842">
        <w:rPr>
          <w:rFonts w:hint="eastAsia"/>
        </w:rPr>
        <w:t>中应当有“读取</w:t>
      </w:r>
      <w:r w:rsidR="00FD7842">
        <w:rPr>
          <w:rFonts w:hint="eastAsia"/>
        </w:rPr>
        <w:t>URL</w:t>
      </w:r>
      <w:r w:rsidR="00FD7842">
        <w:t>”</w:t>
      </w:r>
      <w:r w:rsidR="00FD7842">
        <w:rPr>
          <w:rFonts w:hint="eastAsia"/>
        </w:rPr>
        <w:t>(</w:t>
      </w:r>
      <w:r w:rsidR="00FD7842">
        <w:rPr>
          <w:rFonts w:hint="eastAsia"/>
        </w:rPr>
        <w:t>或在</w:t>
      </w:r>
      <w:proofErr w:type="spellStart"/>
      <w:r w:rsidR="00FD7842">
        <w:rPr>
          <w:rFonts w:hint="eastAsia"/>
        </w:rPr>
        <w:t>Preconditio</w:t>
      </w:r>
      <w:proofErr w:type="spellEnd"/>
      <w:r w:rsidR="00FD7842">
        <w:rPr>
          <w:rFonts w:hint="eastAsia"/>
        </w:rPr>
        <w:t>中有对输入参数</w:t>
      </w:r>
      <w:r w:rsidR="00FD7842">
        <w:rPr>
          <w:rFonts w:hint="eastAsia"/>
        </w:rPr>
        <w:t>URL</w:t>
      </w:r>
      <w:r w:rsidR="00FD7842">
        <w:rPr>
          <w:rFonts w:hint="eastAsia"/>
        </w:rPr>
        <w:t>的描述</w:t>
      </w:r>
      <w:r w:rsidR="00FD7842">
        <w:rPr>
          <w:rFonts w:hint="eastAsia"/>
        </w:rPr>
        <w:t>)</w:t>
      </w:r>
      <w:r w:rsidR="00FD7842">
        <w:rPr>
          <w:rFonts w:hint="eastAsia"/>
        </w:rPr>
        <w:t>。</w:t>
      </w:r>
      <w:proofErr w:type="spellStart"/>
      <w:r w:rsidR="00FD7842">
        <w:rPr>
          <w:rFonts w:hint="eastAsia"/>
        </w:rPr>
        <w:t>Postcondition</w:t>
      </w:r>
      <w:proofErr w:type="spellEnd"/>
      <w:r w:rsidR="00FD7842">
        <w:rPr>
          <w:rFonts w:hint="eastAsia"/>
        </w:rPr>
        <w:t>应当为：对指定</w:t>
      </w:r>
      <w:r w:rsidR="00FD7842">
        <w:rPr>
          <w:rFonts w:hint="eastAsia"/>
        </w:rPr>
        <w:t>URL</w:t>
      </w:r>
      <w:r w:rsidR="00FD7842">
        <w:rPr>
          <w:rFonts w:hint="eastAsia"/>
        </w:rPr>
        <w:t>的</w:t>
      </w:r>
      <w:proofErr w:type="gramStart"/>
      <w:r w:rsidR="00FD7842">
        <w:rPr>
          <w:rFonts w:hint="eastAsia"/>
        </w:rPr>
        <w:t>数据爬取成功</w:t>
      </w:r>
      <w:proofErr w:type="gramEnd"/>
      <w:r w:rsidR="00FD7842">
        <w:rPr>
          <w:rFonts w:hint="eastAsia"/>
        </w:rPr>
        <w:t>。</w:t>
      </w:r>
    </w:p>
    <w:p w14:paraId="609DAC44" w14:textId="68CA8F43" w:rsidR="00FD7842" w:rsidRDefault="00FD7842" w:rsidP="00D724B5">
      <w:pPr>
        <w:pStyle w:val="a4"/>
        <w:ind w:firstLine="0"/>
      </w:pPr>
      <w:r>
        <w:rPr>
          <w:rFonts w:hint="eastAsia"/>
        </w:rPr>
        <w:t>6</w:t>
      </w:r>
      <w:r>
        <w:rPr>
          <w:rFonts w:hint="eastAsia"/>
        </w:rPr>
        <w:t>．</w:t>
      </w:r>
      <w:r>
        <w:rPr>
          <w:rFonts w:hint="eastAsia"/>
        </w:rPr>
        <w:t>Specific Alt</w:t>
      </w:r>
      <w:r>
        <w:rPr>
          <w:rFonts w:hint="eastAsia"/>
        </w:rPr>
        <w:t>。</w:t>
      </w:r>
      <w:r>
        <w:rPr>
          <w:rFonts w:hint="eastAsia"/>
        </w:rPr>
        <w:t xml:space="preserve"> F</w:t>
      </w:r>
      <w:r>
        <w:t>l</w:t>
      </w:r>
      <w:r>
        <w:rPr>
          <w:rFonts w:hint="eastAsia"/>
        </w:rPr>
        <w:t>ow</w:t>
      </w:r>
      <w:r>
        <w:rPr>
          <w:rFonts w:hint="eastAsia"/>
        </w:rPr>
        <w:t>：一般是针对</w:t>
      </w:r>
      <w:proofErr w:type="gramStart"/>
      <w:r>
        <w:rPr>
          <w:rFonts w:hint="eastAsia"/>
        </w:rPr>
        <w:t>“</w:t>
      </w:r>
      <w:proofErr w:type="gramEnd"/>
      <w:r>
        <w:rPr>
          <w:rFonts w:hint="eastAsia"/>
        </w:rPr>
        <w:t>异常事件处理“的。而”</w:t>
      </w:r>
      <w:r>
        <w:rPr>
          <w:rFonts w:hint="eastAsia"/>
        </w:rPr>
        <w:t>RFS 1</w:t>
      </w:r>
      <w:r>
        <w:rPr>
          <w:rFonts w:hint="eastAsia"/>
        </w:rPr>
        <w:t>“要求的登陆等，属于正常的、必需的步骤”</w:t>
      </w:r>
      <w:r w:rsidR="005A55EF">
        <w:rPr>
          <w:rFonts w:hint="eastAsia"/>
        </w:rPr>
        <w:t>。此外，“</w:t>
      </w:r>
      <w:r w:rsidR="005A55EF">
        <w:rPr>
          <w:rFonts w:hint="eastAsia"/>
        </w:rPr>
        <w:t>RFS 1</w:t>
      </w:r>
      <w:r w:rsidR="005A55EF">
        <w:t>,2,3,4”</w:t>
      </w:r>
      <w:r w:rsidR="005A55EF">
        <w:rPr>
          <w:rFonts w:hint="eastAsia"/>
        </w:rPr>
        <w:t>，应对不同类型的异常，分别说明。</w:t>
      </w:r>
    </w:p>
    <w:p w14:paraId="2C18D917" w14:textId="510FA79A" w:rsidR="005A55EF" w:rsidRPr="003141BA" w:rsidRDefault="005A55EF" w:rsidP="00D724B5">
      <w:pPr>
        <w:pStyle w:val="a4"/>
        <w:ind w:firstLine="0"/>
        <w:rPr>
          <w:rFonts w:hint="eastAsia"/>
        </w:rPr>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3A91553" w15:done="0"/>
  <w15:commentEx w15:paraId="68A408A9" w15:done="0"/>
  <w15:commentEx w15:paraId="77ED30BB" w15:done="0"/>
  <w15:commentEx w15:paraId="4D5A13FF" w15:done="0"/>
  <w15:commentEx w15:paraId="61736101" w15:done="0"/>
  <w15:commentEx w15:paraId="757FFF0F" w15:done="0"/>
  <w15:commentEx w15:paraId="62AAC7D8" w15:done="0"/>
  <w15:commentEx w15:paraId="08B978D1" w15:done="0"/>
  <w15:commentEx w15:paraId="34FE862A" w15:done="0"/>
  <w15:commentEx w15:paraId="2C18D91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0C3979" w14:textId="77777777" w:rsidR="00757686" w:rsidRDefault="00757686">
      <w:pPr>
        <w:spacing w:line="240" w:lineRule="auto"/>
      </w:pPr>
      <w:r>
        <w:separator/>
      </w:r>
    </w:p>
  </w:endnote>
  <w:endnote w:type="continuationSeparator" w:id="0">
    <w:p w14:paraId="307177F0" w14:textId="77777777" w:rsidR="00757686" w:rsidRDefault="0075768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方正小标宋简体">
    <w:altName w:val="Arial Unicode MS"/>
    <w:charset w:val="86"/>
    <w:family w:val="auto"/>
    <w:pitch w:val="default"/>
    <w:sig w:usb0="00000000" w:usb1="080E0000" w:usb2="00000000" w:usb3="00000000" w:csb0="0004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0AFF" w:usb1="00007843" w:usb2="00000001" w:usb3="00000000" w:csb0="000001BF" w:csb1="00000000"/>
  </w:font>
  <w:font w:name="Liberation Sans">
    <w:charset w:val="00"/>
    <w:family w:val="auto"/>
    <w:pitch w:val="default"/>
    <w:sig w:usb0="A00002AF" w:usb1="500078FB" w:usb2="00000000" w:usb3="00000000" w:csb0="6000009F" w:csb1="DFD70000"/>
  </w:font>
  <w:font w:name="微软雅黑">
    <w:altName w:val="方正黑体_GBK"/>
    <w:panose1 w:val="020B0503020204020204"/>
    <w:charset w:val="86"/>
    <w:family w:val="swiss"/>
    <w:pitch w:val="variable"/>
    <w:sig w:usb0="80000287" w:usb1="280F3C52" w:usb2="00000016" w:usb3="00000000" w:csb0="0004001F" w:csb1="00000000"/>
  </w:font>
  <w:font w:name="Noto Sans CJK SC">
    <w:charset w:val="86"/>
    <w:family w:val="auto"/>
    <w:pitch w:val="default"/>
    <w:sig w:usb0="30000003" w:usb1="2BDF3C10" w:usb2="00000016" w:usb3="00000000" w:csb0="602E0107"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宋体S-超大字符集">
    <w:altName w:val="Arial Unicode MS"/>
    <w:charset w:val="86"/>
    <w:family w:val="auto"/>
    <w:pitch w:val="default"/>
    <w:sig w:usb0="00000000" w:usb1="08000000" w:usb2="00000000" w:usb3="00000000" w:csb0="00040000" w:csb1="00000000"/>
  </w:font>
  <w:font w:name="方正书宋_GBK">
    <w:altName w:val="Arial Unicode MS"/>
    <w:charset w:val="86"/>
    <w:family w:val="auto"/>
    <w:pitch w:val="default"/>
    <w:sig w:usb0="00000000" w:usb1="08000000" w:usb2="0000000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CCE71D" w14:textId="77777777" w:rsidR="007044E3" w:rsidRDefault="007044E3">
    <w:pPr>
      <w:pStyle w:val="1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EB634E" w14:textId="77777777" w:rsidR="007044E3" w:rsidRDefault="007044E3">
    <w:pPr>
      <w:pStyle w:val="15"/>
      <w:ind w:firstLine="360"/>
    </w:pPr>
    <w:r>
      <w:rPr>
        <w:noProof/>
      </w:rPr>
      <mc:AlternateContent>
        <mc:Choice Requires="wps">
          <w:drawing>
            <wp:anchor distT="0" distB="0" distL="114300" distR="114300" simplePos="0" relativeHeight="251658240" behindDoc="0" locked="0" layoutInCell="1" allowOverlap="1" wp14:anchorId="7112F60D" wp14:editId="7F76405D">
              <wp:simplePos x="0" y="0"/>
              <wp:positionH relativeFrom="margin">
                <wp:align>right</wp:align>
              </wp:positionH>
              <wp:positionV relativeFrom="paragraph">
                <wp:posOffset>0</wp:posOffset>
              </wp:positionV>
              <wp:extent cx="381635" cy="219075"/>
              <wp:effectExtent l="0" t="0" r="2540" b="2540"/>
              <wp:wrapNone/>
              <wp:docPr id="1" name="文本框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635"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90227F" w14:textId="77777777" w:rsidR="007044E3" w:rsidRDefault="007044E3">
                          <w:pPr>
                            <w:snapToGrid w:val="0"/>
                            <w:rPr>
                              <w:sz w:val="18"/>
                            </w:rPr>
                          </w:pPr>
                          <w:r>
                            <w:rPr>
                              <w:sz w:val="18"/>
                            </w:rPr>
                            <w:fldChar w:fldCharType="begin"/>
                          </w:r>
                          <w:r>
                            <w:rPr>
                              <w:sz w:val="18"/>
                            </w:rPr>
                            <w:instrText xml:space="preserve"> PAGE  \* MERGEFORMAT </w:instrText>
                          </w:r>
                          <w:r>
                            <w:rPr>
                              <w:sz w:val="18"/>
                            </w:rPr>
                            <w:fldChar w:fldCharType="separate"/>
                          </w:r>
                          <w:r w:rsidR="00A74686" w:rsidRPr="00A74686">
                            <w:rPr>
                              <w:noProof/>
                            </w:rPr>
                            <w:t>8</w:t>
                          </w:r>
                          <w:r>
                            <w:rPr>
                              <w:sz w:val="18"/>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7112F60D" id="_x0000_t202" coordsize="21600,21600" o:spt="202" path="m,l,21600r21600,l21600,xe">
              <v:stroke joinstyle="miter"/>
              <v:path gradientshapeok="t" o:connecttype="rect"/>
            </v:shapetype>
            <v:shape id="文本框 9" o:spid="_x0000_s1026" type="#_x0000_t202" style="position:absolute;left:0;text-align:left;margin-left:-21.15pt;margin-top:0;width:30.05pt;height:17.25pt;z-index:251658240;visibility:visible;mso-wrap-style:non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" filled="f" stroked="f">
              <v:textbox style="mso-fit-shape-to-text:t" inset="0,0,0,0">
                <w:txbxContent>
                  <w:p w14:paraId="7690227F" w14:textId="77777777" w:rsidR="007044E3" w:rsidRDefault="007044E3">
                    <w:pPr>
                      <w:snapToGrid w:val="0"/>
                      <w:rPr>
                        <w:sz w:val="18"/>
                      </w:rPr>
                    </w:pPr>
                    <w:r>
                      <w:rPr>
                        <w:sz w:val="18"/>
                      </w:rPr>
                      <w:fldChar w:fldCharType="begin"/>
                    </w:r>
                    <w:r>
                      <w:rPr>
                        <w:sz w:val="18"/>
                      </w:rPr>
                      <w:instrText xml:space="preserve"> PAGE  \* MERGEFORMAT </w:instrText>
                    </w:r>
                    <w:r>
                      <w:rPr>
                        <w:sz w:val="18"/>
                      </w:rPr>
                      <w:fldChar w:fldCharType="separate"/>
                    </w:r>
                    <w:r w:rsidR="00A74686" w:rsidRPr="00A74686">
                      <w:rPr>
                        <w:noProof/>
                      </w:rPr>
                      <w:t>8</w:t>
                    </w:r>
                    <w:r>
                      <w:rPr>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333DC7" w14:textId="77777777" w:rsidR="00757686" w:rsidRDefault="00757686">
      <w:pPr>
        <w:spacing w:line="240" w:lineRule="auto"/>
      </w:pPr>
      <w:r>
        <w:separator/>
      </w:r>
    </w:p>
  </w:footnote>
  <w:footnote w:type="continuationSeparator" w:id="0">
    <w:p w14:paraId="6B241F91" w14:textId="77777777" w:rsidR="00757686" w:rsidRDefault="0075768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4C0C19" w14:textId="77777777" w:rsidR="007044E3" w:rsidRDefault="007044E3">
    <w:pPr>
      <w:pStyle w:val="16"/>
      <w:ind w:firstLine="360"/>
      <w:jc w:val="both"/>
    </w:pPr>
    <w:proofErr w:type="spellStart"/>
    <w:r>
      <w:t>Scrapy</w:t>
    </w:r>
    <w:proofErr w:type="spellEnd"/>
    <w:r>
      <w:t>需求规格说明书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CF0C06"/>
    <w:multiLevelType w:val="multilevel"/>
    <w:tmpl w:val="09CF0C06"/>
    <w:lvl w:ilvl="0">
      <w:start w:val="1"/>
      <w:numFmt w:val="decimal"/>
      <w:lvlText w:val="%1."/>
      <w:lvlJc w:val="left"/>
      <w:pPr>
        <w:tabs>
          <w:tab w:val="left" w:pos="425"/>
        </w:tabs>
        <w:ind w:left="425" w:hanging="425"/>
      </w:pPr>
    </w:lvl>
    <w:lvl w:ilvl="1" w:tentative="1">
      <w:start w:val="1"/>
      <w:numFmt w:val="decimal"/>
      <w:lvlText w:val="%2."/>
      <w:lvlJc w:val="left"/>
      <w:pPr>
        <w:tabs>
          <w:tab w:val="left" w:pos="1080"/>
        </w:tabs>
        <w:ind w:left="1080" w:hanging="360"/>
      </w:pPr>
    </w:lvl>
    <w:lvl w:ilvl="2" w:tentative="1">
      <w:start w:val="1"/>
      <w:numFmt w:val="decimal"/>
      <w:lvlText w:val="%3."/>
      <w:lvlJc w:val="left"/>
      <w:pPr>
        <w:tabs>
          <w:tab w:val="left" w:pos="1440"/>
        </w:tabs>
        <w:ind w:left="1440" w:hanging="360"/>
      </w:pPr>
    </w:lvl>
    <w:lvl w:ilvl="3" w:tentative="1">
      <w:start w:val="1"/>
      <w:numFmt w:val="decimal"/>
      <w:lvlText w:val="%4."/>
      <w:lvlJc w:val="left"/>
      <w:pPr>
        <w:tabs>
          <w:tab w:val="left" w:pos="1800"/>
        </w:tabs>
        <w:ind w:left="1800" w:hanging="360"/>
      </w:pPr>
    </w:lvl>
    <w:lvl w:ilvl="4" w:tentative="1">
      <w:start w:val="1"/>
      <w:numFmt w:val="decimal"/>
      <w:lvlText w:val="%5."/>
      <w:lvlJc w:val="left"/>
      <w:pPr>
        <w:tabs>
          <w:tab w:val="left" w:pos="2160"/>
        </w:tabs>
        <w:ind w:left="2160" w:hanging="360"/>
      </w:pPr>
    </w:lvl>
    <w:lvl w:ilvl="5" w:tentative="1">
      <w:start w:val="1"/>
      <w:numFmt w:val="decimal"/>
      <w:lvlText w:val="%6."/>
      <w:lvlJc w:val="left"/>
      <w:pPr>
        <w:tabs>
          <w:tab w:val="left" w:pos="2520"/>
        </w:tabs>
        <w:ind w:left="2520" w:hanging="360"/>
      </w:pPr>
    </w:lvl>
    <w:lvl w:ilvl="6" w:tentative="1">
      <w:start w:val="1"/>
      <w:numFmt w:val="decimal"/>
      <w:lvlText w:val="%7."/>
      <w:lvlJc w:val="left"/>
      <w:pPr>
        <w:tabs>
          <w:tab w:val="left" w:pos="2880"/>
        </w:tabs>
        <w:ind w:left="2880" w:hanging="360"/>
      </w:pPr>
    </w:lvl>
    <w:lvl w:ilvl="7" w:tentative="1">
      <w:start w:val="1"/>
      <w:numFmt w:val="decimal"/>
      <w:lvlText w:val="%8."/>
      <w:lvlJc w:val="left"/>
      <w:pPr>
        <w:tabs>
          <w:tab w:val="left" w:pos="3240"/>
        </w:tabs>
        <w:ind w:left="3240" w:hanging="360"/>
      </w:pPr>
    </w:lvl>
    <w:lvl w:ilvl="8" w:tentative="1">
      <w:start w:val="1"/>
      <w:numFmt w:val="decimal"/>
      <w:lvlText w:val="%9."/>
      <w:lvlJc w:val="left"/>
      <w:pPr>
        <w:tabs>
          <w:tab w:val="left" w:pos="3600"/>
        </w:tabs>
        <w:ind w:left="3600" w:hanging="360"/>
      </w:pPr>
    </w:lvl>
  </w:abstractNum>
  <w:abstractNum w:abstractNumId="1" w15:restartNumberingAfterBreak="0">
    <w:nsid w:val="183E476B"/>
    <w:multiLevelType w:val="multilevel"/>
    <w:tmpl w:val="183E476B"/>
    <w:lvl w:ilvl="0">
      <w:start w:val="1"/>
      <w:numFmt w:val="decimal"/>
      <w:lvlText w:val="%1."/>
      <w:lvlJc w:val="left"/>
      <w:pPr>
        <w:tabs>
          <w:tab w:val="left" w:pos="425"/>
        </w:tabs>
        <w:ind w:left="425" w:hanging="425"/>
      </w:pPr>
    </w:lvl>
    <w:lvl w:ilvl="1" w:tentative="1">
      <w:start w:val="1"/>
      <w:numFmt w:val="decimal"/>
      <w:lvlText w:val="%2."/>
      <w:lvlJc w:val="left"/>
      <w:pPr>
        <w:tabs>
          <w:tab w:val="left" w:pos="1080"/>
        </w:tabs>
        <w:ind w:left="1080" w:hanging="360"/>
      </w:pPr>
    </w:lvl>
    <w:lvl w:ilvl="2" w:tentative="1">
      <w:start w:val="1"/>
      <w:numFmt w:val="decimal"/>
      <w:lvlText w:val="%3."/>
      <w:lvlJc w:val="left"/>
      <w:pPr>
        <w:tabs>
          <w:tab w:val="left" w:pos="1440"/>
        </w:tabs>
        <w:ind w:left="1440" w:hanging="360"/>
      </w:pPr>
    </w:lvl>
    <w:lvl w:ilvl="3" w:tentative="1">
      <w:start w:val="1"/>
      <w:numFmt w:val="decimal"/>
      <w:lvlText w:val="%4."/>
      <w:lvlJc w:val="left"/>
      <w:pPr>
        <w:tabs>
          <w:tab w:val="left" w:pos="1800"/>
        </w:tabs>
        <w:ind w:left="1800" w:hanging="360"/>
      </w:pPr>
    </w:lvl>
    <w:lvl w:ilvl="4" w:tentative="1">
      <w:start w:val="1"/>
      <w:numFmt w:val="decimal"/>
      <w:lvlText w:val="%5."/>
      <w:lvlJc w:val="left"/>
      <w:pPr>
        <w:tabs>
          <w:tab w:val="left" w:pos="2160"/>
        </w:tabs>
        <w:ind w:left="2160" w:hanging="360"/>
      </w:pPr>
    </w:lvl>
    <w:lvl w:ilvl="5" w:tentative="1">
      <w:start w:val="1"/>
      <w:numFmt w:val="decimal"/>
      <w:lvlText w:val="%6."/>
      <w:lvlJc w:val="left"/>
      <w:pPr>
        <w:tabs>
          <w:tab w:val="left" w:pos="2520"/>
        </w:tabs>
        <w:ind w:left="2520" w:hanging="360"/>
      </w:pPr>
    </w:lvl>
    <w:lvl w:ilvl="6" w:tentative="1">
      <w:start w:val="1"/>
      <w:numFmt w:val="decimal"/>
      <w:lvlText w:val="%7."/>
      <w:lvlJc w:val="left"/>
      <w:pPr>
        <w:tabs>
          <w:tab w:val="left" w:pos="2880"/>
        </w:tabs>
        <w:ind w:left="2880" w:hanging="360"/>
      </w:pPr>
    </w:lvl>
    <w:lvl w:ilvl="7" w:tentative="1">
      <w:start w:val="1"/>
      <w:numFmt w:val="decimal"/>
      <w:lvlText w:val="%8."/>
      <w:lvlJc w:val="left"/>
      <w:pPr>
        <w:tabs>
          <w:tab w:val="left" w:pos="3240"/>
        </w:tabs>
        <w:ind w:left="3240" w:hanging="360"/>
      </w:pPr>
    </w:lvl>
    <w:lvl w:ilvl="8" w:tentative="1">
      <w:start w:val="1"/>
      <w:numFmt w:val="decimal"/>
      <w:lvlText w:val="%9."/>
      <w:lvlJc w:val="left"/>
      <w:pPr>
        <w:tabs>
          <w:tab w:val="left" w:pos="3600"/>
        </w:tabs>
        <w:ind w:left="3600" w:hanging="360"/>
      </w:pPr>
    </w:lvl>
  </w:abstractNum>
  <w:abstractNum w:abstractNumId="2" w15:restartNumberingAfterBreak="0">
    <w:nsid w:val="3E0F7855"/>
    <w:multiLevelType w:val="multilevel"/>
    <w:tmpl w:val="3E0F7855"/>
    <w:lvl w:ilvl="0" w:tentative="1">
      <w:start w:val="1"/>
      <w:numFmt w:val="decimal"/>
      <w:pStyle w:val="11"/>
      <w:lvlText w:val="%1."/>
      <w:lvlJc w:val="left"/>
      <w:pPr>
        <w:tabs>
          <w:tab w:val="left" w:pos="360"/>
        </w:tabs>
        <w:ind w:left="0" w:firstLine="0"/>
      </w:pPr>
    </w:lvl>
    <w:lvl w:ilvl="1" w:tentative="1">
      <w:start w:val="1"/>
      <w:numFmt w:val="decimal"/>
      <w:pStyle w:val="21"/>
      <w:lvlText w:val="%1.%2"/>
      <w:lvlJc w:val="left"/>
      <w:pPr>
        <w:tabs>
          <w:tab w:val="left" w:pos="720"/>
        </w:tabs>
        <w:ind w:left="0" w:firstLine="0"/>
      </w:pPr>
    </w:lvl>
    <w:lvl w:ilvl="2" w:tentative="1">
      <w:start w:val="1"/>
      <w:numFmt w:val="decimal"/>
      <w:pStyle w:val="31"/>
      <w:lvlText w:val="%1.%2.%3"/>
      <w:lvlJc w:val="left"/>
      <w:pPr>
        <w:tabs>
          <w:tab w:val="left" w:pos="720"/>
        </w:tabs>
        <w:ind w:left="0" w:firstLine="0"/>
      </w:pPr>
      <w:rPr>
        <w:rFonts w:ascii="方正小标宋简体" w:hAnsi="方正小标宋简体"/>
        <w:sz w:val="24"/>
      </w:rPr>
    </w:lvl>
    <w:lvl w:ilvl="3" w:tentative="1">
      <w:start w:val="1"/>
      <w:numFmt w:val="decimal"/>
      <w:pStyle w:val="41"/>
      <w:lvlText w:val="%1.%2.%3.%4"/>
      <w:lvlJc w:val="left"/>
      <w:pPr>
        <w:tabs>
          <w:tab w:val="left" w:pos="1080"/>
        </w:tabs>
        <w:ind w:left="0" w:firstLine="0"/>
      </w:pPr>
    </w:lvl>
    <w:lvl w:ilvl="4" w:tentative="1">
      <w:start w:val="1"/>
      <w:numFmt w:val="decimal"/>
      <w:pStyle w:val="51"/>
      <w:lvlText w:val="%1.%2.%3.%4.%5"/>
      <w:lvlJc w:val="left"/>
      <w:pPr>
        <w:tabs>
          <w:tab w:val="left" w:pos="1440"/>
        </w:tabs>
        <w:ind w:left="0" w:firstLine="0"/>
      </w:pPr>
    </w:lvl>
    <w:lvl w:ilvl="5" w:tentative="1">
      <w:start w:val="1"/>
      <w:numFmt w:val="decimal"/>
      <w:pStyle w:val="61"/>
      <w:lvlText w:val="%1.%2.%3.%4.%5.%6"/>
      <w:lvlJc w:val="left"/>
      <w:pPr>
        <w:tabs>
          <w:tab w:val="left" w:pos="1800"/>
        </w:tabs>
        <w:ind w:left="0" w:firstLine="0"/>
      </w:pPr>
    </w:lvl>
    <w:lvl w:ilvl="6" w:tentative="1">
      <w:start w:val="1"/>
      <w:numFmt w:val="decimal"/>
      <w:pStyle w:val="71"/>
      <w:lvlText w:val="%1.%2.%3.%4.%5.%6.%7"/>
      <w:lvlJc w:val="left"/>
      <w:pPr>
        <w:tabs>
          <w:tab w:val="left" w:pos="2160"/>
        </w:tabs>
        <w:ind w:left="0" w:firstLine="0"/>
      </w:pPr>
    </w:lvl>
    <w:lvl w:ilvl="7" w:tentative="1">
      <w:start w:val="1"/>
      <w:numFmt w:val="decimal"/>
      <w:pStyle w:val="81"/>
      <w:lvlText w:val="%1.%2.%3.%4.%5.%6.%7.%8"/>
      <w:lvlJc w:val="left"/>
      <w:pPr>
        <w:tabs>
          <w:tab w:val="left" w:pos="2160"/>
        </w:tabs>
        <w:ind w:left="0" w:firstLine="0"/>
      </w:pPr>
    </w:lvl>
    <w:lvl w:ilvl="8" w:tentative="1">
      <w:start w:val="1"/>
      <w:numFmt w:val="decimal"/>
      <w:pStyle w:val="91"/>
      <w:lvlText w:val="%1.%2.%3.%4.%5.%6.%7.%8.%9"/>
      <w:lvlJc w:val="left"/>
      <w:pPr>
        <w:tabs>
          <w:tab w:val="left" w:pos="2520"/>
        </w:tabs>
        <w:ind w:left="0" w:firstLine="0"/>
      </w:pPr>
    </w:lvl>
  </w:abstractNum>
  <w:abstractNum w:abstractNumId="3" w15:restartNumberingAfterBreak="0">
    <w:nsid w:val="58615C38"/>
    <w:multiLevelType w:val="multilevel"/>
    <w:tmpl w:val="58615C38"/>
    <w:lvl w:ilvl="0">
      <w:start w:val="1"/>
      <w:numFmt w:val="decimal"/>
      <w:lvlText w:val="%1."/>
      <w:lvlJc w:val="left"/>
      <w:pPr>
        <w:tabs>
          <w:tab w:val="left" w:pos="425"/>
        </w:tabs>
        <w:ind w:left="425" w:hanging="425"/>
      </w:pPr>
    </w:lvl>
    <w:lvl w:ilvl="1" w:tentative="1">
      <w:start w:val="1"/>
      <w:numFmt w:val="decimal"/>
      <w:lvlText w:val="%2."/>
      <w:lvlJc w:val="left"/>
      <w:pPr>
        <w:tabs>
          <w:tab w:val="left" w:pos="1080"/>
        </w:tabs>
        <w:ind w:left="1080" w:hanging="360"/>
      </w:pPr>
    </w:lvl>
    <w:lvl w:ilvl="2" w:tentative="1">
      <w:start w:val="1"/>
      <w:numFmt w:val="decimal"/>
      <w:lvlText w:val="%3."/>
      <w:lvlJc w:val="left"/>
      <w:pPr>
        <w:tabs>
          <w:tab w:val="left" w:pos="1440"/>
        </w:tabs>
        <w:ind w:left="1440" w:hanging="360"/>
      </w:pPr>
    </w:lvl>
    <w:lvl w:ilvl="3" w:tentative="1">
      <w:start w:val="1"/>
      <w:numFmt w:val="decimal"/>
      <w:lvlText w:val="%4."/>
      <w:lvlJc w:val="left"/>
      <w:pPr>
        <w:tabs>
          <w:tab w:val="left" w:pos="1800"/>
        </w:tabs>
        <w:ind w:left="1800" w:hanging="360"/>
      </w:pPr>
    </w:lvl>
    <w:lvl w:ilvl="4" w:tentative="1">
      <w:start w:val="1"/>
      <w:numFmt w:val="decimal"/>
      <w:lvlText w:val="%5."/>
      <w:lvlJc w:val="left"/>
      <w:pPr>
        <w:tabs>
          <w:tab w:val="left" w:pos="2160"/>
        </w:tabs>
        <w:ind w:left="2160" w:hanging="360"/>
      </w:pPr>
    </w:lvl>
    <w:lvl w:ilvl="5" w:tentative="1">
      <w:start w:val="1"/>
      <w:numFmt w:val="decimal"/>
      <w:lvlText w:val="%6."/>
      <w:lvlJc w:val="left"/>
      <w:pPr>
        <w:tabs>
          <w:tab w:val="left" w:pos="2520"/>
        </w:tabs>
        <w:ind w:left="2520" w:hanging="360"/>
      </w:pPr>
    </w:lvl>
    <w:lvl w:ilvl="6" w:tentative="1">
      <w:start w:val="1"/>
      <w:numFmt w:val="decimal"/>
      <w:lvlText w:val="%7."/>
      <w:lvlJc w:val="left"/>
      <w:pPr>
        <w:tabs>
          <w:tab w:val="left" w:pos="2880"/>
        </w:tabs>
        <w:ind w:left="2880" w:hanging="360"/>
      </w:pPr>
    </w:lvl>
    <w:lvl w:ilvl="7" w:tentative="1">
      <w:start w:val="1"/>
      <w:numFmt w:val="decimal"/>
      <w:lvlText w:val="%8."/>
      <w:lvlJc w:val="left"/>
      <w:pPr>
        <w:tabs>
          <w:tab w:val="left" w:pos="3240"/>
        </w:tabs>
        <w:ind w:left="3240" w:hanging="360"/>
      </w:pPr>
    </w:lvl>
    <w:lvl w:ilvl="8" w:tentative="1">
      <w:start w:val="1"/>
      <w:numFmt w:val="decimal"/>
      <w:lvlText w:val="%9."/>
      <w:lvlJc w:val="left"/>
      <w:pPr>
        <w:tabs>
          <w:tab w:val="left" w:pos="3600"/>
        </w:tabs>
        <w:ind w:left="3600" w:hanging="360"/>
      </w:pPr>
    </w:lvl>
  </w:abstractNum>
  <w:abstractNum w:abstractNumId="4" w15:restartNumberingAfterBreak="0">
    <w:nsid w:val="586B3A61"/>
    <w:multiLevelType w:val="hybridMultilevel"/>
    <w:tmpl w:val="61E0543E"/>
    <w:lvl w:ilvl="0" w:tplc="87625064">
      <w:start w:val="1"/>
      <w:numFmt w:val="decimal"/>
      <w:lvlText w:val="%1）"/>
      <w:lvlJc w:val="left"/>
      <w:pPr>
        <w:ind w:left="760" w:hanging="360"/>
      </w:pPr>
      <w:rPr>
        <w:rFonts w:hint="default"/>
      </w:r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5" w15:restartNumberingAfterBreak="0">
    <w:nsid w:val="58FCC349"/>
    <w:multiLevelType w:val="singleLevel"/>
    <w:tmpl w:val="58FCC349"/>
    <w:lvl w:ilvl="0">
      <w:start w:val="1"/>
      <w:numFmt w:val="decimal"/>
      <w:lvlText w:val="%1."/>
      <w:lvlJc w:val="left"/>
      <w:pPr>
        <w:tabs>
          <w:tab w:val="left" w:pos="425"/>
        </w:tabs>
        <w:ind w:left="425" w:hanging="425"/>
      </w:pPr>
      <w:rPr>
        <w:rFonts w:hint="default"/>
      </w:rPr>
    </w:lvl>
  </w:abstractNum>
  <w:abstractNum w:abstractNumId="6" w15:restartNumberingAfterBreak="0">
    <w:nsid w:val="5F9055DC"/>
    <w:multiLevelType w:val="multilevel"/>
    <w:tmpl w:val="5F9055DC"/>
    <w:lvl w:ilvl="0">
      <w:start w:val="1"/>
      <w:numFmt w:val="decimal"/>
      <w:lvlText w:val="%1."/>
      <w:lvlJc w:val="left"/>
      <w:pPr>
        <w:tabs>
          <w:tab w:val="left" w:pos="425"/>
        </w:tabs>
        <w:ind w:left="425" w:hanging="425"/>
      </w:pPr>
    </w:lvl>
    <w:lvl w:ilvl="1" w:tentative="1">
      <w:start w:val="1"/>
      <w:numFmt w:val="decimal"/>
      <w:lvlText w:val="%2."/>
      <w:lvlJc w:val="left"/>
      <w:pPr>
        <w:tabs>
          <w:tab w:val="left" w:pos="1080"/>
        </w:tabs>
        <w:ind w:left="1080" w:hanging="360"/>
      </w:pPr>
    </w:lvl>
    <w:lvl w:ilvl="2" w:tentative="1">
      <w:start w:val="1"/>
      <w:numFmt w:val="decimal"/>
      <w:lvlText w:val="%3."/>
      <w:lvlJc w:val="left"/>
      <w:pPr>
        <w:tabs>
          <w:tab w:val="left" w:pos="1440"/>
        </w:tabs>
        <w:ind w:left="1440" w:hanging="360"/>
      </w:pPr>
    </w:lvl>
    <w:lvl w:ilvl="3" w:tentative="1">
      <w:start w:val="1"/>
      <w:numFmt w:val="decimal"/>
      <w:lvlText w:val="%4."/>
      <w:lvlJc w:val="left"/>
      <w:pPr>
        <w:tabs>
          <w:tab w:val="left" w:pos="1800"/>
        </w:tabs>
        <w:ind w:left="1800" w:hanging="360"/>
      </w:pPr>
    </w:lvl>
    <w:lvl w:ilvl="4" w:tentative="1">
      <w:start w:val="1"/>
      <w:numFmt w:val="decimal"/>
      <w:lvlText w:val="%5."/>
      <w:lvlJc w:val="left"/>
      <w:pPr>
        <w:tabs>
          <w:tab w:val="left" w:pos="2160"/>
        </w:tabs>
        <w:ind w:left="2160" w:hanging="360"/>
      </w:pPr>
    </w:lvl>
    <w:lvl w:ilvl="5" w:tentative="1">
      <w:start w:val="1"/>
      <w:numFmt w:val="decimal"/>
      <w:lvlText w:val="%6."/>
      <w:lvlJc w:val="left"/>
      <w:pPr>
        <w:tabs>
          <w:tab w:val="left" w:pos="2520"/>
        </w:tabs>
        <w:ind w:left="2520" w:hanging="360"/>
      </w:pPr>
    </w:lvl>
    <w:lvl w:ilvl="6" w:tentative="1">
      <w:start w:val="1"/>
      <w:numFmt w:val="decimal"/>
      <w:lvlText w:val="%7."/>
      <w:lvlJc w:val="left"/>
      <w:pPr>
        <w:tabs>
          <w:tab w:val="left" w:pos="2880"/>
        </w:tabs>
        <w:ind w:left="2880" w:hanging="360"/>
      </w:pPr>
    </w:lvl>
    <w:lvl w:ilvl="7" w:tentative="1">
      <w:start w:val="1"/>
      <w:numFmt w:val="decimal"/>
      <w:lvlText w:val="%8."/>
      <w:lvlJc w:val="left"/>
      <w:pPr>
        <w:tabs>
          <w:tab w:val="left" w:pos="3240"/>
        </w:tabs>
        <w:ind w:left="3240" w:hanging="360"/>
      </w:pPr>
    </w:lvl>
    <w:lvl w:ilvl="8" w:tentative="1">
      <w:start w:val="1"/>
      <w:numFmt w:val="decimal"/>
      <w:lvlText w:val="%9."/>
      <w:lvlJc w:val="left"/>
      <w:pPr>
        <w:tabs>
          <w:tab w:val="left" w:pos="3600"/>
        </w:tabs>
        <w:ind w:left="3600" w:hanging="360"/>
      </w:pPr>
    </w:lvl>
  </w:abstractNum>
  <w:abstractNum w:abstractNumId="7" w15:restartNumberingAfterBreak="0">
    <w:nsid w:val="79A75196"/>
    <w:multiLevelType w:val="multilevel"/>
    <w:tmpl w:val="79A75196"/>
    <w:lvl w:ilvl="0">
      <w:start w:val="1"/>
      <w:numFmt w:val="decimal"/>
      <w:lvlText w:val="%1."/>
      <w:lvlJc w:val="left"/>
      <w:pPr>
        <w:tabs>
          <w:tab w:val="left" w:pos="425"/>
        </w:tabs>
        <w:ind w:left="425" w:hanging="425"/>
      </w:pPr>
    </w:lvl>
    <w:lvl w:ilvl="1" w:tentative="1">
      <w:start w:val="1"/>
      <w:numFmt w:val="decimal"/>
      <w:lvlText w:val="%2."/>
      <w:lvlJc w:val="left"/>
      <w:pPr>
        <w:tabs>
          <w:tab w:val="left" w:pos="1080"/>
        </w:tabs>
        <w:ind w:left="1080" w:hanging="360"/>
      </w:pPr>
    </w:lvl>
    <w:lvl w:ilvl="2" w:tentative="1">
      <w:start w:val="1"/>
      <w:numFmt w:val="decimal"/>
      <w:lvlText w:val="%3."/>
      <w:lvlJc w:val="left"/>
      <w:pPr>
        <w:tabs>
          <w:tab w:val="left" w:pos="1440"/>
        </w:tabs>
        <w:ind w:left="1440" w:hanging="360"/>
      </w:pPr>
    </w:lvl>
    <w:lvl w:ilvl="3" w:tentative="1">
      <w:start w:val="1"/>
      <w:numFmt w:val="decimal"/>
      <w:lvlText w:val="%4."/>
      <w:lvlJc w:val="left"/>
      <w:pPr>
        <w:tabs>
          <w:tab w:val="left" w:pos="1800"/>
        </w:tabs>
        <w:ind w:left="1800" w:hanging="360"/>
      </w:pPr>
    </w:lvl>
    <w:lvl w:ilvl="4" w:tentative="1">
      <w:start w:val="1"/>
      <w:numFmt w:val="decimal"/>
      <w:lvlText w:val="%5."/>
      <w:lvlJc w:val="left"/>
      <w:pPr>
        <w:tabs>
          <w:tab w:val="left" w:pos="2160"/>
        </w:tabs>
        <w:ind w:left="2160" w:hanging="360"/>
      </w:pPr>
    </w:lvl>
    <w:lvl w:ilvl="5" w:tentative="1">
      <w:start w:val="1"/>
      <w:numFmt w:val="decimal"/>
      <w:lvlText w:val="%6."/>
      <w:lvlJc w:val="left"/>
      <w:pPr>
        <w:tabs>
          <w:tab w:val="left" w:pos="2520"/>
        </w:tabs>
        <w:ind w:left="2520" w:hanging="360"/>
      </w:pPr>
    </w:lvl>
    <w:lvl w:ilvl="6" w:tentative="1">
      <w:start w:val="1"/>
      <w:numFmt w:val="decimal"/>
      <w:lvlText w:val="%7."/>
      <w:lvlJc w:val="left"/>
      <w:pPr>
        <w:tabs>
          <w:tab w:val="left" w:pos="2880"/>
        </w:tabs>
        <w:ind w:left="2880" w:hanging="360"/>
      </w:pPr>
    </w:lvl>
    <w:lvl w:ilvl="7" w:tentative="1">
      <w:start w:val="1"/>
      <w:numFmt w:val="decimal"/>
      <w:lvlText w:val="%8."/>
      <w:lvlJc w:val="left"/>
      <w:pPr>
        <w:tabs>
          <w:tab w:val="left" w:pos="3240"/>
        </w:tabs>
        <w:ind w:left="3240" w:hanging="360"/>
      </w:pPr>
    </w:lvl>
    <w:lvl w:ilvl="8" w:tentative="1">
      <w:start w:val="1"/>
      <w:numFmt w:val="decimal"/>
      <w:lvlText w:val="%9."/>
      <w:lvlJc w:val="left"/>
      <w:pPr>
        <w:tabs>
          <w:tab w:val="left" w:pos="3600"/>
        </w:tabs>
        <w:ind w:left="3600" w:hanging="360"/>
      </w:pPr>
    </w:lvl>
  </w:abstractNum>
  <w:abstractNum w:abstractNumId="8" w15:restartNumberingAfterBreak="0">
    <w:nsid w:val="7BA52D06"/>
    <w:multiLevelType w:val="multilevel"/>
    <w:tmpl w:val="7BA52D06"/>
    <w:lvl w:ilvl="0">
      <w:start w:val="1"/>
      <w:numFmt w:val="decimal"/>
      <w:lvlText w:val="%1."/>
      <w:lvlJc w:val="left"/>
      <w:pPr>
        <w:tabs>
          <w:tab w:val="left" w:pos="425"/>
        </w:tabs>
        <w:ind w:left="425" w:hanging="425"/>
      </w:pPr>
    </w:lvl>
    <w:lvl w:ilvl="1" w:tentative="1">
      <w:start w:val="1"/>
      <w:numFmt w:val="decimal"/>
      <w:lvlText w:val="%2."/>
      <w:lvlJc w:val="left"/>
      <w:pPr>
        <w:tabs>
          <w:tab w:val="left" w:pos="1080"/>
        </w:tabs>
        <w:ind w:left="1080" w:hanging="360"/>
      </w:pPr>
    </w:lvl>
    <w:lvl w:ilvl="2" w:tentative="1">
      <w:start w:val="1"/>
      <w:numFmt w:val="decimal"/>
      <w:lvlText w:val="%3."/>
      <w:lvlJc w:val="left"/>
      <w:pPr>
        <w:tabs>
          <w:tab w:val="left" w:pos="1440"/>
        </w:tabs>
        <w:ind w:left="1440" w:hanging="360"/>
      </w:pPr>
    </w:lvl>
    <w:lvl w:ilvl="3" w:tentative="1">
      <w:start w:val="1"/>
      <w:numFmt w:val="decimal"/>
      <w:lvlText w:val="%4."/>
      <w:lvlJc w:val="left"/>
      <w:pPr>
        <w:tabs>
          <w:tab w:val="left" w:pos="1800"/>
        </w:tabs>
        <w:ind w:left="1800" w:hanging="360"/>
      </w:pPr>
    </w:lvl>
    <w:lvl w:ilvl="4" w:tentative="1">
      <w:start w:val="1"/>
      <w:numFmt w:val="decimal"/>
      <w:lvlText w:val="%5."/>
      <w:lvlJc w:val="left"/>
      <w:pPr>
        <w:tabs>
          <w:tab w:val="left" w:pos="2160"/>
        </w:tabs>
        <w:ind w:left="2160" w:hanging="360"/>
      </w:pPr>
    </w:lvl>
    <w:lvl w:ilvl="5" w:tentative="1">
      <w:start w:val="1"/>
      <w:numFmt w:val="decimal"/>
      <w:lvlText w:val="%6."/>
      <w:lvlJc w:val="left"/>
      <w:pPr>
        <w:tabs>
          <w:tab w:val="left" w:pos="2520"/>
        </w:tabs>
        <w:ind w:left="2520" w:hanging="360"/>
      </w:pPr>
    </w:lvl>
    <w:lvl w:ilvl="6" w:tentative="1">
      <w:start w:val="1"/>
      <w:numFmt w:val="decimal"/>
      <w:lvlText w:val="%7."/>
      <w:lvlJc w:val="left"/>
      <w:pPr>
        <w:tabs>
          <w:tab w:val="left" w:pos="2880"/>
        </w:tabs>
        <w:ind w:left="2880" w:hanging="360"/>
      </w:pPr>
    </w:lvl>
    <w:lvl w:ilvl="7" w:tentative="1">
      <w:start w:val="1"/>
      <w:numFmt w:val="decimal"/>
      <w:lvlText w:val="%8."/>
      <w:lvlJc w:val="left"/>
      <w:pPr>
        <w:tabs>
          <w:tab w:val="left" w:pos="3240"/>
        </w:tabs>
        <w:ind w:left="3240" w:hanging="360"/>
      </w:pPr>
    </w:lvl>
    <w:lvl w:ilvl="8" w:tentative="1">
      <w:start w:val="1"/>
      <w:numFmt w:val="decimal"/>
      <w:lvlText w:val="%9."/>
      <w:lvlJc w:val="left"/>
      <w:pPr>
        <w:tabs>
          <w:tab w:val="left" w:pos="3600"/>
        </w:tabs>
        <w:ind w:left="3600" w:hanging="360"/>
      </w:pPr>
    </w:lvl>
  </w:abstractNum>
  <w:num w:numId="1">
    <w:abstractNumId w:val="2"/>
  </w:num>
  <w:num w:numId="2">
    <w:abstractNumId w:val="3"/>
  </w:num>
  <w:num w:numId="3">
    <w:abstractNumId w:val="6"/>
  </w:num>
  <w:num w:numId="4">
    <w:abstractNumId w:val="5"/>
  </w:num>
  <w:num w:numId="5">
    <w:abstractNumId w:val="8"/>
  </w:num>
  <w:num w:numId="6">
    <w:abstractNumId w:val="1"/>
  </w:num>
  <w:num w:numId="7">
    <w:abstractNumId w:val="7"/>
  </w:num>
  <w:num w:numId="8">
    <w:abstractNumId w:val="0"/>
  </w:num>
  <w:num w:numId="9">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iuchao">
    <w15:presenceInfo w15:providerId="None" w15:userId="liucha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trackRevisions/>
  <w:defaultTabStop w:val="420"/>
  <w:noPunctuationKerning/>
  <w:characterSpacingControl w:val="doNotCompress"/>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doNotLeaveBackslashAlone/>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725B"/>
    <w:rsid w:val="9EFE4AC6"/>
    <w:rsid w:val="9FF75237"/>
    <w:rsid w:val="BC4F8AE2"/>
    <w:rsid w:val="BFFFDCDB"/>
    <w:rsid w:val="D7E6F3CB"/>
    <w:rsid w:val="DECEB41E"/>
    <w:rsid w:val="EDBB7FF7"/>
    <w:rsid w:val="F7AF67A8"/>
    <w:rsid w:val="F9FDA0E6"/>
    <w:rsid w:val="FEAB2787"/>
    <w:rsid w:val="FFBB636E"/>
    <w:rsid w:val="FFF7700F"/>
    <w:rsid w:val="00035DFD"/>
    <w:rsid w:val="00037AC3"/>
    <w:rsid w:val="000900CB"/>
    <w:rsid w:val="001267E7"/>
    <w:rsid w:val="0018169D"/>
    <w:rsid w:val="00185DCB"/>
    <w:rsid w:val="001B56EF"/>
    <w:rsid w:val="001E2594"/>
    <w:rsid w:val="00240C37"/>
    <w:rsid w:val="0029789B"/>
    <w:rsid w:val="002A4B68"/>
    <w:rsid w:val="003141BA"/>
    <w:rsid w:val="00355739"/>
    <w:rsid w:val="00381A9C"/>
    <w:rsid w:val="003E60DE"/>
    <w:rsid w:val="0043256B"/>
    <w:rsid w:val="00594803"/>
    <w:rsid w:val="005A55EF"/>
    <w:rsid w:val="0064725B"/>
    <w:rsid w:val="006D7DB2"/>
    <w:rsid w:val="006E3F91"/>
    <w:rsid w:val="006E6694"/>
    <w:rsid w:val="007044E3"/>
    <w:rsid w:val="00757686"/>
    <w:rsid w:val="00770E9F"/>
    <w:rsid w:val="0078077E"/>
    <w:rsid w:val="007B7BB2"/>
    <w:rsid w:val="007E4ABF"/>
    <w:rsid w:val="00822FDF"/>
    <w:rsid w:val="00837512"/>
    <w:rsid w:val="0089465D"/>
    <w:rsid w:val="009604FF"/>
    <w:rsid w:val="00970DE9"/>
    <w:rsid w:val="009D4F3D"/>
    <w:rsid w:val="00A31998"/>
    <w:rsid w:val="00A74686"/>
    <w:rsid w:val="00B23165"/>
    <w:rsid w:val="00BC6EBB"/>
    <w:rsid w:val="00BE312B"/>
    <w:rsid w:val="00BF1780"/>
    <w:rsid w:val="00C57609"/>
    <w:rsid w:val="00C83044"/>
    <w:rsid w:val="00D403E1"/>
    <w:rsid w:val="00D629F2"/>
    <w:rsid w:val="00D724B5"/>
    <w:rsid w:val="00D95CC0"/>
    <w:rsid w:val="00DB43BA"/>
    <w:rsid w:val="00DE02E6"/>
    <w:rsid w:val="00E06B08"/>
    <w:rsid w:val="00E12F6E"/>
    <w:rsid w:val="00E637DF"/>
    <w:rsid w:val="00EC0816"/>
    <w:rsid w:val="00F35514"/>
    <w:rsid w:val="00F40597"/>
    <w:rsid w:val="00FD7842"/>
    <w:rsid w:val="00FE1F47"/>
    <w:rsid w:val="00FF7E26"/>
    <w:rsid w:val="3CDEDA3C"/>
    <w:rsid w:val="3DB59857"/>
    <w:rsid w:val="437F7304"/>
    <w:rsid w:val="5BFFA798"/>
    <w:rsid w:val="5FF52111"/>
    <w:rsid w:val="67FB40F5"/>
    <w:rsid w:val="6DEBA313"/>
    <w:rsid w:val="77FDFFDE"/>
    <w:rsid w:val="77FF910A"/>
    <w:rsid w:val="79E64EFF"/>
    <w:rsid w:val="7FFA4F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6DF592EC"/>
  <w15:docId w15:val="{73329088-9EEA-401A-BD03-552FAABF2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uiPriority="7" w:qFormat="1"/>
    <w:lsdException w:name="heading 1" w:uiPriority="2"/>
    <w:lsdException w:name="heading 2" w:uiPriority="2"/>
    <w:lsdException w:name="heading 3" w:uiPriority="2"/>
    <w:lsdException w:name="heading 4" w:uiPriority="2"/>
    <w:lsdException w:name="heading 5" w:uiPriority="2"/>
    <w:lsdException w:name="heading 6" w:uiPriority="2"/>
    <w:lsdException w:name="heading 7" w:semiHidden="1" w:uiPriority="2" w:unhideWhenUsed="1"/>
    <w:lsdException w:name="heading 8" w:semiHidden="1" w:uiPriority="2" w:unhideWhenUsed="1"/>
    <w:lsdException w:name="heading 9" w:semiHidden="1" w:uiPriority="2" w:unhideWhenUsed="1"/>
    <w:lsdException w:name="index 1" w:uiPriority="2"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unhideWhenUsed="1"/>
    <w:lsdException w:name="index heading" w:qFormat="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lsdException w:name="FollowedHyperlink"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iPriority="99" w:unhideWhenUsed="1" w:qFormat="1"/>
    <w:lsdException w:name="HTML Acronym" w:semiHidden="1" w:unhideWhenUsed="1"/>
    <w:lsdException w:name="HTML Address" w:semiHidden="1" w:unhideWhenUsed="1"/>
    <w:lsdException w:name="HTML Cite" w:uiPriority="99" w:unhideWhenUsed="1" w:qFormat="1"/>
    <w:lsdException w:name="HTML Code" w:uiPriority="99" w:unhideWhenUsed="1" w:qFormat="1"/>
    <w:lsdException w:name="HTML Definition" w:semiHidden="1" w:unhideWhenUsed="1"/>
    <w:lsdException w:name="HTML Keyboard" w:semiHidden="1" w:unhideWhenUsed="1"/>
    <w:lsdException w:name="HTML Preformatted" w:uiPriority="99" w:unhideWhenUsed="1" w:qFormat="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unhideWhenUsed="1" w:qFormat="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7"/>
    <w:qFormat/>
    <w:pPr>
      <w:widowControl w:val="0"/>
      <w:suppressAutoHyphens/>
      <w:spacing w:line="360" w:lineRule="auto"/>
      <w:ind w:firstLine="400"/>
    </w:pPr>
    <w:rPr>
      <w:rFonts w:eastAsia="方正小标宋简体"/>
      <w:color w:val="00000A"/>
    </w:rPr>
  </w:style>
  <w:style w:type="paragraph" w:styleId="1">
    <w:name w:val="heading 1"/>
    <w:basedOn w:val="a"/>
    <w:next w:val="a"/>
    <w:uiPriority w:val="2"/>
    <w:pPr>
      <w:keepNext/>
      <w:keepLines/>
      <w:spacing w:before="340" w:after="330" w:line="576" w:lineRule="auto"/>
      <w:outlineLvl w:val="0"/>
    </w:pPr>
    <w:rPr>
      <w:b/>
      <w:kern w:val="44"/>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nhideWhenUsed/>
    <w:rPr>
      <w:b/>
      <w:bCs/>
    </w:rPr>
  </w:style>
  <w:style w:type="paragraph" w:styleId="a4">
    <w:name w:val="annotation text"/>
    <w:basedOn w:val="a"/>
    <w:link w:val="Char0"/>
    <w:unhideWhenUsed/>
  </w:style>
  <w:style w:type="paragraph" w:styleId="a5">
    <w:name w:val="caption"/>
    <w:basedOn w:val="a"/>
    <w:qFormat/>
    <w:pPr>
      <w:spacing w:before="152" w:after="160"/>
      <w:jc w:val="center"/>
    </w:pPr>
    <w:rPr>
      <w:rFonts w:ascii="Arial" w:hAnsi="Arial" w:cs="Arial"/>
      <w:sz w:val="21"/>
    </w:rPr>
  </w:style>
  <w:style w:type="paragraph" w:styleId="a6">
    <w:name w:val="Body Text"/>
    <w:basedOn w:val="a"/>
    <w:pPr>
      <w:spacing w:after="120"/>
    </w:pPr>
  </w:style>
  <w:style w:type="paragraph" w:styleId="3">
    <w:name w:val="toc 3"/>
    <w:basedOn w:val="a"/>
    <w:next w:val="a"/>
    <w:uiPriority w:val="39"/>
    <w:pPr>
      <w:ind w:leftChars="400" w:left="840"/>
    </w:pPr>
  </w:style>
  <w:style w:type="paragraph" w:styleId="a7">
    <w:name w:val="Balloon Text"/>
    <w:basedOn w:val="a"/>
    <w:uiPriority w:val="99"/>
    <w:unhideWhenUsed/>
    <w:qFormat/>
    <w:pPr>
      <w:spacing w:line="240" w:lineRule="auto"/>
    </w:pPr>
    <w:rPr>
      <w:sz w:val="18"/>
      <w:szCs w:val="18"/>
    </w:rPr>
  </w:style>
  <w:style w:type="paragraph" w:styleId="a8">
    <w:name w:val="footer"/>
    <w:basedOn w:val="a"/>
    <w:link w:val="Char1"/>
    <w:pPr>
      <w:tabs>
        <w:tab w:val="center" w:pos="4153"/>
        <w:tab w:val="right" w:pos="8306"/>
      </w:tabs>
      <w:snapToGrid w:val="0"/>
      <w:spacing w:line="240" w:lineRule="auto"/>
    </w:pPr>
    <w:rPr>
      <w:sz w:val="18"/>
      <w:szCs w:val="18"/>
    </w:rPr>
  </w:style>
  <w:style w:type="paragraph" w:styleId="a9">
    <w:name w:val="header"/>
    <w:basedOn w:val="a"/>
    <w:link w:val="Char2"/>
    <w:pPr>
      <w:pBdr>
        <w:bottom w:val="single" w:sz="6" w:space="1" w:color="auto"/>
      </w:pBdr>
      <w:tabs>
        <w:tab w:val="center" w:pos="4153"/>
        <w:tab w:val="right" w:pos="8306"/>
      </w:tabs>
      <w:snapToGrid w:val="0"/>
      <w:spacing w:line="240" w:lineRule="auto"/>
      <w:jc w:val="center"/>
    </w:pPr>
    <w:rPr>
      <w:sz w:val="18"/>
      <w:szCs w:val="18"/>
    </w:rPr>
  </w:style>
  <w:style w:type="paragraph" w:styleId="10">
    <w:name w:val="toc 1"/>
    <w:basedOn w:val="a"/>
    <w:next w:val="a"/>
    <w:uiPriority w:val="39"/>
  </w:style>
  <w:style w:type="paragraph" w:styleId="aa">
    <w:name w:val="index heading"/>
    <w:basedOn w:val="a"/>
    <w:qFormat/>
    <w:pPr>
      <w:spacing w:after="163" w:line="400" w:lineRule="exact"/>
      <w:jc w:val="center"/>
    </w:pPr>
    <w:rPr>
      <w:sz w:val="28"/>
    </w:rPr>
  </w:style>
  <w:style w:type="paragraph" w:styleId="ab">
    <w:name w:val="List"/>
    <w:basedOn w:val="a"/>
  </w:style>
  <w:style w:type="paragraph" w:styleId="2">
    <w:name w:val="toc 2"/>
    <w:basedOn w:val="a"/>
    <w:next w:val="a"/>
    <w:uiPriority w:val="39"/>
    <w:pPr>
      <w:ind w:leftChars="200" w:left="420"/>
    </w:pPr>
  </w:style>
  <w:style w:type="paragraph" w:styleId="HTML">
    <w:name w:val="HTML Preformatted"/>
    <w:basedOn w:val="a"/>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sz w:val="24"/>
      <w:szCs w:val="24"/>
    </w:rPr>
  </w:style>
  <w:style w:type="paragraph" w:styleId="ac">
    <w:name w:val="Normal (Web)"/>
    <w:basedOn w:val="a"/>
    <w:uiPriority w:val="99"/>
    <w:unhideWhenUsed/>
    <w:qFormat/>
    <w:pPr>
      <w:spacing w:beforeAutospacing="1" w:afterAutospacing="1"/>
    </w:pPr>
    <w:rPr>
      <w:sz w:val="24"/>
    </w:rPr>
  </w:style>
  <w:style w:type="paragraph" w:styleId="12">
    <w:name w:val="index 1"/>
    <w:basedOn w:val="a"/>
    <w:uiPriority w:val="2"/>
    <w:qFormat/>
  </w:style>
  <w:style w:type="paragraph" w:styleId="ad">
    <w:name w:val="Title"/>
    <w:basedOn w:val="a"/>
    <w:next w:val="a6"/>
    <w:qFormat/>
    <w:pPr>
      <w:keepNext/>
      <w:spacing w:before="240" w:after="120"/>
    </w:pPr>
    <w:rPr>
      <w:rFonts w:ascii="Liberation Sans" w:eastAsia="微软雅黑" w:hAnsi="Liberation Sans" w:cs="Noto Sans CJK SC"/>
      <w:sz w:val="28"/>
      <w:szCs w:val="28"/>
    </w:rPr>
  </w:style>
  <w:style w:type="character" w:styleId="ae">
    <w:name w:val="Strong"/>
    <w:uiPriority w:val="22"/>
    <w:qFormat/>
    <w:rPr>
      <w:b/>
    </w:rPr>
  </w:style>
  <w:style w:type="character" w:styleId="af">
    <w:name w:val="FollowedHyperlink"/>
    <w:qFormat/>
    <w:rPr>
      <w:color w:val="800080"/>
      <w:u w:val="single"/>
    </w:rPr>
  </w:style>
  <w:style w:type="character" w:styleId="af0">
    <w:name w:val="Emphasis"/>
    <w:basedOn w:val="a0"/>
    <w:uiPriority w:val="20"/>
    <w:qFormat/>
    <w:rPr>
      <w:i/>
    </w:rPr>
  </w:style>
  <w:style w:type="character" w:styleId="af1">
    <w:name w:val="Hyperlink"/>
    <w:basedOn w:val="a0"/>
    <w:uiPriority w:val="99"/>
    <w:unhideWhenUsed/>
    <w:rPr>
      <w:color w:val="0000FF"/>
      <w:u w:val="single"/>
    </w:rPr>
  </w:style>
  <w:style w:type="character" w:styleId="HTML0">
    <w:name w:val="HTML Code"/>
    <w:uiPriority w:val="99"/>
    <w:unhideWhenUsed/>
    <w:qFormat/>
    <w:rPr>
      <w:rFonts w:ascii="Courier New" w:hAnsi="Courier New"/>
      <w:sz w:val="20"/>
    </w:rPr>
  </w:style>
  <w:style w:type="character" w:styleId="af2">
    <w:name w:val="annotation reference"/>
    <w:basedOn w:val="a0"/>
    <w:unhideWhenUsed/>
    <w:rPr>
      <w:sz w:val="21"/>
      <w:szCs w:val="21"/>
    </w:rPr>
  </w:style>
  <w:style w:type="character" w:styleId="HTML1">
    <w:name w:val="HTML Cite"/>
    <w:uiPriority w:val="99"/>
    <w:unhideWhenUsed/>
    <w:qFormat/>
    <w:rPr>
      <w:i/>
    </w:rPr>
  </w:style>
  <w:style w:type="table" w:styleId="af3">
    <w:name w:val="Table Grid"/>
    <w:basedOn w:val="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标题 11"/>
    <w:basedOn w:val="a"/>
    <w:uiPriority w:val="2"/>
    <w:qFormat/>
    <w:pPr>
      <w:numPr>
        <w:numId w:val="1"/>
      </w:numPr>
      <w:spacing w:before="120" w:after="156" w:line="300" w:lineRule="auto"/>
      <w:textAlignment w:val="bottom"/>
      <w:outlineLvl w:val="0"/>
    </w:pPr>
    <w:rPr>
      <w:rFonts w:ascii="黑体" w:eastAsia="黑体" w:hAnsi="黑体"/>
      <w:b/>
      <w:bCs/>
      <w:sz w:val="28"/>
      <w:szCs w:val="44"/>
    </w:rPr>
  </w:style>
  <w:style w:type="paragraph" w:customStyle="1" w:styleId="21">
    <w:name w:val="标题 21"/>
    <w:basedOn w:val="a"/>
    <w:uiPriority w:val="2"/>
    <w:qFormat/>
    <w:pPr>
      <w:numPr>
        <w:ilvl w:val="1"/>
        <w:numId w:val="1"/>
      </w:numPr>
      <w:tabs>
        <w:tab w:val="left" w:pos="360"/>
      </w:tabs>
      <w:spacing w:before="50" w:after="50" w:line="300" w:lineRule="auto"/>
      <w:textAlignment w:val="bottom"/>
      <w:outlineLvl w:val="1"/>
    </w:pPr>
    <w:rPr>
      <w:rFonts w:ascii="Arial" w:hAnsi="Arial" w:cs="Arial"/>
      <w:b/>
      <w:bCs/>
      <w:sz w:val="24"/>
      <w:szCs w:val="32"/>
    </w:rPr>
  </w:style>
  <w:style w:type="paragraph" w:customStyle="1" w:styleId="31">
    <w:name w:val="标题 31"/>
    <w:basedOn w:val="a"/>
    <w:uiPriority w:val="2"/>
    <w:qFormat/>
    <w:pPr>
      <w:numPr>
        <w:ilvl w:val="2"/>
        <w:numId w:val="1"/>
      </w:numPr>
      <w:tabs>
        <w:tab w:val="left" w:pos="360"/>
      </w:tabs>
      <w:spacing w:before="50" w:after="50" w:line="300" w:lineRule="auto"/>
      <w:textAlignment w:val="bottom"/>
      <w:outlineLvl w:val="2"/>
    </w:pPr>
    <w:rPr>
      <w:rFonts w:ascii="宋体" w:hAnsi="宋体"/>
      <w:b/>
      <w:bCs/>
      <w:sz w:val="18"/>
      <w:szCs w:val="32"/>
    </w:rPr>
  </w:style>
  <w:style w:type="paragraph" w:customStyle="1" w:styleId="41">
    <w:name w:val="标题 41"/>
    <w:basedOn w:val="a"/>
    <w:uiPriority w:val="2"/>
    <w:qFormat/>
    <w:pPr>
      <w:numPr>
        <w:ilvl w:val="3"/>
        <w:numId w:val="1"/>
      </w:numPr>
      <w:tabs>
        <w:tab w:val="left" w:pos="360"/>
      </w:tabs>
      <w:spacing w:before="50"/>
      <w:textAlignment w:val="bottom"/>
      <w:outlineLvl w:val="3"/>
    </w:pPr>
    <w:rPr>
      <w:rFonts w:ascii="Arial" w:hAnsi="Arial" w:cs="Arial"/>
      <w:bCs/>
      <w:szCs w:val="28"/>
    </w:rPr>
  </w:style>
  <w:style w:type="paragraph" w:customStyle="1" w:styleId="51">
    <w:name w:val="标题 51"/>
    <w:basedOn w:val="a"/>
    <w:uiPriority w:val="2"/>
    <w:qFormat/>
    <w:pPr>
      <w:keepNext/>
      <w:keepLines/>
      <w:numPr>
        <w:ilvl w:val="4"/>
        <w:numId w:val="1"/>
      </w:numPr>
      <w:tabs>
        <w:tab w:val="left" w:pos="360"/>
      </w:tabs>
      <w:outlineLvl w:val="4"/>
    </w:pPr>
    <w:rPr>
      <w:bCs/>
      <w:szCs w:val="28"/>
    </w:rPr>
  </w:style>
  <w:style w:type="paragraph" w:customStyle="1" w:styleId="61">
    <w:name w:val="标题 61"/>
    <w:basedOn w:val="a"/>
    <w:uiPriority w:val="2"/>
    <w:qFormat/>
    <w:pPr>
      <w:numPr>
        <w:ilvl w:val="5"/>
        <w:numId w:val="1"/>
      </w:numPr>
      <w:tabs>
        <w:tab w:val="left" w:pos="360"/>
      </w:tabs>
      <w:spacing w:before="200" w:after="200"/>
      <w:textAlignment w:val="bottom"/>
      <w:outlineLvl w:val="5"/>
    </w:pPr>
    <w:rPr>
      <w:rFonts w:ascii="黑体" w:eastAsia="黑体" w:hAnsi="黑体" w:cs="Arial"/>
      <w:sz w:val="21"/>
    </w:rPr>
  </w:style>
  <w:style w:type="paragraph" w:customStyle="1" w:styleId="71">
    <w:name w:val="标题 71"/>
    <w:basedOn w:val="a"/>
    <w:uiPriority w:val="2"/>
    <w:qFormat/>
    <w:pPr>
      <w:keepNext/>
      <w:keepLines/>
      <w:numPr>
        <w:ilvl w:val="6"/>
        <w:numId w:val="1"/>
      </w:numPr>
      <w:tabs>
        <w:tab w:val="left" w:pos="360"/>
      </w:tabs>
      <w:spacing w:before="240" w:after="64" w:line="319" w:lineRule="auto"/>
      <w:outlineLvl w:val="6"/>
    </w:pPr>
    <w:rPr>
      <w:bCs/>
      <w:sz w:val="21"/>
    </w:rPr>
  </w:style>
  <w:style w:type="paragraph" w:customStyle="1" w:styleId="81">
    <w:name w:val="标题 81"/>
    <w:basedOn w:val="a"/>
    <w:uiPriority w:val="2"/>
    <w:qFormat/>
    <w:pPr>
      <w:keepNext/>
      <w:keepLines/>
      <w:numPr>
        <w:ilvl w:val="7"/>
        <w:numId w:val="1"/>
      </w:numPr>
      <w:tabs>
        <w:tab w:val="left" w:pos="360"/>
      </w:tabs>
      <w:spacing w:before="240" w:after="64" w:line="319" w:lineRule="auto"/>
      <w:outlineLvl w:val="7"/>
    </w:pPr>
    <w:rPr>
      <w:rFonts w:ascii="Arial" w:eastAsia="黑体" w:hAnsi="Arial" w:cs="Arial"/>
      <w:sz w:val="21"/>
    </w:rPr>
  </w:style>
  <w:style w:type="paragraph" w:customStyle="1" w:styleId="91">
    <w:name w:val="标题 91"/>
    <w:basedOn w:val="a"/>
    <w:uiPriority w:val="2"/>
    <w:qFormat/>
    <w:pPr>
      <w:keepNext/>
      <w:keepLines/>
      <w:numPr>
        <w:ilvl w:val="8"/>
        <w:numId w:val="1"/>
      </w:numPr>
      <w:tabs>
        <w:tab w:val="left" w:pos="360"/>
      </w:tabs>
      <w:spacing w:before="240" w:after="64" w:line="319" w:lineRule="auto"/>
      <w:outlineLvl w:val="8"/>
    </w:pPr>
    <w:rPr>
      <w:rFonts w:ascii="Arial" w:eastAsia="黑体" w:hAnsi="Arial" w:cs="Arial"/>
      <w:sz w:val="21"/>
      <w:szCs w:val="21"/>
    </w:rPr>
  </w:style>
  <w:style w:type="paragraph" w:customStyle="1" w:styleId="13">
    <w:name w:val="题注1"/>
    <w:basedOn w:val="a"/>
    <w:qFormat/>
    <w:pPr>
      <w:suppressLineNumbers/>
      <w:spacing w:before="120" w:after="120"/>
    </w:pPr>
    <w:rPr>
      <w:rFonts w:cs="Noto Sans CJK SC"/>
      <w:i/>
      <w:iCs/>
      <w:sz w:val="24"/>
      <w:szCs w:val="24"/>
    </w:rPr>
  </w:style>
  <w:style w:type="paragraph" w:customStyle="1" w:styleId="af4">
    <w:name w:val="索引"/>
    <w:basedOn w:val="a"/>
    <w:qFormat/>
    <w:pPr>
      <w:suppressLineNumbers/>
    </w:pPr>
  </w:style>
  <w:style w:type="paragraph" w:customStyle="1" w:styleId="14">
    <w:name w:val="正文文本缩进1"/>
    <w:basedOn w:val="a6"/>
    <w:uiPriority w:val="99"/>
    <w:unhideWhenUsed/>
    <w:qFormat/>
    <w:pPr>
      <w:ind w:firstLine="340"/>
    </w:pPr>
    <w:rPr>
      <w:rFonts w:eastAsia="宋体"/>
    </w:rPr>
  </w:style>
  <w:style w:type="paragraph" w:customStyle="1" w:styleId="310">
    <w:name w:val="目录 31"/>
    <w:basedOn w:val="a"/>
    <w:uiPriority w:val="39"/>
    <w:pPr>
      <w:ind w:left="840" w:firstLine="0"/>
    </w:pPr>
  </w:style>
  <w:style w:type="paragraph" w:customStyle="1" w:styleId="110">
    <w:name w:val="目录 11"/>
    <w:basedOn w:val="a"/>
    <w:uiPriority w:val="39"/>
  </w:style>
  <w:style w:type="paragraph" w:customStyle="1" w:styleId="210">
    <w:name w:val="目录 21"/>
    <w:basedOn w:val="a"/>
    <w:uiPriority w:val="39"/>
    <w:pPr>
      <w:ind w:left="420" w:firstLine="0"/>
    </w:pPr>
  </w:style>
  <w:style w:type="paragraph" w:customStyle="1" w:styleId="111">
    <w:name w:val="标题11"/>
    <w:basedOn w:val="a"/>
    <w:qFormat/>
    <w:pPr>
      <w:keepNext/>
      <w:spacing w:before="240" w:after="120"/>
    </w:pPr>
    <w:rPr>
      <w:rFonts w:ascii="Liberation Sans" w:eastAsia="微软雅黑" w:hAnsi="Liberation Sans" w:cs="Noto Sans CJK SC"/>
      <w:sz w:val="28"/>
      <w:szCs w:val="28"/>
    </w:rPr>
  </w:style>
  <w:style w:type="paragraph" w:customStyle="1" w:styleId="710">
    <w:name w:val="目录 71"/>
    <w:basedOn w:val="a"/>
    <w:pPr>
      <w:ind w:left="2520" w:firstLine="0"/>
    </w:pPr>
  </w:style>
  <w:style w:type="paragraph" w:customStyle="1" w:styleId="510">
    <w:name w:val="目录 51"/>
    <w:basedOn w:val="a"/>
    <w:pPr>
      <w:ind w:left="1680" w:firstLine="0"/>
    </w:pPr>
  </w:style>
  <w:style w:type="paragraph" w:customStyle="1" w:styleId="810">
    <w:name w:val="目录 81"/>
    <w:basedOn w:val="a"/>
    <w:pPr>
      <w:ind w:left="2940" w:firstLine="0"/>
    </w:pPr>
  </w:style>
  <w:style w:type="paragraph" w:customStyle="1" w:styleId="15">
    <w:name w:val="页脚1"/>
    <w:basedOn w:val="a"/>
    <w:pPr>
      <w:tabs>
        <w:tab w:val="center" w:pos="4153"/>
        <w:tab w:val="right" w:pos="8306"/>
      </w:tabs>
      <w:snapToGrid w:val="0"/>
      <w:spacing w:line="240" w:lineRule="auto"/>
    </w:pPr>
    <w:rPr>
      <w:sz w:val="18"/>
      <w:szCs w:val="18"/>
    </w:rPr>
  </w:style>
  <w:style w:type="paragraph" w:customStyle="1" w:styleId="16">
    <w:name w:val="页眉1"/>
    <w:basedOn w:val="a"/>
    <w:pPr>
      <w:pBdr>
        <w:bottom w:val="single" w:sz="6" w:space="1" w:color="000001"/>
      </w:pBdr>
      <w:tabs>
        <w:tab w:val="center" w:pos="4153"/>
        <w:tab w:val="right" w:pos="8306"/>
      </w:tabs>
      <w:snapToGrid w:val="0"/>
      <w:spacing w:line="240" w:lineRule="auto"/>
      <w:jc w:val="center"/>
    </w:pPr>
    <w:rPr>
      <w:sz w:val="18"/>
      <w:szCs w:val="18"/>
    </w:rPr>
  </w:style>
  <w:style w:type="paragraph" w:customStyle="1" w:styleId="410">
    <w:name w:val="目录 41"/>
    <w:basedOn w:val="a"/>
    <w:pPr>
      <w:ind w:left="1260" w:firstLine="0"/>
    </w:pPr>
  </w:style>
  <w:style w:type="paragraph" w:customStyle="1" w:styleId="610">
    <w:name w:val="目录 61"/>
    <w:basedOn w:val="a"/>
    <w:pPr>
      <w:ind w:left="2100" w:firstLine="0"/>
    </w:pPr>
  </w:style>
  <w:style w:type="paragraph" w:customStyle="1" w:styleId="910">
    <w:name w:val="目录 91"/>
    <w:basedOn w:val="a"/>
    <w:pPr>
      <w:ind w:left="3360" w:firstLine="0"/>
    </w:pPr>
  </w:style>
  <w:style w:type="paragraph" w:customStyle="1" w:styleId="17">
    <w:name w:val="标题1"/>
    <w:basedOn w:val="ad"/>
    <w:uiPriority w:val="99"/>
    <w:unhideWhenUsed/>
    <w:qFormat/>
    <w:rPr>
      <w:rFonts w:ascii="Times New Roman" w:eastAsia="宋体" w:hAnsi="Times New Roman" w:cs="Times New Roman"/>
      <w:sz w:val="20"/>
      <w:szCs w:val="20"/>
    </w:rPr>
  </w:style>
  <w:style w:type="paragraph" w:customStyle="1" w:styleId="120">
    <w:name w:val="标题12"/>
    <w:basedOn w:val="a"/>
    <w:qFormat/>
    <w:pPr>
      <w:keepNext/>
      <w:spacing w:before="240" w:after="120"/>
    </w:pPr>
    <w:rPr>
      <w:rFonts w:ascii="Liberation Sans" w:eastAsia="Noto Sans CJK SC" w:hAnsi="Liberation Sans" w:cs="Noto Sans CJK SC"/>
      <w:sz w:val="28"/>
      <w:szCs w:val="28"/>
    </w:rPr>
  </w:style>
  <w:style w:type="paragraph" w:customStyle="1" w:styleId="211">
    <w:name w:val="正文文本缩进 21"/>
    <w:basedOn w:val="a"/>
    <w:qFormat/>
    <w:pPr>
      <w:ind w:firstLine="482"/>
    </w:pPr>
    <w:rPr>
      <w:b/>
      <w:bCs/>
    </w:rPr>
  </w:style>
  <w:style w:type="paragraph" w:customStyle="1" w:styleId="af5">
    <w:name w:val="程序"/>
    <w:basedOn w:val="a"/>
    <w:qFormat/>
    <w:pPr>
      <w:shd w:val="clear" w:color="auto" w:fill="E6E6E6"/>
      <w:spacing w:line="240" w:lineRule="atLeast"/>
    </w:pPr>
    <w:rPr>
      <w:sz w:val="18"/>
    </w:rPr>
  </w:style>
  <w:style w:type="paragraph" w:customStyle="1" w:styleId="18">
    <w:name w:val="文档结构图1"/>
    <w:basedOn w:val="a"/>
    <w:qFormat/>
    <w:pPr>
      <w:shd w:val="clear" w:color="auto" w:fill="000080"/>
    </w:pPr>
  </w:style>
  <w:style w:type="paragraph" w:customStyle="1" w:styleId="af6">
    <w:name w:val="表格内容"/>
    <w:basedOn w:val="a"/>
    <w:qFormat/>
    <w:pPr>
      <w:suppressLineNumbers/>
    </w:pPr>
  </w:style>
  <w:style w:type="paragraph" w:customStyle="1" w:styleId="af7">
    <w:name w:val="表格标题"/>
    <w:basedOn w:val="af6"/>
    <w:qFormat/>
    <w:pPr>
      <w:jc w:val="center"/>
    </w:pPr>
    <w:rPr>
      <w:b/>
      <w:bCs/>
    </w:rPr>
  </w:style>
  <w:style w:type="paragraph" w:customStyle="1" w:styleId="311">
    <w:name w:val="正文文本缩进 31"/>
    <w:basedOn w:val="a"/>
    <w:qFormat/>
    <w:pPr>
      <w:ind w:firstLine="482"/>
    </w:pPr>
    <w:rPr>
      <w:b/>
      <w:bCs/>
      <w:color w:val="FF0000"/>
    </w:rPr>
  </w:style>
  <w:style w:type="paragraph" w:customStyle="1" w:styleId="405">
    <w:name w:val="样式 标题 4 + 段前: 0.5 行"/>
    <w:basedOn w:val="41"/>
    <w:uiPriority w:val="2"/>
    <w:qFormat/>
    <w:pPr>
      <w:numPr>
        <w:numId w:val="0"/>
      </w:numPr>
      <w:spacing w:after="50"/>
      <w:ind w:firstLine="400"/>
    </w:pPr>
    <w:rPr>
      <w:rFonts w:cs="宋体"/>
      <w:bCs w:val="0"/>
      <w:szCs w:val="20"/>
    </w:rPr>
  </w:style>
  <w:style w:type="paragraph" w:customStyle="1" w:styleId="af8">
    <w:name w:val="默认"/>
    <w:uiPriority w:val="99"/>
    <w:unhideWhenUsed/>
    <w:qFormat/>
    <w:pPr>
      <w:widowControl w:val="0"/>
      <w:spacing w:line="200" w:lineRule="atLeast"/>
    </w:pPr>
    <w:rPr>
      <w:rFonts w:ascii="Noto Sans CJK SC" w:eastAsia="Noto Sans CJK SC" w:hAnsi="Noto Sans CJK SC"/>
      <w:color w:val="00000A"/>
      <w:sz w:val="36"/>
    </w:rPr>
  </w:style>
  <w:style w:type="paragraph" w:customStyle="1" w:styleId="af9">
    <w:name w:val="带箭头的对象"/>
    <w:basedOn w:val="af8"/>
    <w:uiPriority w:val="99"/>
    <w:unhideWhenUsed/>
    <w:qFormat/>
  </w:style>
  <w:style w:type="paragraph" w:customStyle="1" w:styleId="afa">
    <w:name w:val="带阴影的对象"/>
    <w:basedOn w:val="af8"/>
    <w:uiPriority w:val="99"/>
    <w:unhideWhenUsed/>
    <w:qFormat/>
  </w:style>
  <w:style w:type="paragraph" w:customStyle="1" w:styleId="afb">
    <w:name w:val="无填充的对象"/>
    <w:basedOn w:val="af8"/>
    <w:uiPriority w:val="99"/>
    <w:unhideWhenUsed/>
    <w:qFormat/>
  </w:style>
  <w:style w:type="paragraph" w:customStyle="1" w:styleId="afc">
    <w:name w:val="无填充且无边框的对象"/>
    <w:basedOn w:val="af8"/>
    <w:uiPriority w:val="99"/>
    <w:unhideWhenUsed/>
    <w:qFormat/>
  </w:style>
  <w:style w:type="paragraph" w:customStyle="1" w:styleId="afd">
    <w:name w:val="文本"/>
    <w:basedOn w:val="af8"/>
    <w:uiPriority w:val="99"/>
    <w:unhideWhenUsed/>
    <w:qFormat/>
  </w:style>
  <w:style w:type="paragraph" w:customStyle="1" w:styleId="afe">
    <w:name w:val="正文两端对齐"/>
    <w:basedOn w:val="af8"/>
    <w:uiPriority w:val="99"/>
    <w:unhideWhenUsed/>
    <w:qFormat/>
  </w:style>
  <w:style w:type="paragraph" w:customStyle="1" w:styleId="19">
    <w:name w:val="大标题 1"/>
    <w:basedOn w:val="af8"/>
    <w:uiPriority w:val="99"/>
    <w:unhideWhenUsed/>
    <w:qFormat/>
    <w:pPr>
      <w:jc w:val="center"/>
    </w:pPr>
  </w:style>
  <w:style w:type="paragraph" w:customStyle="1" w:styleId="20">
    <w:name w:val="大标题 2"/>
    <w:basedOn w:val="af8"/>
    <w:uiPriority w:val="99"/>
    <w:unhideWhenUsed/>
    <w:qFormat/>
    <w:pPr>
      <w:spacing w:before="57" w:after="57"/>
      <w:ind w:right="113"/>
      <w:jc w:val="center"/>
    </w:pPr>
  </w:style>
  <w:style w:type="paragraph" w:customStyle="1" w:styleId="aff">
    <w:name w:val="定量线"/>
    <w:basedOn w:val="af8"/>
    <w:uiPriority w:val="99"/>
    <w:unhideWhenUsed/>
    <w:qFormat/>
  </w:style>
  <w:style w:type="paragraph" w:customStyle="1" w:styleId="LTGliederung1">
    <w:name w:val="封面页~LT~Gliederung 1"/>
    <w:uiPriority w:val="99"/>
    <w:unhideWhenUsed/>
    <w:qFormat/>
    <w:pPr>
      <w:widowControl w:val="0"/>
      <w:spacing w:before="283" w:line="216" w:lineRule="auto"/>
    </w:pPr>
    <w:rPr>
      <w:rFonts w:ascii="Noto Sans CJK SC" w:eastAsia="Noto Sans CJK SC" w:hAnsi="Noto Sans CJK SC"/>
      <w:color w:val="000000"/>
      <w:sz w:val="56"/>
    </w:rPr>
  </w:style>
  <w:style w:type="paragraph" w:customStyle="1" w:styleId="LTGliederung2">
    <w:name w:val="封面页~LT~Gliederung 2"/>
    <w:basedOn w:val="LTGliederung1"/>
    <w:uiPriority w:val="99"/>
    <w:unhideWhenUsed/>
    <w:qFormat/>
    <w:pPr>
      <w:spacing w:before="227"/>
    </w:pPr>
    <w:rPr>
      <w:sz w:val="40"/>
    </w:rPr>
  </w:style>
  <w:style w:type="paragraph" w:customStyle="1" w:styleId="LTGliederung3">
    <w:name w:val="封面页~LT~Gliederung 3"/>
    <w:basedOn w:val="LTGliederung2"/>
    <w:uiPriority w:val="99"/>
    <w:unhideWhenUsed/>
    <w:qFormat/>
    <w:pPr>
      <w:spacing w:before="170"/>
    </w:pPr>
    <w:rPr>
      <w:sz w:val="36"/>
    </w:rPr>
  </w:style>
  <w:style w:type="paragraph" w:customStyle="1" w:styleId="LTGliederung4">
    <w:name w:val="封面页~LT~Gliederung 4"/>
    <w:basedOn w:val="LTGliederung3"/>
    <w:uiPriority w:val="99"/>
    <w:unhideWhenUsed/>
    <w:qFormat/>
    <w:pPr>
      <w:spacing w:before="113"/>
    </w:pPr>
  </w:style>
  <w:style w:type="paragraph" w:customStyle="1" w:styleId="LTGliederung5">
    <w:name w:val="封面页~LT~Gliederung 5"/>
    <w:basedOn w:val="LTGliederung4"/>
    <w:uiPriority w:val="99"/>
    <w:unhideWhenUsed/>
    <w:qFormat/>
    <w:pPr>
      <w:spacing w:before="57"/>
    </w:pPr>
    <w:rPr>
      <w:sz w:val="40"/>
    </w:rPr>
  </w:style>
  <w:style w:type="paragraph" w:customStyle="1" w:styleId="LTGliederung6">
    <w:name w:val="封面页~LT~Gliederung 6"/>
    <w:basedOn w:val="LTGliederung5"/>
    <w:uiPriority w:val="99"/>
    <w:unhideWhenUsed/>
    <w:qFormat/>
  </w:style>
  <w:style w:type="paragraph" w:customStyle="1" w:styleId="LTGliederung7">
    <w:name w:val="封面页~LT~Gliederung 7"/>
    <w:basedOn w:val="LTGliederung6"/>
    <w:uiPriority w:val="99"/>
    <w:unhideWhenUsed/>
    <w:qFormat/>
  </w:style>
  <w:style w:type="paragraph" w:customStyle="1" w:styleId="LTGliederung8">
    <w:name w:val="封面页~LT~Gliederung 8"/>
    <w:basedOn w:val="LTGliederung7"/>
    <w:uiPriority w:val="99"/>
    <w:unhideWhenUsed/>
    <w:qFormat/>
  </w:style>
  <w:style w:type="paragraph" w:customStyle="1" w:styleId="LTGliederung9">
    <w:name w:val="封面页~LT~Gliederung 9"/>
    <w:basedOn w:val="LTGliederung8"/>
    <w:uiPriority w:val="99"/>
    <w:unhideWhenUsed/>
    <w:qFormat/>
  </w:style>
  <w:style w:type="paragraph" w:customStyle="1" w:styleId="LTTitel">
    <w:name w:val="封面页~LT~Titel"/>
    <w:uiPriority w:val="99"/>
    <w:unhideWhenUsed/>
    <w:qFormat/>
    <w:pPr>
      <w:widowControl w:val="0"/>
      <w:spacing w:line="200" w:lineRule="atLeast"/>
    </w:pPr>
    <w:rPr>
      <w:rFonts w:ascii="Noto Sans CJK SC" w:eastAsia="Noto Sans CJK SC" w:hAnsi="Noto Sans CJK SC"/>
      <w:color w:val="000000"/>
      <w:sz w:val="36"/>
    </w:rPr>
  </w:style>
  <w:style w:type="paragraph" w:customStyle="1" w:styleId="LTUntertitel">
    <w:name w:val="封面页~LT~Untertitel"/>
    <w:uiPriority w:val="99"/>
    <w:unhideWhenUsed/>
    <w:qFormat/>
    <w:pPr>
      <w:widowControl w:val="0"/>
      <w:jc w:val="center"/>
    </w:pPr>
    <w:rPr>
      <w:rFonts w:ascii="Noto Sans CJK SC" w:eastAsia="Noto Sans CJK SC" w:hAnsi="Noto Sans CJK SC"/>
      <w:color w:val="00000A"/>
      <w:sz w:val="64"/>
    </w:rPr>
  </w:style>
  <w:style w:type="paragraph" w:customStyle="1" w:styleId="LTNotizen">
    <w:name w:val="封面页~LT~Notizen"/>
    <w:uiPriority w:val="99"/>
    <w:unhideWhenUsed/>
    <w:qFormat/>
    <w:pPr>
      <w:widowControl w:val="0"/>
      <w:ind w:left="340" w:hanging="340"/>
    </w:pPr>
    <w:rPr>
      <w:rFonts w:ascii="Noto Sans CJK SC" w:eastAsia="Noto Sans CJK SC" w:hAnsi="Noto Sans CJK SC"/>
      <w:color w:val="00000A"/>
      <w:sz w:val="40"/>
    </w:rPr>
  </w:style>
  <w:style w:type="paragraph" w:customStyle="1" w:styleId="LTHintergrundobjekte">
    <w:name w:val="封面页~LT~Hintergrundobjekte"/>
    <w:uiPriority w:val="99"/>
    <w:unhideWhenUsed/>
    <w:qFormat/>
    <w:pPr>
      <w:widowControl w:val="0"/>
    </w:pPr>
    <w:rPr>
      <w:color w:val="00000A"/>
    </w:rPr>
  </w:style>
  <w:style w:type="paragraph" w:customStyle="1" w:styleId="LTHintergrund">
    <w:name w:val="封面页~LT~Hintergrund"/>
    <w:uiPriority w:val="99"/>
    <w:unhideWhenUsed/>
    <w:qFormat/>
    <w:pPr>
      <w:widowControl w:val="0"/>
    </w:pPr>
    <w:rPr>
      <w:color w:val="00000A"/>
    </w:rPr>
  </w:style>
  <w:style w:type="paragraph" w:customStyle="1" w:styleId="default">
    <w:name w:val="default"/>
    <w:uiPriority w:val="99"/>
    <w:unhideWhenUsed/>
    <w:qFormat/>
    <w:pPr>
      <w:widowControl w:val="0"/>
      <w:spacing w:line="200" w:lineRule="atLeast"/>
    </w:pPr>
    <w:rPr>
      <w:rFonts w:ascii="Noto Sans CJK SC" w:eastAsia="Noto Sans CJK SC" w:hAnsi="Noto Sans CJK SC"/>
      <w:color w:val="00000A"/>
      <w:sz w:val="36"/>
    </w:rPr>
  </w:style>
  <w:style w:type="paragraph" w:customStyle="1" w:styleId="gray1">
    <w:name w:val="gray1"/>
    <w:basedOn w:val="default"/>
    <w:uiPriority w:val="99"/>
    <w:unhideWhenUsed/>
    <w:qFormat/>
  </w:style>
  <w:style w:type="paragraph" w:customStyle="1" w:styleId="gray2">
    <w:name w:val="gray2"/>
    <w:basedOn w:val="default"/>
    <w:uiPriority w:val="99"/>
    <w:unhideWhenUsed/>
    <w:qFormat/>
  </w:style>
  <w:style w:type="paragraph" w:customStyle="1" w:styleId="gray3">
    <w:name w:val="gray3"/>
    <w:basedOn w:val="default"/>
    <w:uiPriority w:val="99"/>
    <w:unhideWhenUsed/>
    <w:qFormat/>
  </w:style>
  <w:style w:type="paragraph" w:customStyle="1" w:styleId="bw1">
    <w:name w:val="bw1"/>
    <w:basedOn w:val="default"/>
    <w:uiPriority w:val="99"/>
    <w:unhideWhenUsed/>
    <w:qFormat/>
  </w:style>
  <w:style w:type="paragraph" w:customStyle="1" w:styleId="bw2">
    <w:name w:val="bw2"/>
    <w:basedOn w:val="default"/>
    <w:uiPriority w:val="99"/>
    <w:unhideWhenUsed/>
    <w:qFormat/>
  </w:style>
  <w:style w:type="paragraph" w:customStyle="1" w:styleId="bw3">
    <w:name w:val="bw3"/>
    <w:basedOn w:val="default"/>
    <w:uiPriority w:val="99"/>
    <w:unhideWhenUsed/>
    <w:qFormat/>
  </w:style>
  <w:style w:type="paragraph" w:customStyle="1" w:styleId="orange1">
    <w:name w:val="orange1"/>
    <w:basedOn w:val="default"/>
    <w:uiPriority w:val="99"/>
    <w:unhideWhenUsed/>
    <w:qFormat/>
  </w:style>
  <w:style w:type="paragraph" w:customStyle="1" w:styleId="orange2">
    <w:name w:val="orange2"/>
    <w:basedOn w:val="default"/>
    <w:uiPriority w:val="99"/>
    <w:unhideWhenUsed/>
    <w:qFormat/>
  </w:style>
  <w:style w:type="paragraph" w:customStyle="1" w:styleId="orange3">
    <w:name w:val="orange3"/>
    <w:basedOn w:val="default"/>
    <w:uiPriority w:val="99"/>
    <w:unhideWhenUsed/>
    <w:qFormat/>
  </w:style>
  <w:style w:type="paragraph" w:customStyle="1" w:styleId="turquoise1">
    <w:name w:val="turquoise1"/>
    <w:basedOn w:val="default"/>
    <w:uiPriority w:val="99"/>
    <w:unhideWhenUsed/>
    <w:qFormat/>
  </w:style>
  <w:style w:type="paragraph" w:customStyle="1" w:styleId="turquoise2">
    <w:name w:val="turquoise2"/>
    <w:basedOn w:val="default"/>
    <w:uiPriority w:val="99"/>
    <w:unhideWhenUsed/>
    <w:qFormat/>
  </w:style>
  <w:style w:type="paragraph" w:customStyle="1" w:styleId="turquoise3">
    <w:name w:val="turquoise3"/>
    <w:basedOn w:val="default"/>
    <w:uiPriority w:val="99"/>
    <w:unhideWhenUsed/>
    <w:qFormat/>
  </w:style>
  <w:style w:type="paragraph" w:customStyle="1" w:styleId="blue1">
    <w:name w:val="blue1"/>
    <w:basedOn w:val="default"/>
    <w:uiPriority w:val="99"/>
    <w:unhideWhenUsed/>
    <w:qFormat/>
  </w:style>
  <w:style w:type="paragraph" w:customStyle="1" w:styleId="blue2">
    <w:name w:val="blue2"/>
    <w:basedOn w:val="default"/>
    <w:uiPriority w:val="99"/>
    <w:unhideWhenUsed/>
    <w:qFormat/>
  </w:style>
  <w:style w:type="paragraph" w:customStyle="1" w:styleId="blue3">
    <w:name w:val="blue3"/>
    <w:basedOn w:val="default"/>
    <w:uiPriority w:val="99"/>
    <w:unhideWhenUsed/>
    <w:qFormat/>
  </w:style>
  <w:style w:type="paragraph" w:customStyle="1" w:styleId="sun1">
    <w:name w:val="sun1"/>
    <w:basedOn w:val="default"/>
    <w:uiPriority w:val="99"/>
    <w:unhideWhenUsed/>
    <w:qFormat/>
  </w:style>
  <w:style w:type="paragraph" w:customStyle="1" w:styleId="sun2">
    <w:name w:val="sun2"/>
    <w:basedOn w:val="default"/>
    <w:uiPriority w:val="99"/>
    <w:unhideWhenUsed/>
    <w:qFormat/>
  </w:style>
  <w:style w:type="paragraph" w:customStyle="1" w:styleId="sun3">
    <w:name w:val="sun3"/>
    <w:basedOn w:val="default"/>
    <w:uiPriority w:val="99"/>
    <w:unhideWhenUsed/>
    <w:qFormat/>
  </w:style>
  <w:style w:type="paragraph" w:customStyle="1" w:styleId="earth1">
    <w:name w:val="earth1"/>
    <w:basedOn w:val="default"/>
    <w:uiPriority w:val="99"/>
    <w:unhideWhenUsed/>
    <w:qFormat/>
  </w:style>
  <w:style w:type="paragraph" w:customStyle="1" w:styleId="earth2">
    <w:name w:val="earth2"/>
    <w:basedOn w:val="default"/>
    <w:uiPriority w:val="99"/>
    <w:unhideWhenUsed/>
    <w:qFormat/>
  </w:style>
  <w:style w:type="paragraph" w:customStyle="1" w:styleId="earth3">
    <w:name w:val="earth3"/>
    <w:basedOn w:val="default"/>
    <w:uiPriority w:val="99"/>
    <w:unhideWhenUsed/>
    <w:qFormat/>
  </w:style>
  <w:style w:type="paragraph" w:customStyle="1" w:styleId="green1">
    <w:name w:val="green1"/>
    <w:basedOn w:val="default"/>
    <w:uiPriority w:val="99"/>
    <w:unhideWhenUsed/>
    <w:qFormat/>
  </w:style>
  <w:style w:type="paragraph" w:customStyle="1" w:styleId="green2">
    <w:name w:val="green2"/>
    <w:basedOn w:val="default"/>
    <w:uiPriority w:val="99"/>
    <w:unhideWhenUsed/>
    <w:qFormat/>
  </w:style>
  <w:style w:type="paragraph" w:customStyle="1" w:styleId="green3">
    <w:name w:val="green3"/>
    <w:basedOn w:val="default"/>
    <w:uiPriority w:val="99"/>
    <w:unhideWhenUsed/>
    <w:qFormat/>
  </w:style>
  <w:style w:type="paragraph" w:customStyle="1" w:styleId="seetang1">
    <w:name w:val="seetang1"/>
    <w:basedOn w:val="default"/>
    <w:uiPriority w:val="99"/>
    <w:unhideWhenUsed/>
    <w:qFormat/>
  </w:style>
  <w:style w:type="paragraph" w:customStyle="1" w:styleId="seetang2">
    <w:name w:val="seetang2"/>
    <w:basedOn w:val="default"/>
    <w:uiPriority w:val="99"/>
    <w:unhideWhenUsed/>
    <w:qFormat/>
  </w:style>
  <w:style w:type="paragraph" w:customStyle="1" w:styleId="seetang3">
    <w:name w:val="seetang3"/>
    <w:basedOn w:val="default"/>
    <w:uiPriority w:val="99"/>
    <w:unhideWhenUsed/>
    <w:qFormat/>
  </w:style>
  <w:style w:type="paragraph" w:customStyle="1" w:styleId="lightblue1">
    <w:name w:val="lightblue1"/>
    <w:basedOn w:val="default"/>
    <w:uiPriority w:val="99"/>
    <w:unhideWhenUsed/>
    <w:qFormat/>
  </w:style>
  <w:style w:type="paragraph" w:customStyle="1" w:styleId="lightblue2">
    <w:name w:val="lightblue2"/>
    <w:basedOn w:val="default"/>
    <w:uiPriority w:val="99"/>
    <w:unhideWhenUsed/>
    <w:qFormat/>
  </w:style>
  <w:style w:type="paragraph" w:customStyle="1" w:styleId="lightblue3">
    <w:name w:val="lightblue3"/>
    <w:basedOn w:val="default"/>
    <w:uiPriority w:val="99"/>
    <w:unhideWhenUsed/>
    <w:qFormat/>
  </w:style>
  <w:style w:type="paragraph" w:customStyle="1" w:styleId="yellow1">
    <w:name w:val="yellow1"/>
    <w:basedOn w:val="default"/>
    <w:uiPriority w:val="99"/>
    <w:unhideWhenUsed/>
    <w:qFormat/>
  </w:style>
  <w:style w:type="paragraph" w:customStyle="1" w:styleId="yellow2">
    <w:name w:val="yellow2"/>
    <w:basedOn w:val="default"/>
    <w:uiPriority w:val="99"/>
    <w:unhideWhenUsed/>
    <w:qFormat/>
  </w:style>
  <w:style w:type="paragraph" w:customStyle="1" w:styleId="yellow3">
    <w:name w:val="yellow3"/>
    <w:basedOn w:val="default"/>
    <w:uiPriority w:val="99"/>
    <w:unhideWhenUsed/>
    <w:qFormat/>
  </w:style>
  <w:style w:type="paragraph" w:customStyle="1" w:styleId="1a">
    <w:name w:val="副标题1"/>
    <w:basedOn w:val="111"/>
    <w:uiPriority w:val="99"/>
    <w:unhideWhenUsed/>
    <w:qFormat/>
    <w:pPr>
      <w:jc w:val="center"/>
    </w:pPr>
    <w:rPr>
      <w:rFonts w:ascii="Noto Sans CJK SC" w:eastAsia="Noto Sans CJK SC" w:hAnsi="Noto Sans CJK SC" w:cs="Times New Roman"/>
      <w:sz w:val="64"/>
    </w:rPr>
  </w:style>
  <w:style w:type="paragraph" w:customStyle="1" w:styleId="aff0">
    <w:name w:val="背景对象"/>
    <w:uiPriority w:val="99"/>
    <w:unhideWhenUsed/>
    <w:qFormat/>
    <w:pPr>
      <w:widowControl w:val="0"/>
    </w:pPr>
    <w:rPr>
      <w:color w:val="00000A"/>
    </w:rPr>
  </w:style>
  <w:style w:type="paragraph" w:customStyle="1" w:styleId="aff1">
    <w:name w:val="背景"/>
    <w:uiPriority w:val="99"/>
    <w:unhideWhenUsed/>
    <w:qFormat/>
    <w:pPr>
      <w:widowControl w:val="0"/>
    </w:pPr>
    <w:rPr>
      <w:color w:val="00000A"/>
    </w:rPr>
  </w:style>
  <w:style w:type="paragraph" w:customStyle="1" w:styleId="aff2">
    <w:name w:val="备注"/>
    <w:uiPriority w:val="99"/>
    <w:unhideWhenUsed/>
    <w:qFormat/>
    <w:pPr>
      <w:widowControl w:val="0"/>
      <w:ind w:left="340" w:hanging="340"/>
    </w:pPr>
    <w:rPr>
      <w:rFonts w:ascii="Noto Sans CJK SC" w:eastAsia="Noto Sans CJK SC" w:hAnsi="Noto Sans CJK SC"/>
      <w:color w:val="00000A"/>
      <w:sz w:val="40"/>
    </w:rPr>
  </w:style>
  <w:style w:type="paragraph" w:customStyle="1" w:styleId="1b">
    <w:name w:val="大纲 1"/>
    <w:uiPriority w:val="99"/>
    <w:unhideWhenUsed/>
    <w:qFormat/>
    <w:pPr>
      <w:widowControl w:val="0"/>
      <w:spacing w:before="283" w:line="216" w:lineRule="auto"/>
    </w:pPr>
    <w:rPr>
      <w:rFonts w:ascii="Noto Sans CJK SC" w:eastAsia="Noto Sans CJK SC" w:hAnsi="Noto Sans CJK SC"/>
      <w:color w:val="000000"/>
      <w:sz w:val="56"/>
    </w:rPr>
  </w:style>
  <w:style w:type="paragraph" w:customStyle="1" w:styleId="22">
    <w:name w:val="大纲 2"/>
    <w:basedOn w:val="1b"/>
    <w:uiPriority w:val="99"/>
    <w:unhideWhenUsed/>
    <w:qFormat/>
    <w:pPr>
      <w:spacing w:before="227"/>
    </w:pPr>
    <w:rPr>
      <w:sz w:val="40"/>
    </w:rPr>
  </w:style>
  <w:style w:type="paragraph" w:customStyle="1" w:styleId="30">
    <w:name w:val="大纲 3"/>
    <w:basedOn w:val="22"/>
    <w:uiPriority w:val="99"/>
    <w:unhideWhenUsed/>
    <w:qFormat/>
    <w:pPr>
      <w:spacing w:before="170"/>
    </w:pPr>
    <w:rPr>
      <w:sz w:val="36"/>
    </w:rPr>
  </w:style>
  <w:style w:type="paragraph" w:customStyle="1" w:styleId="4">
    <w:name w:val="大纲 4"/>
    <w:basedOn w:val="30"/>
    <w:uiPriority w:val="99"/>
    <w:unhideWhenUsed/>
    <w:qFormat/>
    <w:pPr>
      <w:spacing w:before="113"/>
    </w:pPr>
  </w:style>
  <w:style w:type="paragraph" w:customStyle="1" w:styleId="5">
    <w:name w:val="大纲 5"/>
    <w:basedOn w:val="4"/>
    <w:uiPriority w:val="99"/>
    <w:unhideWhenUsed/>
    <w:qFormat/>
    <w:pPr>
      <w:spacing w:before="57"/>
    </w:pPr>
    <w:rPr>
      <w:sz w:val="40"/>
    </w:rPr>
  </w:style>
  <w:style w:type="paragraph" w:customStyle="1" w:styleId="6">
    <w:name w:val="大纲 6"/>
    <w:basedOn w:val="5"/>
    <w:uiPriority w:val="99"/>
    <w:unhideWhenUsed/>
    <w:qFormat/>
  </w:style>
  <w:style w:type="paragraph" w:customStyle="1" w:styleId="7">
    <w:name w:val="大纲 7"/>
    <w:basedOn w:val="6"/>
    <w:uiPriority w:val="99"/>
    <w:unhideWhenUsed/>
    <w:qFormat/>
  </w:style>
  <w:style w:type="paragraph" w:customStyle="1" w:styleId="8">
    <w:name w:val="大纲 8"/>
    <w:basedOn w:val="7"/>
    <w:uiPriority w:val="99"/>
    <w:unhideWhenUsed/>
    <w:qFormat/>
  </w:style>
  <w:style w:type="paragraph" w:customStyle="1" w:styleId="9">
    <w:name w:val="大纲 9"/>
    <w:basedOn w:val="8"/>
    <w:uiPriority w:val="99"/>
    <w:unhideWhenUsed/>
    <w:qFormat/>
  </w:style>
  <w:style w:type="paragraph" w:customStyle="1" w:styleId="LTGliederung10">
    <w:name w:val="目录页_六项目录~LT~Gliederung 1"/>
    <w:uiPriority w:val="99"/>
    <w:unhideWhenUsed/>
    <w:qFormat/>
    <w:pPr>
      <w:widowControl w:val="0"/>
      <w:spacing w:before="283" w:line="216" w:lineRule="auto"/>
    </w:pPr>
    <w:rPr>
      <w:rFonts w:ascii="Noto Sans CJK SC" w:eastAsia="Noto Sans CJK SC" w:hAnsi="Noto Sans CJK SC"/>
      <w:color w:val="000000"/>
      <w:sz w:val="56"/>
    </w:rPr>
  </w:style>
  <w:style w:type="paragraph" w:customStyle="1" w:styleId="LTGliederung20">
    <w:name w:val="目录页_六项目录~LT~Gliederung 2"/>
    <w:basedOn w:val="LTGliederung10"/>
    <w:uiPriority w:val="99"/>
    <w:unhideWhenUsed/>
    <w:qFormat/>
    <w:pPr>
      <w:spacing w:before="227"/>
    </w:pPr>
    <w:rPr>
      <w:sz w:val="40"/>
    </w:rPr>
  </w:style>
  <w:style w:type="paragraph" w:customStyle="1" w:styleId="LTGliederung30">
    <w:name w:val="目录页_六项目录~LT~Gliederung 3"/>
    <w:basedOn w:val="LTGliederung20"/>
    <w:uiPriority w:val="99"/>
    <w:unhideWhenUsed/>
    <w:qFormat/>
    <w:pPr>
      <w:spacing w:before="170"/>
    </w:pPr>
    <w:rPr>
      <w:sz w:val="36"/>
    </w:rPr>
  </w:style>
  <w:style w:type="paragraph" w:customStyle="1" w:styleId="LTGliederung40">
    <w:name w:val="目录页_六项目录~LT~Gliederung 4"/>
    <w:basedOn w:val="LTGliederung30"/>
    <w:uiPriority w:val="99"/>
    <w:unhideWhenUsed/>
    <w:qFormat/>
    <w:pPr>
      <w:spacing w:before="113"/>
    </w:pPr>
  </w:style>
  <w:style w:type="paragraph" w:customStyle="1" w:styleId="LTGliederung50">
    <w:name w:val="目录页_六项目录~LT~Gliederung 5"/>
    <w:basedOn w:val="LTGliederung40"/>
    <w:uiPriority w:val="99"/>
    <w:unhideWhenUsed/>
    <w:qFormat/>
    <w:pPr>
      <w:spacing w:before="57"/>
    </w:pPr>
    <w:rPr>
      <w:sz w:val="40"/>
    </w:rPr>
  </w:style>
  <w:style w:type="paragraph" w:customStyle="1" w:styleId="LTGliederung60">
    <w:name w:val="目录页_六项目录~LT~Gliederung 6"/>
    <w:basedOn w:val="LTGliederung50"/>
    <w:uiPriority w:val="99"/>
    <w:unhideWhenUsed/>
    <w:qFormat/>
  </w:style>
  <w:style w:type="paragraph" w:customStyle="1" w:styleId="LTGliederung70">
    <w:name w:val="目录页_六项目录~LT~Gliederung 7"/>
    <w:basedOn w:val="LTGliederung60"/>
    <w:uiPriority w:val="99"/>
    <w:unhideWhenUsed/>
    <w:qFormat/>
  </w:style>
  <w:style w:type="paragraph" w:customStyle="1" w:styleId="LTGliederung80">
    <w:name w:val="目录页_六项目录~LT~Gliederung 8"/>
    <w:basedOn w:val="LTGliederung70"/>
    <w:uiPriority w:val="99"/>
    <w:unhideWhenUsed/>
    <w:qFormat/>
  </w:style>
  <w:style w:type="paragraph" w:customStyle="1" w:styleId="LTGliederung90">
    <w:name w:val="目录页_六项目录~LT~Gliederung 9"/>
    <w:basedOn w:val="LTGliederung80"/>
    <w:uiPriority w:val="99"/>
    <w:unhideWhenUsed/>
    <w:qFormat/>
  </w:style>
  <w:style w:type="paragraph" w:customStyle="1" w:styleId="LTTitel0">
    <w:name w:val="目录页_六项目录~LT~Titel"/>
    <w:uiPriority w:val="99"/>
    <w:unhideWhenUsed/>
    <w:qFormat/>
    <w:pPr>
      <w:widowControl w:val="0"/>
      <w:spacing w:line="200" w:lineRule="atLeast"/>
    </w:pPr>
    <w:rPr>
      <w:rFonts w:ascii="Noto Sans CJK SC" w:eastAsia="Noto Sans CJK SC" w:hAnsi="Noto Sans CJK SC"/>
      <w:color w:val="000000"/>
      <w:sz w:val="36"/>
    </w:rPr>
  </w:style>
  <w:style w:type="paragraph" w:customStyle="1" w:styleId="LTUntertitel0">
    <w:name w:val="目录页_六项目录~LT~Untertitel"/>
    <w:uiPriority w:val="99"/>
    <w:unhideWhenUsed/>
    <w:qFormat/>
    <w:pPr>
      <w:widowControl w:val="0"/>
      <w:jc w:val="center"/>
    </w:pPr>
    <w:rPr>
      <w:rFonts w:ascii="Noto Sans CJK SC" w:eastAsia="Noto Sans CJK SC" w:hAnsi="Noto Sans CJK SC"/>
      <w:color w:val="00000A"/>
      <w:sz w:val="64"/>
    </w:rPr>
  </w:style>
  <w:style w:type="paragraph" w:customStyle="1" w:styleId="LTNotizen0">
    <w:name w:val="目录页_六项目录~LT~Notizen"/>
    <w:uiPriority w:val="99"/>
    <w:unhideWhenUsed/>
    <w:qFormat/>
    <w:pPr>
      <w:widowControl w:val="0"/>
      <w:ind w:left="340" w:hanging="340"/>
    </w:pPr>
    <w:rPr>
      <w:rFonts w:ascii="Noto Sans CJK SC" w:eastAsia="Noto Sans CJK SC" w:hAnsi="Noto Sans CJK SC"/>
      <w:color w:val="00000A"/>
      <w:sz w:val="40"/>
    </w:rPr>
  </w:style>
  <w:style w:type="paragraph" w:customStyle="1" w:styleId="LTHintergrundobjekte0">
    <w:name w:val="目录页_六项目录~LT~Hintergrundobjekte"/>
    <w:uiPriority w:val="99"/>
    <w:unhideWhenUsed/>
    <w:qFormat/>
    <w:pPr>
      <w:widowControl w:val="0"/>
    </w:pPr>
    <w:rPr>
      <w:color w:val="00000A"/>
    </w:rPr>
  </w:style>
  <w:style w:type="paragraph" w:customStyle="1" w:styleId="LTHintergrund0">
    <w:name w:val="目录页_六项目录~LT~Hintergrund"/>
    <w:uiPriority w:val="99"/>
    <w:unhideWhenUsed/>
    <w:qFormat/>
    <w:pPr>
      <w:widowControl w:val="0"/>
    </w:pPr>
    <w:rPr>
      <w:color w:val="00000A"/>
    </w:rPr>
  </w:style>
  <w:style w:type="paragraph" w:customStyle="1" w:styleId="LTGliederung11">
    <w:name w:val="副标题页~LT~Gliederung 1"/>
    <w:uiPriority w:val="99"/>
    <w:unhideWhenUsed/>
    <w:qFormat/>
    <w:pPr>
      <w:widowControl w:val="0"/>
      <w:spacing w:before="283" w:line="216" w:lineRule="auto"/>
    </w:pPr>
    <w:rPr>
      <w:rFonts w:ascii="Noto Sans CJK SC" w:eastAsia="Noto Sans CJK SC" w:hAnsi="Noto Sans CJK SC"/>
      <w:color w:val="000000"/>
      <w:sz w:val="56"/>
    </w:rPr>
  </w:style>
  <w:style w:type="paragraph" w:customStyle="1" w:styleId="LTGliederung21">
    <w:name w:val="副标题页~LT~Gliederung 2"/>
    <w:basedOn w:val="LTGliederung11"/>
    <w:uiPriority w:val="99"/>
    <w:unhideWhenUsed/>
    <w:qFormat/>
    <w:pPr>
      <w:spacing w:before="227"/>
    </w:pPr>
    <w:rPr>
      <w:sz w:val="40"/>
    </w:rPr>
  </w:style>
  <w:style w:type="paragraph" w:customStyle="1" w:styleId="LTGliederung31">
    <w:name w:val="副标题页~LT~Gliederung 3"/>
    <w:basedOn w:val="LTGliederung21"/>
    <w:uiPriority w:val="99"/>
    <w:unhideWhenUsed/>
    <w:qFormat/>
    <w:pPr>
      <w:spacing w:before="170"/>
    </w:pPr>
    <w:rPr>
      <w:sz w:val="36"/>
    </w:rPr>
  </w:style>
  <w:style w:type="paragraph" w:customStyle="1" w:styleId="LTGliederung41">
    <w:name w:val="副标题页~LT~Gliederung 4"/>
    <w:basedOn w:val="LTGliederung31"/>
    <w:uiPriority w:val="99"/>
    <w:unhideWhenUsed/>
    <w:qFormat/>
    <w:pPr>
      <w:spacing w:before="113"/>
    </w:pPr>
  </w:style>
  <w:style w:type="paragraph" w:customStyle="1" w:styleId="LTGliederung51">
    <w:name w:val="副标题页~LT~Gliederung 5"/>
    <w:basedOn w:val="LTGliederung41"/>
    <w:uiPriority w:val="99"/>
    <w:unhideWhenUsed/>
    <w:qFormat/>
    <w:pPr>
      <w:spacing w:before="57"/>
    </w:pPr>
    <w:rPr>
      <w:sz w:val="40"/>
    </w:rPr>
  </w:style>
  <w:style w:type="paragraph" w:customStyle="1" w:styleId="LTGliederung61">
    <w:name w:val="副标题页~LT~Gliederung 6"/>
    <w:basedOn w:val="LTGliederung51"/>
    <w:uiPriority w:val="99"/>
    <w:unhideWhenUsed/>
    <w:qFormat/>
  </w:style>
  <w:style w:type="paragraph" w:customStyle="1" w:styleId="LTGliederung71">
    <w:name w:val="副标题页~LT~Gliederung 7"/>
    <w:basedOn w:val="LTGliederung61"/>
    <w:uiPriority w:val="99"/>
    <w:unhideWhenUsed/>
    <w:qFormat/>
  </w:style>
  <w:style w:type="paragraph" w:customStyle="1" w:styleId="LTGliederung81">
    <w:name w:val="副标题页~LT~Gliederung 8"/>
    <w:basedOn w:val="LTGliederung71"/>
    <w:uiPriority w:val="99"/>
    <w:unhideWhenUsed/>
    <w:qFormat/>
  </w:style>
  <w:style w:type="paragraph" w:customStyle="1" w:styleId="LTGliederung91">
    <w:name w:val="副标题页~LT~Gliederung 9"/>
    <w:basedOn w:val="LTGliederung81"/>
    <w:uiPriority w:val="99"/>
    <w:unhideWhenUsed/>
    <w:qFormat/>
  </w:style>
  <w:style w:type="paragraph" w:customStyle="1" w:styleId="LTTitel1">
    <w:name w:val="副标题页~LT~Titel"/>
    <w:uiPriority w:val="99"/>
    <w:unhideWhenUsed/>
    <w:qFormat/>
    <w:pPr>
      <w:widowControl w:val="0"/>
      <w:spacing w:line="200" w:lineRule="atLeast"/>
    </w:pPr>
    <w:rPr>
      <w:rFonts w:ascii="Noto Sans CJK SC" w:eastAsia="Noto Sans CJK SC" w:hAnsi="Noto Sans CJK SC"/>
      <w:color w:val="000000"/>
      <w:sz w:val="36"/>
    </w:rPr>
  </w:style>
  <w:style w:type="paragraph" w:customStyle="1" w:styleId="LTUntertitel1">
    <w:name w:val="副标题页~LT~Untertitel"/>
    <w:uiPriority w:val="99"/>
    <w:unhideWhenUsed/>
    <w:qFormat/>
    <w:pPr>
      <w:widowControl w:val="0"/>
      <w:jc w:val="center"/>
    </w:pPr>
    <w:rPr>
      <w:rFonts w:ascii="Noto Sans CJK SC" w:eastAsia="Noto Sans CJK SC" w:hAnsi="Noto Sans CJK SC"/>
      <w:color w:val="00000A"/>
      <w:sz w:val="64"/>
    </w:rPr>
  </w:style>
  <w:style w:type="paragraph" w:customStyle="1" w:styleId="LTNotizen1">
    <w:name w:val="副标题页~LT~Notizen"/>
    <w:uiPriority w:val="99"/>
    <w:unhideWhenUsed/>
    <w:qFormat/>
    <w:pPr>
      <w:widowControl w:val="0"/>
      <w:ind w:left="340" w:hanging="340"/>
    </w:pPr>
    <w:rPr>
      <w:rFonts w:ascii="Noto Sans CJK SC" w:eastAsia="Noto Sans CJK SC" w:hAnsi="Noto Sans CJK SC"/>
      <w:color w:val="00000A"/>
      <w:sz w:val="40"/>
    </w:rPr>
  </w:style>
  <w:style w:type="paragraph" w:customStyle="1" w:styleId="LTHintergrundobjekte1">
    <w:name w:val="副标题页~LT~Hintergrundobjekte"/>
    <w:uiPriority w:val="99"/>
    <w:unhideWhenUsed/>
    <w:qFormat/>
    <w:pPr>
      <w:widowControl w:val="0"/>
    </w:pPr>
    <w:rPr>
      <w:color w:val="00000A"/>
    </w:rPr>
  </w:style>
  <w:style w:type="paragraph" w:customStyle="1" w:styleId="LTHintergrund1">
    <w:name w:val="副标题页~LT~Hintergrund"/>
    <w:uiPriority w:val="99"/>
    <w:unhideWhenUsed/>
    <w:qFormat/>
    <w:pPr>
      <w:widowControl w:val="0"/>
    </w:pPr>
    <w:rPr>
      <w:color w:val="00000A"/>
    </w:rPr>
  </w:style>
  <w:style w:type="paragraph" w:customStyle="1" w:styleId="4LTGliederung1">
    <w:name w:val="内容页_4~LT~Gliederung 1"/>
    <w:uiPriority w:val="99"/>
    <w:unhideWhenUsed/>
    <w:qFormat/>
    <w:pPr>
      <w:widowControl w:val="0"/>
      <w:spacing w:before="283" w:line="216" w:lineRule="auto"/>
    </w:pPr>
    <w:rPr>
      <w:rFonts w:ascii="Noto Sans CJK SC" w:eastAsia="Noto Sans CJK SC" w:hAnsi="Noto Sans CJK SC"/>
      <w:color w:val="000000"/>
      <w:sz w:val="56"/>
    </w:rPr>
  </w:style>
  <w:style w:type="paragraph" w:customStyle="1" w:styleId="4LTGliederung2">
    <w:name w:val="内容页_4~LT~Gliederung 2"/>
    <w:basedOn w:val="4LTGliederung1"/>
    <w:uiPriority w:val="99"/>
    <w:unhideWhenUsed/>
    <w:qFormat/>
    <w:pPr>
      <w:spacing w:before="227"/>
    </w:pPr>
    <w:rPr>
      <w:sz w:val="40"/>
    </w:rPr>
  </w:style>
  <w:style w:type="paragraph" w:customStyle="1" w:styleId="4LTGliederung3">
    <w:name w:val="内容页_4~LT~Gliederung 3"/>
    <w:basedOn w:val="4LTGliederung2"/>
    <w:uiPriority w:val="99"/>
    <w:unhideWhenUsed/>
    <w:qFormat/>
    <w:pPr>
      <w:spacing w:before="170"/>
    </w:pPr>
    <w:rPr>
      <w:sz w:val="36"/>
    </w:rPr>
  </w:style>
  <w:style w:type="paragraph" w:customStyle="1" w:styleId="4LTGliederung4">
    <w:name w:val="内容页_4~LT~Gliederung 4"/>
    <w:basedOn w:val="4LTGliederung3"/>
    <w:uiPriority w:val="99"/>
    <w:unhideWhenUsed/>
    <w:qFormat/>
    <w:pPr>
      <w:spacing w:before="113"/>
    </w:pPr>
  </w:style>
  <w:style w:type="paragraph" w:customStyle="1" w:styleId="4LTGliederung5">
    <w:name w:val="内容页_4~LT~Gliederung 5"/>
    <w:basedOn w:val="4LTGliederung4"/>
    <w:uiPriority w:val="99"/>
    <w:unhideWhenUsed/>
    <w:qFormat/>
    <w:pPr>
      <w:spacing w:before="57"/>
    </w:pPr>
    <w:rPr>
      <w:sz w:val="40"/>
    </w:rPr>
  </w:style>
  <w:style w:type="paragraph" w:customStyle="1" w:styleId="4LTGliederung6">
    <w:name w:val="内容页_4~LT~Gliederung 6"/>
    <w:basedOn w:val="4LTGliederung5"/>
    <w:uiPriority w:val="99"/>
    <w:unhideWhenUsed/>
    <w:qFormat/>
  </w:style>
  <w:style w:type="paragraph" w:customStyle="1" w:styleId="4LTGliederung7">
    <w:name w:val="内容页_4~LT~Gliederung 7"/>
    <w:basedOn w:val="4LTGliederung6"/>
    <w:uiPriority w:val="99"/>
    <w:unhideWhenUsed/>
    <w:qFormat/>
  </w:style>
  <w:style w:type="paragraph" w:customStyle="1" w:styleId="4LTGliederung8">
    <w:name w:val="内容页_4~LT~Gliederung 8"/>
    <w:basedOn w:val="4LTGliederung7"/>
    <w:uiPriority w:val="99"/>
    <w:unhideWhenUsed/>
    <w:qFormat/>
  </w:style>
  <w:style w:type="paragraph" w:customStyle="1" w:styleId="4LTGliederung9">
    <w:name w:val="内容页_4~LT~Gliederung 9"/>
    <w:basedOn w:val="4LTGliederung8"/>
    <w:uiPriority w:val="99"/>
    <w:unhideWhenUsed/>
    <w:qFormat/>
  </w:style>
  <w:style w:type="paragraph" w:customStyle="1" w:styleId="4LTTitel">
    <w:name w:val="内容页_4~LT~Titel"/>
    <w:uiPriority w:val="99"/>
    <w:unhideWhenUsed/>
    <w:qFormat/>
    <w:pPr>
      <w:widowControl w:val="0"/>
      <w:spacing w:line="200" w:lineRule="atLeast"/>
    </w:pPr>
    <w:rPr>
      <w:rFonts w:ascii="Noto Sans CJK SC" w:eastAsia="Noto Sans CJK SC" w:hAnsi="Noto Sans CJK SC"/>
      <w:color w:val="000000"/>
      <w:sz w:val="36"/>
    </w:rPr>
  </w:style>
  <w:style w:type="paragraph" w:customStyle="1" w:styleId="4LTUntertitel">
    <w:name w:val="内容页_4~LT~Untertitel"/>
    <w:uiPriority w:val="99"/>
    <w:unhideWhenUsed/>
    <w:qFormat/>
    <w:pPr>
      <w:widowControl w:val="0"/>
      <w:jc w:val="center"/>
    </w:pPr>
    <w:rPr>
      <w:rFonts w:ascii="Noto Sans CJK SC" w:eastAsia="Noto Sans CJK SC" w:hAnsi="Noto Sans CJK SC"/>
      <w:color w:val="00000A"/>
      <w:sz w:val="64"/>
    </w:rPr>
  </w:style>
  <w:style w:type="paragraph" w:customStyle="1" w:styleId="4LTNotizen">
    <w:name w:val="内容页_4~LT~Notizen"/>
    <w:uiPriority w:val="99"/>
    <w:unhideWhenUsed/>
    <w:qFormat/>
    <w:pPr>
      <w:widowControl w:val="0"/>
      <w:ind w:left="340" w:hanging="340"/>
    </w:pPr>
    <w:rPr>
      <w:rFonts w:ascii="Noto Sans CJK SC" w:eastAsia="Noto Sans CJK SC" w:hAnsi="Noto Sans CJK SC"/>
      <w:color w:val="00000A"/>
      <w:sz w:val="40"/>
    </w:rPr>
  </w:style>
  <w:style w:type="paragraph" w:customStyle="1" w:styleId="4LTHintergrundobjekte">
    <w:name w:val="内容页_4~LT~Hintergrundobjekte"/>
    <w:uiPriority w:val="99"/>
    <w:unhideWhenUsed/>
    <w:qFormat/>
    <w:pPr>
      <w:widowControl w:val="0"/>
    </w:pPr>
    <w:rPr>
      <w:color w:val="00000A"/>
    </w:rPr>
  </w:style>
  <w:style w:type="paragraph" w:customStyle="1" w:styleId="4LTHintergrund">
    <w:name w:val="内容页_4~LT~Hintergrund"/>
    <w:uiPriority w:val="99"/>
    <w:unhideWhenUsed/>
    <w:qFormat/>
    <w:pPr>
      <w:widowControl w:val="0"/>
    </w:pPr>
    <w:rPr>
      <w:color w:val="00000A"/>
    </w:rPr>
  </w:style>
  <w:style w:type="paragraph" w:customStyle="1" w:styleId="1c">
    <w:name w:val="列出段落1"/>
    <w:basedOn w:val="a"/>
    <w:uiPriority w:val="99"/>
    <w:pPr>
      <w:ind w:firstLineChars="200" w:firstLine="420"/>
    </w:pPr>
  </w:style>
  <w:style w:type="character" w:customStyle="1" w:styleId="1d">
    <w:name w:val="强调1"/>
    <w:uiPriority w:val="20"/>
    <w:qFormat/>
    <w:rPr>
      <w:i/>
    </w:rPr>
  </w:style>
  <w:style w:type="character" w:customStyle="1" w:styleId="Internet">
    <w:name w:val="Internet 链接"/>
    <w:uiPriority w:val="99"/>
    <w:rPr>
      <w:color w:val="0000FF"/>
      <w:u w:val="single"/>
    </w:rPr>
  </w:style>
  <w:style w:type="character" w:customStyle="1" w:styleId="WW8Num1z5">
    <w:name w:val="WW8Num1z5"/>
    <w:uiPriority w:val="3"/>
    <w:qFormat/>
  </w:style>
  <w:style w:type="character" w:customStyle="1" w:styleId="WW8Num1z1">
    <w:name w:val="WW8Num1z1"/>
    <w:uiPriority w:val="3"/>
    <w:qFormat/>
  </w:style>
  <w:style w:type="character" w:customStyle="1" w:styleId="WW8Num1z2">
    <w:name w:val="WW8Num1z2"/>
    <w:uiPriority w:val="3"/>
    <w:qFormat/>
  </w:style>
  <w:style w:type="character" w:customStyle="1" w:styleId="WW8Num1z0">
    <w:name w:val="WW8Num1z0"/>
    <w:uiPriority w:val="3"/>
    <w:qFormat/>
  </w:style>
  <w:style w:type="character" w:customStyle="1" w:styleId="WW8Num1z7">
    <w:name w:val="WW8Num1z7"/>
    <w:uiPriority w:val="3"/>
    <w:qFormat/>
  </w:style>
  <w:style w:type="character" w:customStyle="1" w:styleId="WW8Num1z8">
    <w:name w:val="WW8Num1z8"/>
    <w:uiPriority w:val="3"/>
    <w:qFormat/>
  </w:style>
  <w:style w:type="character" w:customStyle="1" w:styleId="WW8Num2z2">
    <w:name w:val="WW8Num2z2"/>
    <w:uiPriority w:val="3"/>
    <w:qFormat/>
    <w:rPr>
      <w:sz w:val="24"/>
    </w:rPr>
  </w:style>
  <w:style w:type="character" w:customStyle="1" w:styleId="WW8Num1z4">
    <w:name w:val="WW8Num1z4"/>
    <w:uiPriority w:val="3"/>
    <w:qFormat/>
  </w:style>
  <w:style w:type="character" w:customStyle="1" w:styleId="WW8Num1z3">
    <w:name w:val="WW8Num1z3"/>
    <w:uiPriority w:val="3"/>
    <w:qFormat/>
  </w:style>
  <w:style w:type="character" w:customStyle="1" w:styleId="1e">
    <w:name w:val="默认段落字体1"/>
    <w:qFormat/>
  </w:style>
  <w:style w:type="character" w:customStyle="1" w:styleId="WW8Num2z0">
    <w:name w:val="WW8Num2z0"/>
    <w:uiPriority w:val="3"/>
    <w:qFormat/>
  </w:style>
  <w:style w:type="character" w:customStyle="1" w:styleId="WW8Num1z6">
    <w:name w:val="WW8Num1z6"/>
    <w:uiPriority w:val="3"/>
    <w:qFormat/>
  </w:style>
  <w:style w:type="character" w:customStyle="1" w:styleId="Char3">
    <w:name w:val="批注框文本 Char"/>
    <w:uiPriority w:val="99"/>
    <w:semiHidden/>
    <w:qFormat/>
    <w:rPr>
      <w:rFonts w:eastAsia="方正宋体S-超大字符集"/>
      <w:sz w:val="18"/>
      <w:szCs w:val="18"/>
    </w:rPr>
  </w:style>
  <w:style w:type="character" w:customStyle="1" w:styleId="ListLabel1">
    <w:name w:val="ListLabel 1"/>
    <w:qFormat/>
    <w:rPr>
      <w:sz w:val="24"/>
    </w:rPr>
  </w:style>
  <w:style w:type="character" w:customStyle="1" w:styleId="aff3">
    <w:name w:val="索引链接"/>
    <w:qFormat/>
  </w:style>
  <w:style w:type="character" w:customStyle="1" w:styleId="ListLabel2">
    <w:name w:val="ListLabel 2"/>
    <w:qFormat/>
    <w:rPr>
      <w:rFonts w:ascii="方正小标宋简体" w:hAnsi="方正小标宋简体"/>
      <w:sz w:val="24"/>
    </w:rPr>
  </w:style>
  <w:style w:type="character" w:customStyle="1" w:styleId="ListLabel3">
    <w:name w:val="ListLabel 3"/>
    <w:qFormat/>
    <w:rPr>
      <w:sz w:val="24"/>
    </w:rPr>
  </w:style>
  <w:style w:type="character" w:customStyle="1" w:styleId="ListLabel4">
    <w:name w:val="ListLabel 4"/>
    <w:qFormat/>
    <w:rPr>
      <w:rFonts w:ascii="方正小标宋简体" w:hAnsi="方正小标宋简体"/>
      <w:sz w:val="24"/>
    </w:rPr>
  </w:style>
  <w:style w:type="character" w:customStyle="1" w:styleId="ListLabel5">
    <w:name w:val="ListLabel 5"/>
    <w:qFormat/>
    <w:rPr>
      <w:sz w:val="24"/>
    </w:rPr>
  </w:style>
  <w:style w:type="character" w:customStyle="1" w:styleId="ListLabel6">
    <w:name w:val="ListLabel 6"/>
    <w:qFormat/>
    <w:rPr>
      <w:rFonts w:ascii="方正小标宋简体" w:hAnsi="方正小标宋简体"/>
      <w:sz w:val="24"/>
    </w:rPr>
  </w:style>
  <w:style w:type="character" w:customStyle="1" w:styleId="ListLabel7">
    <w:name w:val="ListLabel 7"/>
    <w:qFormat/>
    <w:rPr>
      <w:sz w:val="24"/>
    </w:rPr>
  </w:style>
  <w:style w:type="character" w:customStyle="1" w:styleId="ListLabel8">
    <w:name w:val="ListLabel 8"/>
    <w:qFormat/>
    <w:rPr>
      <w:rFonts w:ascii="方正小标宋简体" w:hAnsi="方正小标宋简体"/>
      <w:sz w:val="24"/>
    </w:rPr>
  </w:style>
  <w:style w:type="character" w:customStyle="1" w:styleId="ListLabel9">
    <w:name w:val="ListLabel 9"/>
    <w:qFormat/>
    <w:rPr>
      <w:sz w:val="24"/>
    </w:rPr>
  </w:style>
  <w:style w:type="character" w:customStyle="1" w:styleId="Char2">
    <w:name w:val="页眉 Char"/>
    <w:basedOn w:val="a0"/>
    <w:link w:val="a9"/>
    <w:rPr>
      <w:rFonts w:eastAsia="方正小标宋简体"/>
      <w:color w:val="00000A"/>
      <w:sz w:val="18"/>
      <w:szCs w:val="18"/>
    </w:rPr>
  </w:style>
  <w:style w:type="character" w:customStyle="1" w:styleId="Char1">
    <w:name w:val="页脚 Char"/>
    <w:basedOn w:val="a0"/>
    <w:link w:val="a8"/>
    <w:rPr>
      <w:rFonts w:eastAsia="方正小标宋简体"/>
      <w:color w:val="00000A"/>
      <w:sz w:val="18"/>
      <w:szCs w:val="18"/>
    </w:rPr>
  </w:style>
  <w:style w:type="character" w:customStyle="1" w:styleId="Char0">
    <w:name w:val="批注文字 Char"/>
    <w:basedOn w:val="a0"/>
    <w:link w:val="a4"/>
    <w:semiHidden/>
    <w:rPr>
      <w:rFonts w:eastAsia="方正小标宋简体"/>
      <w:color w:val="00000A"/>
    </w:rPr>
  </w:style>
  <w:style w:type="character" w:customStyle="1" w:styleId="Char">
    <w:name w:val="批注主题 Char"/>
    <w:basedOn w:val="Char0"/>
    <w:link w:val="a3"/>
    <w:semiHidden/>
    <w:rPr>
      <w:rFonts w:eastAsia="方正小标宋简体"/>
      <w:b/>
      <w:bCs/>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1/relationships/commentsExtended" Target="commentsExtended.xml"/><Relationship Id="rId18" Type="http://schemas.openxmlformats.org/officeDocument/2006/relationships/image" Target="media/image5.jpeg"/><Relationship Id="rId3" Type="http://schemas.openxmlformats.org/officeDocument/2006/relationships/styles" Target="styles.xml"/><Relationship Id="rId21" Type="http://schemas.openxmlformats.org/officeDocument/2006/relationships/image" Target="media/image8.jpeg"/><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4.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aike.baidu.com/item/%E6%A0%87%E8%AE%B0%E8%AF%AD%E8%A8%80" TargetMode="Externa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hyperlink" Target="http://baike.baidu.com/item/%E6%A0%87%E5%87%86%E9%80%9A%E7%94%A8%E6%A0%87%E8%AE%B0%E8%AF%AD%E8%A8%80" TargetMode="External"/><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png"/><Relationship Id="rId22"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5"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1612</TotalTime>
  <Pages>24</Pages>
  <Words>1912</Words>
  <Characters>10902</Characters>
  <Application>Microsoft Office Word</Application>
  <DocSecurity>0</DocSecurity>
  <Lines>90</Lines>
  <Paragraphs>25</Paragraphs>
  <ScaleCrop>false</ScaleCrop>
  <Company/>
  <LinksUpToDate>false</LinksUpToDate>
  <CharactersWithSpaces>12789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密级：内部</dc:title>
  <dc:creator>Administrator</dc:creator>
  <cp:lastModifiedBy>liuchao</cp:lastModifiedBy>
  <cp:revision>12</cp:revision>
  <cp:lastPrinted>2411-12-31T15:59:00Z</cp:lastPrinted>
  <dcterms:created xsi:type="dcterms:W3CDTF">2017-04-29T23:59:00Z</dcterms:created>
  <dcterms:modified xsi:type="dcterms:W3CDTF">2017-05-01T02:50:00Z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r8>0</vt:r8>
  </property>
  <property fmtid="{D5CDD505-2E9C-101B-9397-08002B2CF9AE}" pid="3" name="KSOProductBuildVer">
    <vt:lpwstr>2052-9.1.0.4327</vt:lpwstr>
  </property>
  <property fmtid="{D5CDD505-2E9C-101B-9397-08002B2CF9AE}" pid="4" name="LinksUpToDate">
    <vt:bool>false</vt:bool>
  </property>
  <property fmtid="{D5CDD505-2E9C-101B-9397-08002B2CF9AE}" pid="5" name="ScaleCrop">
    <vt:bool>false</vt:bool>
  </property>
</Properties>
</file>