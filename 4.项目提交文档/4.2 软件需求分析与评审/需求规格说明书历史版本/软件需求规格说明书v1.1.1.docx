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D324B" w14:textId="77777777" w:rsidR="00DD23D7" w:rsidRDefault="00A071DA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密级：内部</w:t>
      </w:r>
    </w:p>
    <w:p w14:paraId="761F2F19" w14:textId="77777777" w:rsidR="00DD23D7" w:rsidRDefault="00DD23D7">
      <w:pPr>
        <w:rPr>
          <w:rFonts w:ascii="宋体" w:eastAsia="宋体" w:hAnsi="宋体"/>
        </w:rPr>
      </w:pPr>
    </w:p>
    <w:p w14:paraId="255ED9B4" w14:textId="77777777" w:rsidR="00DD23D7" w:rsidRDefault="00DD23D7">
      <w:pPr>
        <w:rPr>
          <w:rFonts w:ascii="宋体" w:eastAsia="宋体" w:hAnsi="宋体"/>
        </w:rPr>
      </w:pPr>
    </w:p>
    <w:p w14:paraId="42D29F8A" w14:textId="77777777" w:rsidR="00DD23D7" w:rsidRDefault="00DD23D7">
      <w:pPr>
        <w:rPr>
          <w:rFonts w:ascii="宋体" w:eastAsia="宋体" w:hAnsi="宋体"/>
        </w:rPr>
      </w:pPr>
    </w:p>
    <w:p w14:paraId="253F401C" w14:textId="77777777" w:rsidR="00DD23D7" w:rsidRDefault="00A071DA">
      <w:pPr>
        <w:ind w:firstLine="880"/>
        <w:jc w:val="center"/>
        <w:rPr>
          <w:rFonts w:ascii="宋体" w:eastAsia="宋体" w:hAnsi="宋体"/>
        </w:rPr>
      </w:pPr>
      <w:r>
        <w:rPr>
          <w:rFonts w:ascii="宋体" w:eastAsia="宋体" w:hAnsi="宋体"/>
          <w:sz w:val="44"/>
        </w:rPr>
        <w:t>Scrapy</w:t>
      </w:r>
      <w:r>
        <w:rPr>
          <w:rFonts w:ascii="宋体" w:eastAsia="宋体" w:hAnsi="宋体" w:hint="eastAsia"/>
          <w:sz w:val="44"/>
        </w:rPr>
        <w:t>需求规格说明书</w:t>
      </w:r>
    </w:p>
    <w:p w14:paraId="068B36E3" w14:textId="77777777" w:rsidR="00DD23D7" w:rsidRDefault="00DD23D7">
      <w:pPr>
        <w:ind w:firstLine="880"/>
        <w:rPr>
          <w:rFonts w:ascii="宋体" w:eastAsia="宋体" w:hAnsi="宋体"/>
          <w:sz w:val="44"/>
        </w:rPr>
      </w:pPr>
    </w:p>
    <w:p w14:paraId="25C5453C" w14:textId="77777777" w:rsidR="00DD23D7" w:rsidRDefault="00DD23D7">
      <w:pPr>
        <w:rPr>
          <w:rFonts w:ascii="宋体" w:eastAsia="宋体" w:hAnsi="宋体"/>
        </w:rPr>
      </w:pPr>
    </w:p>
    <w:p w14:paraId="1BFDCD11" w14:textId="77777777" w:rsidR="00DD23D7" w:rsidRDefault="00A071DA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[V1.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0]</w:t>
      </w:r>
    </w:p>
    <w:p w14:paraId="72B0B67A" w14:textId="77777777" w:rsidR="00DD23D7" w:rsidRDefault="00DD23D7">
      <w:pPr>
        <w:rPr>
          <w:rFonts w:ascii="宋体" w:eastAsia="宋体" w:hAnsi="宋体"/>
        </w:rPr>
      </w:pPr>
    </w:p>
    <w:p w14:paraId="00555418" w14:textId="77777777" w:rsidR="00DD23D7" w:rsidRDefault="00DD23D7">
      <w:pPr>
        <w:rPr>
          <w:rFonts w:ascii="宋体" w:eastAsia="宋体" w:hAnsi="宋体"/>
        </w:rPr>
      </w:pPr>
    </w:p>
    <w:p w14:paraId="6487D43D" w14:textId="77777777" w:rsidR="00DD23D7" w:rsidRDefault="00DD23D7">
      <w:pPr>
        <w:rPr>
          <w:rFonts w:ascii="宋体" w:eastAsia="宋体" w:hAnsi="宋体"/>
        </w:rPr>
      </w:pPr>
    </w:p>
    <w:p w14:paraId="49E618DA" w14:textId="77777777" w:rsidR="00DD23D7" w:rsidRDefault="00DD23D7">
      <w:pPr>
        <w:rPr>
          <w:rFonts w:ascii="宋体" w:eastAsia="宋体" w:hAnsi="宋体"/>
        </w:rPr>
      </w:pPr>
    </w:p>
    <w:p w14:paraId="1B54529E" w14:textId="77777777" w:rsidR="00DD23D7" w:rsidRDefault="00DD23D7">
      <w:pPr>
        <w:rPr>
          <w:rFonts w:ascii="宋体" w:eastAsia="宋体" w:hAnsi="宋体"/>
        </w:rPr>
      </w:pPr>
    </w:p>
    <w:tbl>
      <w:tblPr>
        <w:tblW w:w="6627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2477"/>
        <w:gridCol w:w="900"/>
        <w:gridCol w:w="2350"/>
      </w:tblGrid>
      <w:tr w:rsidR="00DD23D7" w14:paraId="3F545764" w14:textId="77777777">
        <w:trPr>
          <w:trHeight w:hRule="exact" w:val="575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F22EB3" w14:textId="77777777" w:rsidR="00DD23D7" w:rsidRDefault="00A071DA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F63E74" w14:textId="77777777" w:rsidR="00DD23D7" w:rsidRDefault="00A071DA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武丁</w:t>
            </w:r>
            <w:r>
              <w:rPr>
                <w:rFonts w:ascii="宋体" w:eastAsia="宋体" w:hAnsi="宋体"/>
              </w:rPr>
              <w:t>泽宇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C6AF2D" w14:textId="77777777" w:rsidR="00DD23D7" w:rsidRDefault="00A071DA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B0C51" w14:textId="77777777" w:rsidR="00DD23D7" w:rsidRDefault="00A071DA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  <w:r>
              <w:rPr>
                <w:rFonts w:ascii="宋体" w:eastAsia="宋体" w:hAnsi="宋体"/>
              </w:rPr>
              <w:t>17</w:t>
            </w:r>
            <w:r>
              <w:rPr>
                <w:rFonts w:ascii="宋体" w:eastAsia="宋体" w:hAnsi="宋体" w:hint="eastAsia"/>
              </w:rPr>
              <w:t>年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>29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日</w:t>
            </w:r>
          </w:p>
        </w:tc>
      </w:tr>
      <w:tr w:rsidR="00DD23D7" w14:paraId="4E3EE02B" w14:textId="77777777">
        <w:trPr>
          <w:trHeight w:hRule="exact" w:val="47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97A9C" w14:textId="77777777" w:rsidR="00DD23D7" w:rsidRDefault="00A071DA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校对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D17FFF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2844DB" w14:textId="77777777" w:rsidR="00DD23D7" w:rsidRDefault="00A071DA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68310" w14:textId="77777777" w:rsidR="00DD23D7" w:rsidRDefault="00DD23D7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  <w:tr w:rsidR="00DD23D7" w14:paraId="2A6882BB" w14:textId="77777777">
        <w:trPr>
          <w:trHeight w:hRule="exact" w:val="475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2AA5EA" w14:textId="77777777" w:rsidR="00DD23D7" w:rsidRDefault="00A071DA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2BE91C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9AAE9D" w14:textId="77777777" w:rsidR="00DD23D7" w:rsidRDefault="00A071DA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995E6" w14:textId="77777777" w:rsidR="00DD23D7" w:rsidRDefault="00DD23D7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  <w:tr w:rsidR="00DD23D7" w14:paraId="60D0C1DA" w14:textId="77777777">
        <w:trPr>
          <w:trHeight w:hRule="exact" w:val="488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6C022D" w14:textId="77777777" w:rsidR="00DD23D7" w:rsidRDefault="00A071DA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批准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9C1B56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D1ABC7" w14:textId="77777777" w:rsidR="00DD23D7" w:rsidRDefault="00A071DA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7BCBE" w14:textId="77777777" w:rsidR="00DD23D7" w:rsidRDefault="00DD23D7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</w:tbl>
    <w:p w14:paraId="43A9B990" w14:textId="77777777" w:rsidR="00DD23D7" w:rsidRDefault="00DD23D7">
      <w:pPr>
        <w:rPr>
          <w:rFonts w:ascii="宋体" w:eastAsia="宋体" w:hAnsi="宋体"/>
        </w:rPr>
      </w:pPr>
    </w:p>
    <w:p w14:paraId="61409C55" w14:textId="77777777" w:rsidR="00DD23D7" w:rsidRDefault="00DD23D7">
      <w:pPr>
        <w:rPr>
          <w:rFonts w:ascii="宋体" w:eastAsia="宋体" w:hAnsi="宋体"/>
        </w:rPr>
      </w:pPr>
    </w:p>
    <w:p w14:paraId="06BA4C9D" w14:textId="77777777" w:rsidR="00DD23D7" w:rsidRDefault="00DD23D7">
      <w:pPr>
        <w:rPr>
          <w:rFonts w:ascii="宋体" w:eastAsia="宋体" w:hAnsi="宋体"/>
        </w:rPr>
      </w:pPr>
    </w:p>
    <w:p w14:paraId="3419CD72" w14:textId="77777777" w:rsidR="00DD23D7" w:rsidRDefault="00DD23D7">
      <w:pPr>
        <w:rPr>
          <w:rFonts w:ascii="宋体" w:eastAsia="宋体" w:hAnsi="宋体"/>
        </w:rPr>
      </w:pPr>
    </w:p>
    <w:p w14:paraId="5CEB60E9" w14:textId="77777777" w:rsidR="00DD23D7" w:rsidRDefault="00DD23D7">
      <w:pPr>
        <w:rPr>
          <w:rFonts w:ascii="宋体" w:eastAsia="宋体" w:hAnsi="宋体"/>
        </w:rPr>
      </w:pPr>
    </w:p>
    <w:p w14:paraId="4CF1A3F5" w14:textId="77777777" w:rsidR="00DD23D7" w:rsidRDefault="00DD23D7">
      <w:pPr>
        <w:rPr>
          <w:rFonts w:ascii="宋体" w:eastAsia="宋体" w:hAnsi="宋体"/>
        </w:rPr>
      </w:pPr>
    </w:p>
    <w:p w14:paraId="6D2BDB9F" w14:textId="77777777" w:rsidR="00DD23D7" w:rsidRDefault="00A071DA">
      <w:pPr>
        <w:ind w:firstLine="56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</w:rPr>
        <w:t>北京航空航天</w:t>
      </w:r>
      <w:r>
        <w:rPr>
          <w:rFonts w:ascii="宋体" w:eastAsia="宋体" w:hAnsi="宋体"/>
          <w:sz w:val="28"/>
        </w:rPr>
        <w:t>大学计算机</w:t>
      </w:r>
      <w:r>
        <w:rPr>
          <w:rFonts w:ascii="宋体" w:eastAsia="宋体" w:hAnsi="宋体" w:hint="eastAsia"/>
          <w:sz w:val="28"/>
        </w:rPr>
        <w:t>学院</w:t>
      </w:r>
    </w:p>
    <w:p w14:paraId="46955900" w14:textId="77777777" w:rsidR="00DD23D7" w:rsidRDefault="00DD23D7">
      <w:pPr>
        <w:ind w:firstLine="560"/>
        <w:rPr>
          <w:rFonts w:ascii="宋体" w:eastAsia="宋体" w:hAnsi="宋体"/>
          <w:sz w:val="28"/>
        </w:rPr>
      </w:pPr>
    </w:p>
    <w:p w14:paraId="6A8420C0" w14:textId="77777777" w:rsidR="00DD23D7" w:rsidRDefault="00A071DA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二〇一七年三月二十九日</w:t>
      </w:r>
    </w:p>
    <w:p w14:paraId="69E95817" w14:textId="77777777" w:rsidR="00DD23D7" w:rsidRDefault="00DD23D7">
      <w:pPr>
        <w:rPr>
          <w:rFonts w:ascii="宋体" w:eastAsia="宋体" w:hAnsi="宋体"/>
        </w:rPr>
      </w:pPr>
    </w:p>
    <w:p w14:paraId="37E54B3D" w14:textId="77777777" w:rsidR="00DD23D7" w:rsidRDefault="00A071DA">
      <w:pPr>
        <w:pageBreakBefore/>
        <w:spacing w:after="120"/>
        <w:ind w:firstLine="560"/>
        <w:jc w:val="center"/>
        <w:rPr>
          <w:rFonts w:ascii="宋体" w:eastAsia="宋体" w:hAnsi="宋体"/>
        </w:rPr>
      </w:pPr>
      <w:r>
        <w:rPr>
          <w:rFonts w:ascii="宋体" w:eastAsia="宋体" w:hAnsi="宋体"/>
          <w:sz w:val="28"/>
        </w:rPr>
        <w:lastRenderedPageBreak/>
        <w:t>文档修改记录</w:t>
      </w:r>
    </w:p>
    <w:p w14:paraId="728437AD" w14:textId="77777777" w:rsidR="00DD23D7" w:rsidRDefault="00DD23D7">
      <w:pPr>
        <w:spacing w:after="120"/>
        <w:ind w:firstLine="560"/>
        <w:rPr>
          <w:rFonts w:ascii="宋体" w:eastAsia="宋体" w:hAnsi="宋体"/>
          <w:sz w:val="28"/>
        </w:rPr>
      </w:pPr>
    </w:p>
    <w:tbl>
      <w:tblPr>
        <w:tblW w:w="8538" w:type="dxa"/>
        <w:jc w:val="center"/>
        <w:tblLayout w:type="fixed"/>
        <w:tblLook w:val="04A0" w:firstRow="1" w:lastRow="0" w:firstColumn="1" w:lastColumn="0" w:noHBand="0" w:noVBand="1"/>
      </w:tblPr>
      <w:tblGrid>
        <w:gridCol w:w="1298"/>
        <w:gridCol w:w="1450"/>
        <w:gridCol w:w="1635"/>
        <w:gridCol w:w="1877"/>
        <w:gridCol w:w="2278"/>
      </w:tblGrid>
      <w:tr w:rsidR="00DD23D7" w14:paraId="612C89A5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58E3DA" w14:textId="77777777" w:rsidR="00DD23D7" w:rsidRDefault="00A071DA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版本号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2A13B6" w14:textId="77777777" w:rsidR="00DD23D7" w:rsidRDefault="00A071DA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430E13" w14:textId="77777777" w:rsidR="00DD23D7" w:rsidRDefault="00A071DA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所修改章节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7FCA65" w14:textId="77777777" w:rsidR="00DD23D7" w:rsidRDefault="00A071DA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所修改页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42FD9" w14:textId="77777777" w:rsidR="00DD23D7" w:rsidRDefault="00A071DA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注记</w:t>
            </w:r>
          </w:p>
        </w:tc>
      </w:tr>
      <w:tr w:rsidR="00DD23D7" w14:paraId="3DD21378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A97BC7" w14:textId="77777777" w:rsidR="00DD23D7" w:rsidRDefault="00A071DA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E25EE" w14:textId="77777777" w:rsidR="00DD23D7" w:rsidRDefault="00A071DA">
            <w:pPr>
              <w:spacing w:after="12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2017.3.21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0214D8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E68633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234C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DD23D7" w14:paraId="7B3F176B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41BBE9" w14:textId="77777777" w:rsidR="00DD23D7" w:rsidRDefault="00A071D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D2A0E6" w14:textId="77777777" w:rsidR="00DD23D7" w:rsidRDefault="00A071DA">
            <w:pPr>
              <w:snapToGrid w:val="0"/>
              <w:spacing w:after="12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2017.3.29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38DCB" w14:textId="77777777" w:rsidR="00DD23D7" w:rsidRDefault="00A071D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37059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EABD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DD23D7" w14:paraId="2B93F1C8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725E01" w14:textId="77777777" w:rsidR="00DD23D7" w:rsidRDefault="00A071D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1.11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8D2933" w14:textId="77777777" w:rsidR="00DD23D7" w:rsidRDefault="00A071DA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2017.3.29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26563" w14:textId="77777777" w:rsidR="00DD23D7" w:rsidRDefault="00A071DA">
            <w:pPr>
              <w:snapToGrid w:val="0"/>
              <w:spacing w:after="12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4 </w:t>
            </w:r>
            <w:r>
              <w:rPr>
                <w:rFonts w:ascii="宋体" w:eastAsia="宋体" w:hAnsi="宋体"/>
              </w:rPr>
              <w:t>、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A87B55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22CD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DD23D7" w14:paraId="3BC0E756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F614B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3459B5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237F7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09D5F2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8F3C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DD23D7" w14:paraId="634C2736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78F5A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369FA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58672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3892C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3AF2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</w:tbl>
    <w:p w14:paraId="7B891F86" w14:textId="77777777" w:rsidR="00DD23D7" w:rsidRDefault="00DD23D7">
      <w:pPr>
        <w:spacing w:after="120"/>
        <w:rPr>
          <w:rFonts w:ascii="宋体" w:eastAsia="宋体" w:hAnsi="宋体"/>
        </w:rPr>
      </w:pPr>
    </w:p>
    <w:p w14:paraId="568B60DF" w14:textId="77777777" w:rsidR="00DD23D7" w:rsidRDefault="00DD23D7">
      <w:pPr>
        <w:rPr>
          <w:rFonts w:ascii="宋体" w:eastAsia="宋体" w:hAnsi="宋体"/>
        </w:rPr>
      </w:pPr>
    </w:p>
    <w:p w14:paraId="3C103B54" w14:textId="77777777" w:rsidR="00DD23D7" w:rsidRDefault="00DD23D7">
      <w:pPr>
        <w:rPr>
          <w:rFonts w:ascii="宋体" w:eastAsia="宋体" w:hAnsi="宋体"/>
        </w:rPr>
      </w:pPr>
    </w:p>
    <w:p w14:paraId="55C0EA12" w14:textId="77777777" w:rsidR="00DD23D7" w:rsidRDefault="00A071DA">
      <w:pPr>
        <w:pageBreakBefore/>
        <w:ind w:firstLine="720"/>
        <w:jc w:val="center"/>
        <w:rPr>
          <w:rFonts w:ascii="宋体" w:eastAsia="宋体" w:hAnsi="宋体"/>
        </w:rPr>
      </w:pPr>
      <w:r>
        <w:rPr>
          <w:rFonts w:ascii="宋体" w:eastAsia="宋体" w:hAnsi="宋体"/>
          <w:sz w:val="36"/>
        </w:rPr>
        <w:lastRenderedPageBreak/>
        <w:t>目录</w:t>
      </w:r>
    </w:p>
    <w:p w14:paraId="64E0853C" w14:textId="77777777" w:rsidR="00DD23D7" w:rsidRDefault="00A071DA">
      <w:pPr>
        <w:pStyle w:val="10"/>
        <w:tabs>
          <w:tab w:val="right" w:leader="dot" w:pos="8306"/>
        </w:tabs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TOC \o "1-4" \h \z </w:instrText>
      </w:r>
      <w:r>
        <w:rPr>
          <w:rFonts w:ascii="宋体" w:eastAsia="宋体" w:hAnsi="宋体"/>
        </w:rPr>
        <w:fldChar w:fldCharType="separate"/>
      </w:r>
      <w:hyperlink w:anchor="_Toc914356955" w:history="1">
        <w:r>
          <w:rPr>
            <w:rFonts w:ascii="宋体" w:eastAsia="宋体" w:hAnsi="宋体" w:hint="eastAsia"/>
            <w:kern w:val="1"/>
            <w:szCs w:val="44"/>
          </w:rPr>
          <w:t xml:space="preserve">1. </w:t>
        </w:r>
        <w:r>
          <w:rPr>
            <w:rFonts w:ascii="宋体" w:eastAsia="宋体" w:hAnsi="宋体" w:hint="eastAsia"/>
          </w:rPr>
          <w:t>引言</w:t>
        </w:r>
        <w:r>
          <w:tab/>
        </w:r>
        <w:r>
          <w:fldChar w:fldCharType="begin"/>
        </w:r>
        <w:r>
          <w:instrText xml:space="preserve"> PAGEREF _Toc914356955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46440B1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351941043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1.1 </w:t>
        </w:r>
        <w:r>
          <w:rPr>
            <w:rFonts w:ascii="宋体" w:eastAsia="宋体" w:hAnsi="宋体" w:hint="eastAsia"/>
          </w:rPr>
          <w:t>文档标识与编写目的</w:t>
        </w:r>
        <w:r>
          <w:tab/>
        </w:r>
        <w:r>
          <w:fldChar w:fldCharType="begin"/>
        </w:r>
        <w:r>
          <w:instrText xml:space="preserve"> PAGEREF _Toc351941043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5127D5F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66720959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1.2 </w:t>
        </w:r>
        <w:r>
          <w:rPr>
            <w:rFonts w:ascii="宋体" w:eastAsia="宋体" w:hAnsi="宋体" w:hint="eastAsia"/>
          </w:rPr>
          <w:t>背景</w:t>
        </w:r>
        <w:r>
          <w:tab/>
        </w:r>
        <w:r>
          <w:fldChar w:fldCharType="begin"/>
        </w:r>
        <w:r>
          <w:instrText xml:space="preserve"> PAGEREF _Toc667209595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16092C3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194945797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1.3 </w:t>
        </w:r>
        <w:r>
          <w:rPr>
            <w:rFonts w:ascii="宋体" w:eastAsia="宋体" w:hAnsi="宋体" w:hint="eastAsia"/>
          </w:rPr>
          <w:t>定义</w:t>
        </w:r>
        <w:r>
          <w:tab/>
        </w:r>
        <w:r>
          <w:fldChar w:fldCharType="begin"/>
        </w:r>
        <w:r>
          <w:instrText xml:space="preserve"> PAGEREF _Toc1949457975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0EAEFDF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122756828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1.4 </w:t>
        </w:r>
        <w:r>
          <w:rPr>
            <w:rFonts w:ascii="宋体" w:eastAsia="宋体" w:hAnsi="宋体"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_Toc1227568285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0011E39" w14:textId="77777777" w:rsidR="00DD23D7" w:rsidRDefault="00A071DA">
      <w:pPr>
        <w:pStyle w:val="10"/>
        <w:tabs>
          <w:tab w:val="right" w:leader="dot" w:pos="8306"/>
        </w:tabs>
      </w:pPr>
      <w:hyperlink w:anchor="_Toc848595644" w:history="1">
        <w:r>
          <w:rPr>
            <w:rFonts w:ascii="宋体" w:eastAsia="宋体" w:hAnsi="宋体" w:hint="eastAsia"/>
            <w:kern w:val="1"/>
            <w:szCs w:val="44"/>
          </w:rPr>
          <w:t xml:space="preserve">2. </w:t>
        </w:r>
        <w:r>
          <w:rPr>
            <w:rFonts w:ascii="宋体" w:eastAsia="宋体" w:hAnsi="宋体" w:hint="eastAsia"/>
          </w:rPr>
          <w:t>任务概述</w:t>
        </w:r>
        <w:r>
          <w:tab/>
        </w:r>
        <w:r>
          <w:fldChar w:fldCharType="begin"/>
        </w:r>
        <w:r>
          <w:instrText xml:space="preserve"> PAGEREF _Toc848595644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5F12CE1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116797072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2.1 </w:t>
        </w:r>
        <w:r>
          <w:rPr>
            <w:rFonts w:ascii="宋体" w:eastAsia="宋体" w:hAnsi="宋体" w:hint="eastAsia"/>
          </w:rPr>
          <w:t>目标</w:t>
        </w:r>
        <w:r>
          <w:tab/>
        </w:r>
        <w:r>
          <w:fldChar w:fldCharType="begin"/>
        </w:r>
        <w:r>
          <w:instrText xml:space="preserve"> PAGEREF _Toc1167970725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05361BE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1916397728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2.2 </w:t>
        </w:r>
        <w:r>
          <w:rPr>
            <w:rFonts w:ascii="宋体" w:eastAsia="宋体" w:hAnsi="宋体" w:hint="eastAsia"/>
          </w:rPr>
          <w:t>用户特点</w:t>
        </w:r>
        <w:r>
          <w:tab/>
        </w:r>
        <w:r>
          <w:fldChar w:fldCharType="begin"/>
        </w:r>
        <w:r>
          <w:instrText xml:space="preserve"> PAGEREF _Toc1916397728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9D9A417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32228223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2.3 </w:t>
        </w:r>
        <w:r>
          <w:rPr>
            <w:rFonts w:ascii="宋体" w:eastAsia="宋体" w:hAnsi="宋体" w:hint="eastAsia"/>
          </w:rPr>
          <w:t>假定与约束</w:t>
        </w:r>
        <w:r>
          <w:tab/>
        </w:r>
        <w:r>
          <w:fldChar w:fldCharType="begin"/>
        </w:r>
        <w:r>
          <w:instrText xml:space="preserve"> PAGEREF _Toc322282235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D79000A" w14:textId="77777777" w:rsidR="00DD23D7" w:rsidRDefault="00A071DA">
      <w:pPr>
        <w:pStyle w:val="10"/>
        <w:tabs>
          <w:tab w:val="right" w:leader="dot" w:pos="8306"/>
        </w:tabs>
      </w:pPr>
      <w:hyperlink w:anchor="_Toc773950122" w:history="1">
        <w:r>
          <w:rPr>
            <w:rFonts w:ascii="宋体" w:eastAsia="宋体" w:hAnsi="宋体" w:hint="eastAsia"/>
            <w:kern w:val="1"/>
            <w:szCs w:val="44"/>
          </w:rPr>
          <w:t xml:space="preserve">3. </w:t>
        </w:r>
        <w:r>
          <w:rPr>
            <w:rFonts w:ascii="宋体" w:eastAsia="宋体" w:hAnsi="宋体" w:hint="eastAsia"/>
          </w:rPr>
          <w:t>需求规定</w:t>
        </w:r>
        <w:r>
          <w:tab/>
        </w:r>
        <w:r>
          <w:fldChar w:fldCharType="begin"/>
        </w:r>
        <w:r>
          <w:instrText xml:space="preserve"> PAGEREF _Toc773950122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60358E0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1872184176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3.1 </w:t>
        </w:r>
        <w:r>
          <w:rPr>
            <w:rFonts w:ascii="宋体" w:eastAsia="宋体" w:hAnsi="宋体" w:hint="eastAsia"/>
          </w:rPr>
          <w:t>功能要求</w:t>
        </w:r>
        <w:r>
          <w:tab/>
        </w:r>
        <w:r>
          <w:fldChar w:fldCharType="begin"/>
        </w:r>
        <w:r>
          <w:instrText xml:space="preserve"> PAGEREF _Toc1872184176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97549AB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205542082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 </w:t>
        </w:r>
        <w:r>
          <w:rPr>
            <w:rFonts w:eastAsia="宋体"/>
          </w:rPr>
          <w:t>需求场景及需求功能</w:t>
        </w:r>
        <w:r>
          <w:tab/>
        </w:r>
        <w:r>
          <w:fldChar w:fldCharType="begin"/>
        </w:r>
        <w:r>
          <w:instrText xml:space="preserve"> PAGEREF _Toc2055420827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397D2C1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155819465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3.1.2 </w:t>
        </w:r>
        <w:r>
          <w:rPr>
            <w:rFonts w:eastAsia="宋体"/>
          </w:rPr>
          <w:t>框架组件概述</w:t>
        </w:r>
        <w:r>
          <w:tab/>
        </w:r>
        <w:r>
          <w:fldChar w:fldCharType="begin"/>
        </w:r>
        <w:r>
          <w:instrText xml:space="preserve"> PAGEREF _Toc1558194657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27D0158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616920281" w:history="1">
        <w:r>
          <w:rPr>
            <w:rFonts w:ascii="宋体" w:hAnsi="宋体" w:hint="eastAsia"/>
            <w:bCs/>
            <w:kern w:val="1"/>
            <w:szCs w:val="32"/>
          </w:rPr>
          <w:t xml:space="preserve">3.1.3 </w:t>
        </w:r>
        <w:r>
          <w:t>Scapy</w:t>
        </w:r>
        <w:r>
          <w:t>框架用例</w:t>
        </w:r>
        <w:r>
          <w:tab/>
        </w:r>
        <w:r>
          <w:fldChar w:fldCharType="begin"/>
        </w:r>
        <w:r>
          <w:instrText xml:space="preserve"> PAGEREF _Toc616920281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0A94E89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158780046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3.1.4 </w:t>
        </w:r>
        <w:r>
          <w:rPr>
            <w:rFonts w:eastAsia="宋体"/>
          </w:rPr>
          <w:t>Spiders</w:t>
        </w:r>
        <w:r>
          <w:tab/>
        </w:r>
        <w:r>
          <w:fldChar w:fldCharType="begin"/>
        </w:r>
        <w:r>
          <w:instrText xml:space="preserve"> PAGEREF _Toc1587800467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A368EC5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513807113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3.1.5 </w:t>
        </w:r>
        <w:r>
          <w:rPr>
            <w:rFonts w:eastAsia="宋体"/>
          </w:rPr>
          <w:t>选择器</w:t>
        </w:r>
        <w:r>
          <w:rPr>
            <w:rFonts w:eastAsia="宋体"/>
          </w:rPr>
          <w:t>(Selectors)</w:t>
        </w:r>
        <w:r>
          <w:tab/>
        </w:r>
        <w:r>
          <w:fldChar w:fldCharType="begin"/>
        </w:r>
        <w:r>
          <w:instrText xml:space="preserve"> PAGEREF _Toc513807113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A1013D5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130694394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3.1.6 </w:t>
        </w:r>
        <w:r>
          <w:rPr>
            <w:rFonts w:eastAsia="宋体"/>
          </w:rPr>
          <w:t>Items</w:t>
        </w:r>
        <w:r>
          <w:tab/>
        </w:r>
        <w:r>
          <w:fldChar w:fldCharType="begin"/>
        </w:r>
        <w:r>
          <w:instrText xml:space="preserve"> PAGEREF _Toc1306943947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5D57F8F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1085726628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3.1.7 </w:t>
        </w:r>
        <w:r>
          <w:rPr>
            <w:rFonts w:eastAsia="宋体"/>
          </w:rPr>
          <w:t>Item Loaders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_Toc1085726628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A8B7F19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718399012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3.1.8 </w:t>
        </w:r>
        <w:r>
          <w:rPr>
            <w:rFonts w:eastAsia="宋体"/>
          </w:rPr>
          <w:t>Item Pipeline</w:t>
        </w:r>
        <w:r>
          <w:tab/>
        </w:r>
        <w:r>
          <w:fldChar w:fldCharType="begin"/>
        </w:r>
        <w:r>
          <w:instrText xml:space="preserve"> PAGEREF _Toc718399012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4979628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127262156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3.1.9 </w:t>
        </w:r>
        <w:r>
          <w:rPr>
            <w:rFonts w:eastAsia="宋体"/>
          </w:rPr>
          <w:t>设置（</w:t>
        </w:r>
        <w:r>
          <w:rPr>
            <w:rFonts w:eastAsia="宋体"/>
          </w:rPr>
          <w:t>Settings</w:t>
        </w:r>
        <w:r>
          <w:rPr>
            <w:rFonts w:eastAsia="宋体"/>
          </w:rPr>
          <w:t>）</w:t>
        </w:r>
        <w:r>
          <w:tab/>
        </w:r>
        <w:r>
          <w:fldChar w:fldCharType="begin"/>
        </w:r>
        <w:r>
          <w:instrText xml:space="preserve"> PAGEREF _Toc1272621567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6685F95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48018294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3.1.10 </w:t>
        </w:r>
        <w:r>
          <w:rPr>
            <w:rFonts w:eastAsia="宋体"/>
          </w:rPr>
          <w:t>异常</w:t>
        </w:r>
        <w:r>
          <w:rPr>
            <w:rFonts w:eastAsia="宋体"/>
          </w:rPr>
          <w:t>(Exceptions)</w:t>
        </w:r>
        <w:r>
          <w:tab/>
        </w:r>
        <w:r>
          <w:fldChar w:fldCharType="begin"/>
        </w:r>
        <w:r>
          <w:instrText xml:space="preserve"> PAGEREF _Toc48018294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D27DC6E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918253386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3.1.11 </w:t>
        </w:r>
        <w:r>
          <w:rPr>
            <w:rFonts w:eastAsia="宋体"/>
          </w:rPr>
          <w:t>日志（</w:t>
        </w:r>
        <w:r>
          <w:rPr>
            <w:rFonts w:eastAsia="宋体"/>
          </w:rPr>
          <w:t>Logging</w:t>
        </w:r>
        <w:r>
          <w:rPr>
            <w:rFonts w:eastAsia="宋体"/>
          </w:rPr>
          <w:t>）</w:t>
        </w:r>
        <w:r>
          <w:tab/>
        </w:r>
        <w:r>
          <w:fldChar w:fldCharType="begin"/>
        </w:r>
        <w:r>
          <w:instrText xml:space="preserve"> PAGEREF _Toc918253386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D4020D5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35611868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3.1.12 </w:t>
        </w:r>
        <w:r>
          <w:rPr>
            <w:rFonts w:eastAsia="宋体"/>
          </w:rPr>
          <w:t>页面服务（</w:t>
        </w:r>
        <w:r>
          <w:rPr>
            <w:rFonts w:eastAsia="宋体"/>
          </w:rPr>
          <w:t>Web Service</w:t>
        </w:r>
        <w:r>
          <w:rPr>
            <w:rFonts w:eastAsia="宋体"/>
          </w:rPr>
          <w:t>）</w:t>
        </w:r>
        <w:r>
          <w:tab/>
        </w:r>
        <w:r>
          <w:fldChar w:fldCharType="begin"/>
        </w:r>
        <w:r>
          <w:instrText xml:space="preserve"> PAGEREF _Toc35611868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038600C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9388468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3.1.13 </w:t>
        </w:r>
        <w:r>
          <w:rPr>
            <w:rFonts w:eastAsia="宋体"/>
          </w:rPr>
          <w:t>下载器中间件</w:t>
        </w:r>
        <w:r>
          <w:tab/>
        </w:r>
        <w:r>
          <w:fldChar w:fldCharType="begin"/>
        </w:r>
        <w:r>
          <w:instrText xml:space="preserve"> PAGEREF _Toc9388468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DC98FF0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187763879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3.1.14 </w:t>
        </w:r>
        <w:r>
          <w:rPr>
            <w:rFonts w:eastAsia="宋体"/>
          </w:rPr>
          <w:t>Spider</w:t>
        </w:r>
        <w:r>
          <w:rPr>
            <w:rFonts w:eastAsia="宋体"/>
          </w:rPr>
          <w:t>中间件</w:t>
        </w:r>
        <w:r>
          <w:tab/>
        </w:r>
        <w:r>
          <w:fldChar w:fldCharType="begin"/>
        </w:r>
        <w:r>
          <w:instrText xml:space="preserve"> PAGEREF _Toc1877638797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8A3D363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908751611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3.1.15 </w:t>
        </w:r>
        <w:r>
          <w:rPr>
            <w:rFonts w:eastAsia="宋体"/>
          </w:rPr>
          <w:t>扩展</w:t>
        </w:r>
        <w:r>
          <w:tab/>
        </w:r>
        <w:r>
          <w:fldChar w:fldCharType="begin"/>
        </w:r>
        <w:r>
          <w:instrText xml:space="preserve"> PAGEREF _Toc908751611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FF157B4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936275729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3.1.16 </w:t>
        </w:r>
        <w:r>
          <w:rPr>
            <w:rFonts w:eastAsia="宋体"/>
          </w:rPr>
          <w:t>核心</w:t>
        </w:r>
        <w:r>
          <w:rPr>
            <w:rFonts w:eastAsia="宋体"/>
          </w:rPr>
          <w:t>API</w:t>
        </w:r>
        <w:r>
          <w:tab/>
        </w:r>
        <w:r>
          <w:fldChar w:fldCharType="begin"/>
        </w:r>
        <w:r>
          <w:instrText xml:space="preserve"> PAGEREF _Toc936275729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8BE6CF4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8411520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3.1.17 </w:t>
        </w:r>
        <w:r>
          <w:rPr>
            <w:rFonts w:eastAsia="宋体" w:hint="eastAsia"/>
          </w:rPr>
          <w:t>信号</w:t>
        </w:r>
        <w:r>
          <w:rPr>
            <w:rFonts w:eastAsia="宋体" w:hint="eastAsia"/>
          </w:rPr>
          <w:t>(</w:t>
        </w:r>
        <w:r>
          <w:rPr>
            <w:rFonts w:eastAsia="宋体" w:hint="eastAsia"/>
          </w:rPr>
          <w:t>Signals)</w:t>
        </w:r>
        <w:r>
          <w:tab/>
        </w:r>
        <w:r>
          <w:fldChar w:fldCharType="begin"/>
        </w:r>
        <w:r>
          <w:instrText xml:space="preserve"> PAGEREF _Toc8411520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C66C14E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929326356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3.1.18 </w:t>
        </w:r>
        <w:r>
          <w:rPr>
            <w:rFonts w:eastAsia="宋体" w:hint="eastAsia"/>
          </w:rPr>
          <w:t>Item Exporters</w:t>
        </w:r>
        <w:r>
          <w:tab/>
        </w:r>
        <w:r>
          <w:fldChar w:fldCharType="begin"/>
        </w:r>
        <w:r>
          <w:instrText xml:space="preserve"> PAGEREF _Toc929326356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D12A022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176658877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3.1.19 </w:t>
        </w:r>
        <w:r>
          <w:rPr>
            <w:rFonts w:eastAsia="宋体"/>
          </w:rPr>
          <w:t>数据收集</w:t>
        </w:r>
        <w:r>
          <w:rPr>
            <w:rFonts w:eastAsia="宋体"/>
          </w:rPr>
          <w:t>(Stats Collection)</w:t>
        </w:r>
        <w:r>
          <w:tab/>
        </w:r>
        <w:r>
          <w:fldChar w:fldCharType="begin"/>
        </w:r>
        <w:r>
          <w:instrText xml:space="preserve"> PAGEREF _Toc1766588777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5E96072D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1570477063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3.1.20 </w:t>
        </w:r>
        <w:r>
          <w:rPr>
            <w:rFonts w:eastAsia="宋体" w:hint="eastAsia"/>
          </w:rPr>
          <w:t>自动限速</w:t>
        </w:r>
        <w:r>
          <w:rPr>
            <w:rFonts w:eastAsia="宋体" w:hint="eastAsia"/>
          </w:rPr>
          <w:t>(AutoThrottle)</w:t>
        </w:r>
        <w:r>
          <w:rPr>
            <w:rFonts w:eastAsia="宋体" w:hint="eastAsia"/>
          </w:rPr>
          <w:t>扩展</w:t>
        </w:r>
        <w:r>
          <w:tab/>
        </w:r>
        <w:r>
          <w:fldChar w:fldCharType="begin"/>
        </w:r>
        <w:r>
          <w:instrText xml:space="preserve"> PAGEREF _Toc1570477063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3C9E267C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1843683311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3.2 </w:t>
        </w:r>
        <w:r>
          <w:rPr>
            <w:rFonts w:ascii="宋体" w:eastAsia="宋体" w:hAnsi="宋体" w:hint="eastAsia"/>
          </w:rPr>
          <w:t>非功能性要求</w:t>
        </w:r>
        <w:r>
          <w:tab/>
        </w:r>
        <w:r>
          <w:fldChar w:fldCharType="begin"/>
        </w:r>
        <w:r>
          <w:instrText xml:space="preserve"> PAGEREF _Toc1843683311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1A37346C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2118529820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3.3 </w:t>
        </w:r>
        <w:r>
          <w:rPr>
            <w:rFonts w:ascii="宋体" w:eastAsia="宋体" w:hAnsi="宋体" w:hint="eastAsia"/>
          </w:rPr>
          <w:t>故障处理要求</w:t>
        </w:r>
        <w:r>
          <w:tab/>
        </w:r>
        <w:r>
          <w:fldChar w:fldCharType="begin"/>
        </w:r>
        <w:r>
          <w:instrText xml:space="preserve"> PAGEREF _Toc2118529820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2E2D0C0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90203010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3.4 </w:t>
        </w:r>
        <w:r>
          <w:rPr>
            <w:rFonts w:ascii="宋体" w:eastAsia="宋体" w:hAnsi="宋体" w:hint="eastAsia"/>
          </w:rPr>
          <w:t>其他专门要求</w:t>
        </w:r>
        <w:r>
          <w:tab/>
        </w:r>
        <w:r>
          <w:fldChar w:fldCharType="begin"/>
        </w:r>
        <w:r>
          <w:instrText xml:space="preserve"> PAGEREF _Toc90203</w:instrText>
        </w:r>
        <w:r>
          <w:instrText xml:space="preserve">010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626F3475" w14:textId="77777777" w:rsidR="00DD23D7" w:rsidRDefault="00A071DA">
      <w:pPr>
        <w:pStyle w:val="10"/>
        <w:tabs>
          <w:tab w:val="right" w:leader="dot" w:pos="8306"/>
        </w:tabs>
      </w:pPr>
      <w:hyperlink w:anchor="_Toc1645657638" w:history="1">
        <w:r>
          <w:rPr>
            <w:rFonts w:ascii="宋体" w:eastAsia="宋体" w:hAnsi="宋体" w:hint="eastAsia"/>
            <w:kern w:val="1"/>
            <w:szCs w:val="44"/>
          </w:rPr>
          <w:t xml:space="preserve">4. </w:t>
        </w:r>
        <w:r>
          <w:rPr>
            <w:rFonts w:ascii="宋体" w:eastAsia="宋体" w:hAnsi="宋体" w:hint="eastAsia"/>
          </w:rPr>
          <w:t>运行环境规定</w:t>
        </w:r>
        <w:r>
          <w:tab/>
        </w:r>
        <w:r>
          <w:fldChar w:fldCharType="begin"/>
        </w:r>
        <w:r>
          <w:instrText xml:space="preserve"> PAGEREF _Toc1645657638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F3C5D1F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1198614458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4.1 </w:t>
        </w:r>
        <w:r>
          <w:rPr>
            <w:rFonts w:ascii="宋体" w:eastAsia="宋体" w:hAnsi="宋体" w:hint="eastAsia"/>
          </w:rPr>
          <w:t>设备</w:t>
        </w:r>
        <w:r>
          <w:tab/>
        </w:r>
        <w:r>
          <w:fldChar w:fldCharType="begin"/>
        </w:r>
        <w:r>
          <w:instrText xml:space="preserve"> PAGEREF _Toc1198614458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9CD4854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93879865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4.2 </w:t>
        </w:r>
        <w:r>
          <w:rPr>
            <w:rFonts w:ascii="宋体" w:eastAsia="宋体" w:hAnsi="宋体" w:hint="eastAsia"/>
          </w:rPr>
          <w:t>支持软件</w:t>
        </w:r>
        <w:r>
          <w:tab/>
        </w:r>
        <w:r>
          <w:fldChar w:fldCharType="begin"/>
        </w:r>
        <w:r>
          <w:instrText xml:space="preserve"> PAGEREF _Toc938798655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35C7EBB" w14:textId="77777777" w:rsidR="00DD23D7" w:rsidRDefault="00A071DA">
      <w:pPr>
        <w:pStyle w:val="20"/>
        <w:tabs>
          <w:tab w:val="right" w:leader="dot" w:pos="8306"/>
        </w:tabs>
        <w:ind w:firstLine="400"/>
      </w:pPr>
      <w:hyperlink w:anchor="_Toc66614471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4.3 </w:t>
        </w:r>
        <w:r>
          <w:rPr>
            <w:rFonts w:ascii="宋体" w:eastAsia="宋体" w:hAnsi="宋体" w:hint="eastAsia"/>
          </w:rPr>
          <w:t>接口</w:t>
        </w:r>
        <w:r>
          <w:tab/>
        </w:r>
        <w:r>
          <w:fldChar w:fldCharType="begin"/>
        </w:r>
        <w:r>
          <w:instrText xml:space="preserve"> PAGEREF _Toc666144715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E7698F6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967528538" w:history="1">
        <w:r>
          <w:rPr>
            <w:rFonts w:ascii="宋体" w:eastAsia="宋体" w:hAnsi="宋体" w:hint="eastAsia"/>
            <w:kern w:val="1"/>
            <w:szCs w:val="32"/>
          </w:rPr>
          <w:t xml:space="preserve">4.3.1 </w:t>
        </w:r>
        <w:r>
          <w:rPr>
            <w:rFonts w:eastAsia="宋体" w:hint="eastAsia"/>
          </w:rPr>
          <w:t>硬件接口</w:t>
        </w:r>
        <w:r>
          <w:tab/>
        </w:r>
        <w:r>
          <w:fldChar w:fldCharType="begin"/>
        </w:r>
        <w:r>
          <w:instrText xml:space="preserve"> PAGEREF _Toc967528538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36D6E4B8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1261080890" w:history="1">
        <w:r>
          <w:rPr>
            <w:rFonts w:ascii="宋体" w:eastAsia="宋体" w:hAnsi="宋体" w:hint="eastAsia"/>
            <w:kern w:val="1"/>
            <w:szCs w:val="32"/>
          </w:rPr>
          <w:t xml:space="preserve">4.3.2 </w:t>
        </w:r>
        <w:r>
          <w:rPr>
            <w:rFonts w:eastAsia="宋体" w:hint="eastAsia"/>
          </w:rPr>
          <w:t>软件接口</w:t>
        </w:r>
        <w:r>
          <w:tab/>
        </w:r>
        <w:r>
          <w:fldChar w:fldCharType="begin"/>
        </w:r>
        <w:r>
          <w:instrText xml:space="preserve"> PAGEREF _Toc1261080890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D112807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1440094837" w:history="1">
        <w:r>
          <w:rPr>
            <w:rFonts w:ascii="宋体" w:eastAsia="宋体" w:hAnsi="宋体" w:hint="eastAsia"/>
            <w:kern w:val="1"/>
            <w:szCs w:val="32"/>
          </w:rPr>
          <w:t xml:space="preserve">4.3.3 </w:t>
        </w:r>
        <w:r>
          <w:rPr>
            <w:rFonts w:eastAsia="宋体" w:hint="eastAsia"/>
          </w:rPr>
          <w:t>通信接口</w:t>
        </w:r>
        <w:r>
          <w:tab/>
        </w:r>
        <w:r>
          <w:fldChar w:fldCharType="begin"/>
        </w:r>
        <w:r>
          <w:instrText xml:space="preserve"> PAGEREF _Toc1440094837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63995CB" w14:textId="77777777" w:rsidR="00DD23D7" w:rsidRDefault="00A071DA">
      <w:pPr>
        <w:pStyle w:val="30"/>
        <w:tabs>
          <w:tab w:val="right" w:leader="dot" w:pos="8306"/>
        </w:tabs>
        <w:ind w:firstLine="400"/>
      </w:pPr>
      <w:hyperlink w:anchor="_Toc692229066" w:history="1">
        <w:r>
          <w:rPr>
            <w:rFonts w:ascii="宋体" w:eastAsia="宋体" w:hAnsi="宋体" w:hint="eastAsia"/>
            <w:kern w:val="1"/>
            <w:szCs w:val="32"/>
          </w:rPr>
          <w:t xml:space="preserve">4.3.4 </w:t>
        </w:r>
        <w:r>
          <w:rPr>
            <w:rFonts w:eastAsia="宋体" w:hint="eastAsia"/>
          </w:rPr>
          <w:t>用户接口</w:t>
        </w:r>
        <w:r>
          <w:tab/>
        </w:r>
        <w:r>
          <w:fldChar w:fldCharType="begin"/>
        </w:r>
        <w:r>
          <w:instrText xml:space="preserve"> PAGEREF _Toc692229066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A347353" w14:textId="77777777" w:rsidR="00DD23D7" w:rsidRDefault="00A071DA">
      <w:pPr>
        <w:rPr>
          <w:rFonts w:ascii="宋体" w:eastAsia="宋体" w:hAnsi="宋体" w:cs="Calibri"/>
          <w:sz w:val="21"/>
          <w:szCs w:val="22"/>
        </w:rPr>
      </w:pPr>
      <w:r>
        <w:rPr>
          <w:rFonts w:ascii="宋体" w:eastAsia="宋体" w:hAnsi="宋体"/>
        </w:rPr>
        <w:fldChar w:fldCharType="end"/>
      </w:r>
    </w:p>
    <w:p w14:paraId="3939042E" w14:textId="77777777" w:rsidR="00DD23D7" w:rsidRDefault="00DD23D7">
      <w:pPr>
        <w:rPr>
          <w:rFonts w:ascii="宋体" w:eastAsia="宋体" w:hAnsi="宋体"/>
        </w:rPr>
      </w:pPr>
    </w:p>
    <w:p w14:paraId="5B62280F" w14:textId="77777777" w:rsidR="00DD23D7" w:rsidRDefault="00DD23D7">
      <w:pPr>
        <w:rPr>
          <w:rFonts w:ascii="宋体" w:eastAsia="宋体" w:hAnsi="宋体"/>
        </w:rPr>
      </w:pPr>
    </w:p>
    <w:p w14:paraId="5FA7AF00" w14:textId="77777777" w:rsidR="00DD23D7" w:rsidRDefault="00DD23D7">
      <w:pPr>
        <w:rPr>
          <w:rFonts w:ascii="宋体" w:eastAsia="宋体" w:hAnsi="宋体"/>
        </w:rPr>
        <w:sectPr w:rsidR="00DD23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6" w:h="16838"/>
          <w:pgMar w:top="1440" w:right="1800" w:bottom="1440" w:left="1800" w:header="851" w:footer="720" w:gutter="0"/>
          <w:cols w:space="720"/>
          <w:docGrid w:type="lines" w:linePitch="312"/>
        </w:sectPr>
      </w:pPr>
    </w:p>
    <w:p w14:paraId="3EF16DE3" w14:textId="77777777" w:rsidR="00DD23D7" w:rsidRDefault="00A071DA">
      <w:pPr>
        <w:pStyle w:val="1"/>
        <w:ind w:firstLine="560"/>
        <w:rPr>
          <w:rFonts w:ascii="宋体" w:eastAsia="宋体" w:hAnsi="宋体"/>
        </w:rPr>
      </w:pPr>
      <w:bookmarkStart w:id="0" w:name="_Toc914356955"/>
      <w:r>
        <w:rPr>
          <w:rFonts w:ascii="宋体" w:eastAsia="宋体" w:hAnsi="宋体" w:hint="eastAsia"/>
          <w:b w:val="0"/>
          <w:bCs w:val="0"/>
        </w:rPr>
        <w:lastRenderedPageBreak/>
        <w:t>引言</w:t>
      </w:r>
      <w:bookmarkEnd w:id="0"/>
    </w:p>
    <w:p w14:paraId="4F1183F7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本软件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是开源爬虫框架</w:t>
      </w:r>
      <w:r>
        <w:rPr>
          <w:rFonts w:ascii="宋体" w:eastAsia="宋体" w:hAnsi="宋体" w:hint="eastAsia"/>
        </w:rPr>
        <w:t>。</w:t>
      </w:r>
    </w:p>
    <w:p w14:paraId="6E008726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本文详细描述了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 w:hint="eastAsia"/>
        </w:rPr>
        <w:t>的功能需求。</w:t>
      </w:r>
    </w:p>
    <w:p w14:paraId="254DB6A4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1" w:name="_Toc351941043"/>
      <w:r>
        <w:rPr>
          <w:rFonts w:ascii="宋体" w:eastAsia="宋体" w:hAnsi="宋体" w:hint="eastAsia"/>
        </w:rPr>
        <w:t>文档标识与编写目的</w:t>
      </w:r>
      <w:bookmarkEnd w:id="1"/>
    </w:p>
    <w:p w14:paraId="3164728B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文档标识：</w:t>
      </w:r>
      <w:r>
        <w:rPr>
          <w:rFonts w:ascii="宋体" w:eastAsia="宋体" w:hAnsi="宋体"/>
        </w:rPr>
        <w:t>XXXXX</w:t>
      </w:r>
      <w:r>
        <w:rPr>
          <w:rFonts w:ascii="宋体" w:eastAsia="宋体" w:hAnsi="宋体" w:hint="eastAsia"/>
        </w:rPr>
        <w:t>－</w:t>
      </w:r>
      <w:r>
        <w:rPr>
          <w:rFonts w:ascii="宋体" w:eastAsia="宋体" w:hAnsi="宋体"/>
        </w:rPr>
        <w:t>XXXXX</w:t>
      </w:r>
      <w:r>
        <w:rPr>
          <w:rFonts w:ascii="宋体" w:eastAsia="宋体" w:hAnsi="宋体" w:hint="eastAsia"/>
        </w:rPr>
        <w:t>－</w:t>
      </w:r>
      <w:r>
        <w:rPr>
          <w:rFonts w:ascii="宋体" w:eastAsia="宋体" w:hAnsi="宋体"/>
        </w:rPr>
        <w:t>XXXXX</w:t>
      </w:r>
      <w:r>
        <w:rPr>
          <w:rFonts w:ascii="宋体" w:eastAsia="宋体" w:hAnsi="宋体" w:hint="eastAsia"/>
        </w:rPr>
        <w:t>－</w:t>
      </w:r>
      <w:r>
        <w:rPr>
          <w:rFonts w:ascii="宋体" w:eastAsia="宋体" w:hAnsi="宋体"/>
        </w:rPr>
        <w:t>XXXXX</w:t>
      </w:r>
      <w:r>
        <w:rPr>
          <w:rFonts w:ascii="宋体" w:eastAsia="宋体" w:hAnsi="宋体" w:hint="eastAsia"/>
        </w:rPr>
        <w:t>－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.0</w:t>
      </w:r>
      <w:r>
        <w:rPr>
          <w:rFonts w:ascii="宋体" w:eastAsia="宋体" w:hAnsi="宋体" w:hint="eastAsia"/>
        </w:rPr>
        <w:t>0</w:t>
      </w:r>
    </w:p>
    <w:p w14:paraId="758B047A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本软件需求规格说明书，是为软件设计、软件测试人员和用户编写的。</w:t>
      </w:r>
    </w:p>
    <w:p w14:paraId="7137AF2F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本软件需求规格说明书的适用读者，包括参加能力验证的开发测试人员、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技术人员</w:t>
      </w:r>
      <w:r>
        <w:rPr>
          <w:rFonts w:ascii="宋体" w:eastAsia="宋体" w:hAnsi="宋体" w:hint="eastAsia"/>
        </w:rPr>
        <w:t>，以及项目的其他相关人员。</w:t>
      </w:r>
    </w:p>
    <w:p w14:paraId="00488973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2" w:name="_Toc667209595"/>
      <w:r>
        <w:rPr>
          <w:rFonts w:ascii="宋体" w:eastAsia="宋体" w:hAnsi="宋体" w:hint="eastAsia"/>
        </w:rPr>
        <w:t>背景</w:t>
      </w:r>
      <w:bookmarkEnd w:id="2"/>
    </w:p>
    <w:p w14:paraId="79CDBF7D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软件名称：</w:t>
      </w:r>
      <w:r>
        <w:rPr>
          <w:rFonts w:ascii="宋体" w:eastAsia="宋体" w:hAnsi="宋体"/>
        </w:rPr>
        <w:t>Scrapy</w:t>
      </w:r>
    </w:p>
    <w:p w14:paraId="65381FE3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项目的组织机构：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开源项目开发组</w:t>
      </w:r>
    </w:p>
    <w:p w14:paraId="352C2AE5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项目的实施机构：</w:t>
      </w:r>
      <w:r>
        <w:rPr>
          <w:rFonts w:ascii="宋体" w:eastAsia="宋体" w:hAnsi="宋体"/>
        </w:rPr>
        <w:t>github</w:t>
      </w:r>
      <w:r>
        <w:rPr>
          <w:rFonts w:ascii="宋体" w:eastAsia="宋体" w:hAnsi="宋体"/>
        </w:rPr>
        <w:t>站点上</w:t>
      </w:r>
      <w:r>
        <w:rPr>
          <w:rFonts w:ascii="宋体" w:eastAsia="宋体" w:hAnsi="宋体"/>
        </w:rPr>
        <w:t>239</w:t>
      </w:r>
      <w:r>
        <w:rPr>
          <w:rFonts w:ascii="宋体" w:eastAsia="宋体" w:hAnsi="宋体"/>
        </w:rPr>
        <w:t>位贡献者</w:t>
      </w:r>
    </w:p>
    <w:p w14:paraId="7A766E73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项目背景：本项目是</w:t>
      </w:r>
      <w:r>
        <w:rPr>
          <w:rFonts w:ascii="宋体" w:eastAsia="宋体" w:hAnsi="宋体"/>
        </w:rPr>
        <w:t>用于开发一个高速并发的网络爬虫的框架，用于爬取网站的数据信息并导出其数据结构。</w:t>
      </w:r>
    </w:p>
    <w:p w14:paraId="2C783B1F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" w:name="_Toc1949457975"/>
      <w:r>
        <w:rPr>
          <w:rFonts w:ascii="宋体" w:eastAsia="宋体" w:hAnsi="宋体" w:hint="eastAsia"/>
        </w:rPr>
        <w:t>定义</w:t>
      </w:r>
      <w:bookmarkEnd w:id="3"/>
    </w:p>
    <w:p w14:paraId="1B80EC28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爬虫</w:t>
      </w:r>
      <w:r>
        <w:rPr>
          <w:rFonts w:ascii="宋体" w:eastAsia="宋体" w:hAnsi="宋体"/>
        </w:rPr>
        <w:t>:</w:t>
      </w:r>
      <w:r>
        <w:rPr>
          <w:rFonts w:ascii="宋体" w:eastAsia="宋体" w:hAnsi="宋体"/>
        </w:rPr>
        <w:t>抓取网页内容的模块</w:t>
      </w:r>
    </w:p>
    <w:p w14:paraId="3BF0707B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 Engine:</w:t>
      </w:r>
      <w:r>
        <w:rPr>
          <w:rFonts w:ascii="宋体" w:eastAsia="宋体" w:hAnsi="宋体"/>
        </w:rPr>
        <w:t>引擎负责控制数据流在系统中所有组件中流动，并在相应动作发生时触发事件。</w:t>
      </w:r>
      <w:r>
        <w:rPr>
          <w:rFonts w:ascii="宋体" w:eastAsia="宋体" w:hAnsi="宋体"/>
        </w:rPr>
        <w:t xml:space="preserve"> </w:t>
      </w:r>
    </w:p>
    <w:p w14:paraId="1217F022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调度器</w:t>
      </w:r>
      <w:r>
        <w:rPr>
          <w:rFonts w:ascii="宋体" w:eastAsia="宋体" w:hAnsi="宋体"/>
        </w:rPr>
        <w:t>(Scheduler):</w:t>
      </w:r>
      <w:r>
        <w:rPr>
          <w:rFonts w:ascii="宋体" w:eastAsia="宋体" w:hAnsi="宋体"/>
        </w:rPr>
        <w:t>调度器从引擎接受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并将他们入队，以便之后引擎请求他们时提供给引擎。</w:t>
      </w:r>
    </w:p>
    <w:p w14:paraId="3B640CD6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下载器</w:t>
      </w:r>
      <w:r>
        <w:rPr>
          <w:rFonts w:ascii="宋体" w:eastAsia="宋体" w:hAnsi="宋体"/>
        </w:rPr>
        <w:t>(Downloader):</w:t>
      </w:r>
      <w:r>
        <w:rPr>
          <w:rFonts w:ascii="宋体" w:eastAsia="宋体" w:hAnsi="宋体"/>
        </w:rPr>
        <w:t>下载器负责获取页面数据并提供给引擎，而后提供给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。</w:t>
      </w:r>
    </w:p>
    <w:p w14:paraId="084D4856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Spiders:Spider</w:t>
      </w:r>
      <w:r>
        <w:rPr>
          <w:rFonts w:ascii="宋体" w:eastAsia="宋体" w:hAnsi="宋体"/>
        </w:rPr>
        <w:t>是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用户编写用于分析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并提取</w:t>
      </w:r>
      <w:r>
        <w:rPr>
          <w:rFonts w:ascii="宋体" w:eastAsia="宋体" w:hAnsi="宋体"/>
        </w:rPr>
        <w:t>item(</w:t>
      </w:r>
      <w:r>
        <w:rPr>
          <w:rFonts w:ascii="宋体" w:eastAsia="宋体" w:hAnsi="宋体"/>
        </w:rPr>
        <w:t>即获取到的</w:t>
      </w:r>
      <w:r>
        <w:rPr>
          <w:rFonts w:ascii="宋体" w:eastAsia="宋体" w:hAnsi="宋体"/>
        </w:rPr>
        <w:t>item)</w:t>
      </w:r>
      <w:r>
        <w:rPr>
          <w:rFonts w:ascii="宋体" w:eastAsia="宋体" w:hAnsi="宋体"/>
        </w:rPr>
        <w:t>或额外跟进的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的类。</w:t>
      </w:r>
    </w:p>
    <w:p w14:paraId="17DCAF83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Item Pipeline:Item Pipeline</w:t>
      </w:r>
      <w:r>
        <w:rPr>
          <w:rFonts w:ascii="宋体" w:eastAsia="宋体" w:hAnsi="宋体"/>
        </w:rPr>
        <w:t>负责处理被</w:t>
      </w:r>
      <w:r>
        <w:rPr>
          <w:rFonts w:ascii="宋体" w:eastAsia="宋体" w:hAnsi="宋体"/>
        </w:rPr>
        <w:t>spi</w:t>
      </w:r>
      <w:r>
        <w:rPr>
          <w:rFonts w:ascii="宋体" w:eastAsia="宋体" w:hAnsi="宋体"/>
        </w:rPr>
        <w:t>der</w:t>
      </w:r>
      <w:r>
        <w:rPr>
          <w:rFonts w:ascii="宋体" w:eastAsia="宋体" w:hAnsi="宋体"/>
        </w:rPr>
        <w:t>提取出来的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。</w:t>
      </w:r>
    </w:p>
    <w:p w14:paraId="0845E4C6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下载器中间件</w:t>
      </w:r>
      <w:r>
        <w:rPr>
          <w:rFonts w:ascii="宋体" w:eastAsia="宋体" w:hAnsi="宋体"/>
        </w:rPr>
        <w:t>(Downloader middlewares):</w:t>
      </w:r>
      <w:r>
        <w:rPr>
          <w:rFonts w:ascii="宋体" w:eastAsia="宋体" w:hAnsi="宋体"/>
        </w:rPr>
        <w:t>下载器中间件是在引擎及下载器之间的特定钩子</w:t>
      </w:r>
      <w:r>
        <w:rPr>
          <w:rFonts w:ascii="宋体" w:eastAsia="宋体" w:hAnsi="宋体"/>
        </w:rPr>
        <w:t>(specific hook)</w:t>
      </w:r>
      <w:r>
        <w:rPr>
          <w:rFonts w:ascii="宋体" w:eastAsia="宋体" w:hAnsi="宋体"/>
        </w:rPr>
        <w:t>，处理</w:t>
      </w:r>
      <w:r>
        <w:rPr>
          <w:rFonts w:ascii="宋体" w:eastAsia="宋体" w:hAnsi="宋体"/>
        </w:rPr>
        <w:t>Downloader</w:t>
      </w:r>
      <w:r>
        <w:rPr>
          <w:rFonts w:ascii="宋体" w:eastAsia="宋体" w:hAnsi="宋体"/>
        </w:rPr>
        <w:t>传递给引擎的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</w:p>
    <w:p w14:paraId="7C662B89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</w:t>
      </w:r>
      <w:r>
        <w:rPr>
          <w:rFonts w:ascii="宋体" w:eastAsia="宋体" w:hAnsi="宋体"/>
        </w:rPr>
        <w:t>(Spider middlewares):Spider</w:t>
      </w:r>
      <w:r>
        <w:rPr>
          <w:rFonts w:ascii="宋体" w:eastAsia="宋体" w:hAnsi="宋体"/>
        </w:rPr>
        <w:t>中间件是在引擎及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之间的特定钩子</w:t>
      </w:r>
      <w:r>
        <w:rPr>
          <w:rFonts w:ascii="宋体" w:eastAsia="宋体" w:hAnsi="宋体"/>
        </w:rPr>
        <w:t>(specific hook)</w:t>
      </w:r>
      <w:r>
        <w:rPr>
          <w:rFonts w:ascii="宋体" w:eastAsia="宋体" w:hAnsi="宋体"/>
        </w:rPr>
        <w:t>，处理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的输入</w:t>
      </w:r>
      <w:r>
        <w:rPr>
          <w:rFonts w:ascii="宋体" w:eastAsia="宋体" w:hAnsi="宋体"/>
        </w:rPr>
        <w:t>(response)</w:t>
      </w:r>
      <w:r>
        <w:rPr>
          <w:rFonts w:ascii="宋体" w:eastAsia="宋体" w:hAnsi="宋体"/>
        </w:rPr>
        <w:t>和输出</w:t>
      </w:r>
      <w:r>
        <w:rPr>
          <w:rFonts w:ascii="宋体" w:eastAsia="宋体" w:hAnsi="宋体"/>
        </w:rPr>
        <w:t>(items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requests)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</w:p>
    <w:p w14:paraId="76A11C08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数据流</w:t>
      </w:r>
      <w:r>
        <w:rPr>
          <w:rFonts w:ascii="宋体" w:eastAsia="宋体" w:hAnsi="宋体"/>
        </w:rPr>
        <w:t>(Data flow):Scrapy</w:t>
      </w:r>
      <w:r>
        <w:rPr>
          <w:rFonts w:ascii="宋体" w:eastAsia="宋体" w:hAnsi="宋体"/>
        </w:rPr>
        <w:t>中的数据流。</w:t>
      </w:r>
    </w:p>
    <w:p w14:paraId="1DBD4316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事</w:t>
      </w:r>
      <w:r>
        <w:rPr>
          <w:rFonts w:ascii="宋体" w:eastAsia="宋体" w:hAnsi="宋体"/>
        </w:rPr>
        <w:t>件驱动网络</w:t>
      </w:r>
      <w:r>
        <w:rPr>
          <w:rFonts w:ascii="宋体" w:eastAsia="宋体" w:hAnsi="宋体"/>
        </w:rPr>
        <w:t>(Event-driven networking):Scrapy</w:t>
      </w:r>
      <w:r>
        <w:rPr>
          <w:rFonts w:ascii="宋体" w:eastAsia="宋体" w:hAnsi="宋体"/>
        </w:rPr>
        <w:t>基于事件驱动网络框架</w:t>
      </w:r>
      <w:r>
        <w:rPr>
          <w:rFonts w:ascii="宋体" w:eastAsia="宋体" w:hAnsi="宋体"/>
        </w:rPr>
        <w:t> </w:t>
      </w:r>
      <w:hyperlink r:id="rId14" w:history="1">
        <w:r>
          <w:rPr>
            <w:rFonts w:ascii="宋体" w:eastAsia="宋体" w:hAnsi="宋体"/>
          </w:rPr>
          <w:t>Twisted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编写。</w:t>
      </w:r>
    </w:p>
    <w:p w14:paraId="00C3774A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4" w:name="_Toc1227568285"/>
      <w:r>
        <w:rPr>
          <w:rFonts w:ascii="宋体" w:eastAsia="宋体" w:hAnsi="宋体" w:hint="eastAsia"/>
        </w:rPr>
        <w:t>参考资料</w:t>
      </w:r>
      <w:bookmarkEnd w:id="4"/>
    </w:p>
    <w:p w14:paraId="65C4129E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 xml:space="preserve"> 438B </w:t>
      </w:r>
      <w:r>
        <w:rPr>
          <w:rFonts w:ascii="宋体" w:eastAsia="宋体" w:hAnsi="宋体"/>
        </w:rPr>
        <w:t>国军标开发通用文档</w:t>
      </w:r>
    </w:p>
    <w:p w14:paraId="2E0B3535" w14:textId="77777777" w:rsidR="00DD23D7" w:rsidRDefault="00A071DA">
      <w:pPr>
        <w:pStyle w:val="1"/>
        <w:ind w:firstLine="560"/>
        <w:rPr>
          <w:rFonts w:ascii="宋体" w:eastAsia="宋体" w:hAnsi="宋体"/>
        </w:rPr>
      </w:pPr>
      <w:bookmarkStart w:id="5" w:name="_Toc848595644"/>
      <w:r>
        <w:rPr>
          <w:rFonts w:ascii="宋体" w:eastAsia="宋体" w:hAnsi="宋体" w:hint="eastAsia"/>
          <w:b w:val="0"/>
          <w:bCs w:val="0"/>
        </w:rPr>
        <w:t>任务概述</w:t>
      </w:r>
      <w:bookmarkEnd w:id="5"/>
    </w:p>
    <w:p w14:paraId="7F04F037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6" w:name="_Toc1167970725"/>
      <w:r>
        <w:rPr>
          <w:rFonts w:ascii="宋体" w:eastAsia="宋体" w:hAnsi="宋体" w:hint="eastAsia"/>
        </w:rPr>
        <w:t>目标</w:t>
      </w:r>
      <w:bookmarkEnd w:id="6"/>
    </w:p>
    <w:p w14:paraId="7B80767F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构建一整套便捷高效地爬取框架，便于进行站点数据爬取，提取结构性数据。可以应用在包括数据挖掘，信息处理或存储历史数据等一系列的程序中。任何人都可以根据需求方便的修改框架内容。并且框架提供了多种类型爬虫的基类，同时使用</w:t>
      </w:r>
      <w:r>
        <w:rPr>
          <w:rFonts w:ascii="宋体" w:eastAsia="宋体" w:hAnsi="宋体"/>
        </w:rPr>
        <w:t>Twisted</w:t>
      </w:r>
      <w:r>
        <w:rPr>
          <w:rFonts w:ascii="宋体" w:eastAsia="宋体" w:hAnsi="宋体"/>
        </w:rPr>
        <w:t>这个异步</w:t>
      </w:r>
      <w:r>
        <w:rPr>
          <w:rFonts w:ascii="宋体" w:eastAsia="宋体" w:hAnsi="宋体"/>
        </w:rPr>
        <w:t>网络库来处理网络通讯。构建的架构清晰，包含了各种中间件接口，可以灵活的完成各种需求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使用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语言，以便达到简介高效的目的。</w:t>
      </w:r>
    </w:p>
    <w:p w14:paraId="0A4EE48B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7" w:name="_Toc1916397728"/>
      <w:r>
        <w:rPr>
          <w:rFonts w:ascii="宋体" w:eastAsia="宋体" w:hAnsi="宋体" w:hint="eastAsia"/>
        </w:rPr>
        <w:t>用户特点</w:t>
      </w:r>
      <w:bookmarkEnd w:id="7"/>
    </w:p>
    <w:p w14:paraId="0FA26C76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熟悉网页抓取和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的程序开发用户</w:t>
      </w:r>
      <w:r>
        <w:rPr>
          <w:rFonts w:ascii="宋体" w:eastAsia="宋体" w:hAnsi="宋体" w:hint="eastAsia"/>
        </w:rPr>
        <w:t>。</w:t>
      </w:r>
    </w:p>
    <w:p w14:paraId="652794AD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8" w:name="_Toc322282235"/>
      <w:r>
        <w:rPr>
          <w:rFonts w:ascii="宋体" w:eastAsia="宋体" w:hAnsi="宋体" w:hint="eastAsia"/>
        </w:rPr>
        <w:t>假定与约束</w:t>
      </w:r>
      <w:bookmarkEnd w:id="8"/>
    </w:p>
    <w:p w14:paraId="3A7F9853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</w:t>
      </w:r>
    </w:p>
    <w:p w14:paraId="4C037C12" w14:textId="77777777" w:rsidR="00DD23D7" w:rsidRDefault="00A071DA">
      <w:pPr>
        <w:pStyle w:val="1"/>
        <w:ind w:firstLine="560"/>
        <w:rPr>
          <w:rFonts w:ascii="宋体" w:eastAsia="宋体" w:hAnsi="宋体"/>
        </w:rPr>
      </w:pPr>
      <w:bookmarkStart w:id="9" w:name="_Toc773950122"/>
      <w:r>
        <w:rPr>
          <w:rFonts w:ascii="宋体" w:eastAsia="宋体" w:hAnsi="宋体" w:hint="eastAsia"/>
          <w:b w:val="0"/>
          <w:bCs w:val="0"/>
        </w:rPr>
        <w:t>需求规定</w:t>
      </w:r>
      <w:bookmarkEnd w:id="9"/>
    </w:p>
    <w:p w14:paraId="3CBBA92A" w14:textId="77777777" w:rsidR="00DD23D7" w:rsidRDefault="00A071DA">
      <w:pPr>
        <w:pStyle w:val="a4"/>
        <w:ind w:firstLine="420"/>
        <w:rPr>
          <w:rFonts w:ascii="宋体" w:eastAsia="宋体" w:hAnsi="宋体"/>
        </w:rPr>
      </w:pPr>
      <w:bookmarkStart w:id="10" w:name="_Ref141842914"/>
      <w:r>
        <w:rPr>
          <w:rFonts w:ascii="宋体" w:eastAsia="宋体" w:hAnsi="宋体"/>
        </w:rPr>
        <w:lastRenderedPageBreak/>
        <w:pict w14:anchorId="068213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35pt;height:292.85pt">
            <v:imagedata r:id="rId15" o:title="scrapy_architecture"/>
          </v:shape>
        </w:pict>
      </w:r>
    </w:p>
    <w:p w14:paraId="065575F2" w14:textId="77777777" w:rsidR="00DD23D7" w:rsidRDefault="00A071DA">
      <w:pPr>
        <w:pStyle w:val="a4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SEQ "</w:instrText>
      </w:r>
      <w:r>
        <w:rPr>
          <w:rFonts w:ascii="宋体" w:eastAsia="宋体" w:hAnsi="宋体"/>
        </w:rPr>
        <w:instrText>图</w:instrText>
      </w:r>
      <w:r>
        <w:rPr>
          <w:rFonts w:ascii="宋体" w:eastAsia="宋体" w:hAnsi="宋体"/>
        </w:rPr>
        <w:instrText xml:space="preserve">" \* ARABIC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框架</w:t>
      </w:r>
      <w:r>
        <w:rPr>
          <w:rFonts w:ascii="宋体" w:eastAsia="宋体" w:hAnsi="宋体" w:hint="eastAsia"/>
        </w:rPr>
        <w:t>图</w:t>
      </w:r>
      <w:bookmarkEnd w:id="10"/>
    </w:p>
    <w:p w14:paraId="179A758C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11" w:name="_Toc1872184176"/>
      <w:r>
        <w:rPr>
          <w:rFonts w:ascii="宋体" w:eastAsia="宋体" w:hAnsi="宋体" w:hint="eastAsia"/>
        </w:rPr>
        <w:t>功能要求</w:t>
      </w:r>
      <w:bookmarkEnd w:id="11"/>
    </w:p>
    <w:p w14:paraId="1B9C2AEB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2" w:name="_Toc2055420827"/>
      <w:r>
        <w:rPr>
          <w:rFonts w:eastAsia="宋体"/>
        </w:rPr>
        <w:t>需求场景及需求功能</w:t>
      </w:r>
      <w:bookmarkEnd w:id="12"/>
    </w:p>
    <w:p w14:paraId="51272F8B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当用户需要开发爬虫系统时，可以调用本框架，通过本框架提供的组件，搭建好一套高效的爬虫系统。用户花费更多的时间在逻辑实现上，而不必关心底层的实现细节。</w:t>
      </w:r>
    </w:p>
    <w:p w14:paraId="6757CDD9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软件框架必须提供以下功能：</w:t>
      </w:r>
    </w:p>
    <w:p w14:paraId="2E80DC51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爬虫引擎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负责控制数据流在系统中所有组件中流动，并在相应动作发生时触发事件</w:t>
      </w:r>
    </w:p>
    <w:p w14:paraId="2090EB24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调度功能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可调度的爬取请求队列</w:t>
      </w:r>
    </w:p>
    <w:p w14:paraId="72998424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下载功能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获取页面数据并提供给引擎，而后提供给</w:t>
      </w:r>
      <w:r>
        <w:rPr>
          <w:rFonts w:ascii="宋体" w:eastAsia="宋体" w:hAnsi="宋体"/>
        </w:rPr>
        <w:t xml:space="preserve"> spider</w:t>
      </w:r>
    </w:p>
    <w:p w14:paraId="066F3E89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处理数据功能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从抓取到的网页中（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源码）提取数据。</w:t>
      </w:r>
    </w:p>
    <w:p w14:paraId="74BEBF25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日志功能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事件日志记录</w:t>
      </w:r>
    </w:p>
    <w:p w14:paraId="54B7E32E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扩展机制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允许开发者自定义</w:t>
      </w:r>
    </w:p>
    <w:p w14:paraId="2D93358D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设置选项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用户可选运行模式</w:t>
      </w:r>
    </w:p>
    <w:p w14:paraId="037A33E6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异常处理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应急、错误处理</w:t>
      </w:r>
    </w:p>
    <w:p w14:paraId="0225B196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3" w:name="_Toc1558194657"/>
      <w:r>
        <w:rPr>
          <w:rFonts w:eastAsia="宋体"/>
        </w:rPr>
        <w:t>框架组件概述</w:t>
      </w:r>
      <w:bookmarkEnd w:id="13"/>
    </w:p>
    <w:p w14:paraId="7B1A6F5A" w14:textId="77777777" w:rsidR="00DD23D7" w:rsidRDefault="00A071DA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Scrapy Engine</w:t>
      </w:r>
    </w:p>
    <w:p w14:paraId="402EC1D0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引擎负责控制数据流在系统中所有组件中流动，并在相应动作发生时触发事件。</w:t>
      </w:r>
      <w:r>
        <w:rPr>
          <w:rFonts w:ascii="宋体" w:eastAsia="宋体" w:hAnsi="宋体"/>
        </w:rPr>
        <w:t xml:space="preserve"> </w:t>
      </w:r>
    </w:p>
    <w:p w14:paraId="5CCE2B8B" w14:textId="77777777" w:rsidR="00DD23D7" w:rsidRDefault="00A071DA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调度器</w:t>
      </w:r>
      <w:r>
        <w:rPr>
          <w:rFonts w:ascii="宋体" w:eastAsia="宋体" w:hAnsi="宋体"/>
          <w:b/>
          <w:bCs/>
        </w:rPr>
        <w:t>(Scheduler)</w:t>
      </w:r>
    </w:p>
    <w:p w14:paraId="6C694B4F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调度器从引擎接受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并将他们入队，以便之后引擎请求他们时提供给引擎。</w:t>
      </w:r>
    </w:p>
    <w:p w14:paraId="1E7B1169" w14:textId="77777777" w:rsidR="00DD23D7" w:rsidRDefault="00A071DA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下载器</w:t>
      </w:r>
      <w:r>
        <w:rPr>
          <w:rFonts w:ascii="宋体" w:eastAsia="宋体" w:hAnsi="宋体"/>
          <w:b/>
          <w:bCs/>
        </w:rPr>
        <w:t>(Downloader)</w:t>
      </w:r>
    </w:p>
    <w:p w14:paraId="7257986C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下载器负责获取页面数据并提供给引擎，而后提供给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。</w:t>
      </w:r>
    </w:p>
    <w:p w14:paraId="257F58AE" w14:textId="77777777" w:rsidR="00DD23D7" w:rsidRDefault="00A071DA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Spiders</w:t>
      </w:r>
    </w:p>
    <w:p w14:paraId="2179BEFD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URL</w:t>
      </w:r>
      <w:r>
        <w:rPr>
          <w:rFonts w:ascii="宋体" w:eastAsia="宋体" w:hAnsi="宋体"/>
        </w:rPr>
        <w:t>的类。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每个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负责处理一个特定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或一些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网站。</w:t>
      </w:r>
    </w:p>
    <w:p w14:paraId="56A0B717" w14:textId="77777777" w:rsidR="00DD23D7" w:rsidRDefault="00A071DA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Item Pipeline</w:t>
      </w:r>
    </w:p>
    <w:p w14:paraId="6E9CDC9F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Item Pipeline</w:t>
      </w:r>
      <w:r>
        <w:rPr>
          <w:rFonts w:ascii="宋体" w:eastAsia="宋体" w:hAnsi="宋体"/>
        </w:rPr>
        <w:t>负责处理被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提取出来的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。典型的处理有清理、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验证及持久化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例如存取到数据库中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</w:p>
    <w:p w14:paraId="12C8B5DA" w14:textId="77777777" w:rsidR="00DD23D7" w:rsidRDefault="00A071DA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下载器中间件</w:t>
      </w:r>
      <w:r>
        <w:rPr>
          <w:rFonts w:ascii="宋体" w:eastAsia="宋体" w:hAnsi="宋体"/>
          <w:b/>
          <w:bCs/>
        </w:rPr>
        <w:t>(Downloader middlewares)</w:t>
      </w:r>
    </w:p>
    <w:p w14:paraId="38F529DD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下载器中间件是在引擎及下载器之间的特定钩子</w:t>
      </w:r>
      <w:r>
        <w:rPr>
          <w:rFonts w:ascii="宋体" w:eastAsia="宋体" w:hAnsi="宋体"/>
        </w:rPr>
        <w:t>(speci</w:t>
      </w:r>
      <w:r>
        <w:rPr>
          <w:rFonts w:ascii="宋体" w:eastAsia="宋体" w:hAnsi="宋体"/>
        </w:rPr>
        <w:t>fic hook)</w:t>
      </w:r>
      <w:r>
        <w:rPr>
          <w:rFonts w:ascii="宋体" w:eastAsia="宋体" w:hAnsi="宋体"/>
        </w:rPr>
        <w:t>，处理</w:t>
      </w:r>
      <w:r>
        <w:rPr>
          <w:rFonts w:ascii="宋体" w:eastAsia="宋体" w:hAnsi="宋体"/>
        </w:rPr>
        <w:t>Downloader</w:t>
      </w:r>
      <w:r>
        <w:rPr>
          <w:rFonts w:ascii="宋体" w:eastAsia="宋体" w:hAnsi="宋体"/>
        </w:rPr>
        <w:t>传递给引擎的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其提供了一个简便的机制，通过插入自定义代码来扩展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功能</w:t>
      </w:r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。</w:t>
      </w:r>
    </w:p>
    <w:p w14:paraId="3053C992" w14:textId="77777777" w:rsidR="00DD23D7" w:rsidRDefault="00A071DA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Spider</w:t>
      </w:r>
      <w:r>
        <w:rPr>
          <w:rFonts w:ascii="宋体" w:eastAsia="宋体" w:hAnsi="宋体"/>
          <w:b/>
          <w:bCs/>
        </w:rPr>
        <w:t>中间件</w:t>
      </w:r>
      <w:r>
        <w:rPr>
          <w:rFonts w:ascii="宋体" w:eastAsia="宋体" w:hAnsi="宋体"/>
          <w:b/>
          <w:bCs/>
        </w:rPr>
        <w:t>(Spider middlewares)</w:t>
      </w:r>
    </w:p>
    <w:p w14:paraId="1968A80E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中间件是在引擎及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之间的特定钩子</w:t>
      </w:r>
      <w:r>
        <w:rPr>
          <w:rFonts w:ascii="宋体" w:eastAsia="宋体" w:hAnsi="宋体"/>
        </w:rPr>
        <w:t>(specific hook)</w:t>
      </w:r>
      <w:r>
        <w:rPr>
          <w:rFonts w:ascii="宋体" w:eastAsia="宋体" w:hAnsi="宋体"/>
        </w:rPr>
        <w:t>，处理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的输入</w:t>
      </w:r>
      <w:r>
        <w:rPr>
          <w:rFonts w:ascii="宋体" w:eastAsia="宋体" w:hAnsi="宋体"/>
        </w:rPr>
        <w:t>(response)</w:t>
      </w:r>
      <w:r>
        <w:rPr>
          <w:rFonts w:ascii="宋体" w:eastAsia="宋体" w:hAnsi="宋体"/>
        </w:rPr>
        <w:t>和输出</w:t>
      </w:r>
      <w:r>
        <w:rPr>
          <w:rFonts w:ascii="宋体" w:eastAsia="宋体" w:hAnsi="宋体"/>
        </w:rPr>
        <w:t>(items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requests)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其提供了一个简便的机制，通过插入自定义代码来扩展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功能。</w:t>
      </w:r>
    </w:p>
    <w:p w14:paraId="5F03D589" w14:textId="77777777" w:rsidR="00DD23D7" w:rsidRDefault="00A071DA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数据流</w:t>
      </w:r>
      <w:r>
        <w:rPr>
          <w:rFonts w:ascii="宋体" w:eastAsia="宋体" w:hAnsi="宋体"/>
          <w:b/>
          <w:bCs/>
        </w:rPr>
        <w:t>(Data flow)</w:t>
      </w:r>
    </w:p>
    <w:p w14:paraId="3123C84E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中的数据流由执行引擎控制，</w:t>
      </w:r>
      <w:r>
        <w:rPr>
          <w:rFonts w:ascii="宋体" w:eastAsia="宋体" w:hAnsi="宋体"/>
        </w:rPr>
        <w:t>其过程如下</w:t>
      </w:r>
      <w:r>
        <w:rPr>
          <w:rFonts w:ascii="宋体" w:eastAsia="宋体" w:hAnsi="宋体"/>
        </w:rPr>
        <w:t>:</w:t>
      </w:r>
    </w:p>
    <w:p w14:paraId="44C82284" w14:textId="77777777" w:rsidR="00DD23D7" w:rsidRDefault="00A071DA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引擎打开一个网站</w:t>
      </w:r>
      <w:r>
        <w:rPr>
          <w:rFonts w:ascii="宋体" w:eastAsia="宋体" w:hAnsi="宋体"/>
        </w:rPr>
        <w:t>(open a domain)</w:t>
      </w:r>
      <w:r>
        <w:rPr>
          <w:rFonts w:ascii="宋体" w:eastAsia="宋体" w:hAnsi="宋体"/>
        </w:rPr>
        <w:t>，找到处理该网站的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并向该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请求第一个要爬取的</w:t>
      </w:r>
      <w:r>
        <w:rPr>
          <w:rFonts w:ascii="宋体" w:eastAsia="宋体" w:hAnsi="宋体"/>
        </w:rPr>
        <w:t>URL(s)</w:t>
      </w:r>
      <w:r>
        <w:rPr>
          <w:rFonts w:ascii="宋体" w:eastAsia="宋体" w:hAnsi="宋体"/>
        </w:rPr>
        <w:t>。</w:t>
      </w:r>
    </w:p>
    <w:p w14:paraId="4CE0F50C" w14:textId="77777777" w:rsidR="00DD23D7" w:rsidRDefault="00A071DA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引擎从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中获取到第一个要爬取的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并在调度器</w:t>
      </w:r>
      <w:r>
        <w:rPr>
          <w:rFonts w:ascii="宋体" w:eastAsia="宋体" w:hAnsi="宋体"/>
        </w:rPr>
        <w:t>(Scheduler)</w:t>
      </w:r>
      <w:r>
        <w:rPr>
          <w:rFonts w:ascii="宋体" w:eastAsia="宋体" w:hAnsi="宋体"/>
        </w:rPr>
        <w:t>以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调度。</w:t>
      </w:r>
    </w:p>
    <w:p w14:paraId="6D25B80E" w14:textId="77777777" w:rsidR="00DD23D7" w:rsidRDefault="00A071DA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引擎向调度器请求下一个要爬取的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。</w:t>
      </w:r>
    </w:p>
    <w:p w14:paraId="5B12E419" w14:textId="77777777" w:rsidR="00DD23D7" w:rsidRDefault="00A071DA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调度器返回下一个要爬取的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给引擎，引擎将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通过下载中间件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请求</w:t>
      </w:r>
      <w:r>
        <w:rPr>
          <w:rFonts w:ascii="宋体" w:eastAsia="宋体" w:hAnsi="宋体"/>
        </w:rPr>
        <w:t>(request)</w:t>
      </w:r>
      <w:r>
        <w:rPr>
          <w:rFonts w:ascii="宋体" w:eastAsia="宋体" w:hAnsi="宋体"/>
        </w:rPr>
        <w:t>方向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转发给下载器</w:t>
      </w:r>
      <w:r>
        <w:rPr>
          <w:rFonts w:ascii="宋体" w:eastAsia="宋体" w:hAnsi="宋体"/>
        </w:rPr>
        <w:t>(Downloader)</w:t>
      </w:r>
      <w:r>
        <w:rPr>
          <w:rFonts w:ascii="宋体" w:eastAsia="宋体" w:hAnsi="宋体"/>
        </w:rPr>
        <w:t>。</w:t>
      </w:r>
    </w:p>
    <w:p w14:paraId="7EC58C63" w14:textId="77777777" w:rsidR="00DD23D7" w:rsidRDefault="00A071DA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一旦页面下载完毕，下载器生成一个该页面的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，并将其通过下载中间件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返回</w:t>
      </w:r>
      <w:r>
        <w:rPr>
          <w:rFonts w:ascii="宋体" w:eastAsia="宋体" w:hAnsi="宋体"/>
        </w:rPr>
        <w:t>(response)</w:t>
      </w:r>
      <w:r>
        <w:rPr>
          <w:rFonts w:ascii="宋体" w:eastAsia="宋体" w:hAnsi="宋体"/>
        </w:rPr>
        <w:t>方向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发送给引擎。</w:t>
      </w:r>
    </w:p>
    <w:p w14:paraId="7BA7B516" w14:textId="77777777" w:rsidR="00DD23D7" w:rsidRDefault="00A071DA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引擎从下载器中接收到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并通过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输入方向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发送给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处理。</w:t>
      </w:r>
    </w:p>
    <w:p w14:paraId="6BDB0866" w14:textId="77777777" w:rsidR="00DD23D7" w:rsidRDefault="00A071DA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处理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并返回爬取到的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跟进的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新的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给引擎。</w:t>
      </w:r>
    </w:p>
    <w:p w14:paraId="4CDE1130" w14:textId="77777777" w:rsidR="00DD23D7" w:rsidRDefault="00A071DA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引擎将</w:t>
      </w:r>
      <w:r>
        <w:rPr>
          <w:rFonts w:ascii="宋体" w:eastAsia="宋体" w:hAnsi="宋体"/>
        </w:rPr>
        <w:t>(Spider</w:t>
      </w:r>
      <w:r>
        <w:rPr>
          <w:rFonts w:ascii="宋体" w:eastAsia="宋体" w:hAnsi="宋体"/>
        </w:rPr>
        <w:t>返回的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爬取到的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给</w:t>
      </w:r>
      <w:r>
        <w:rPr>
          <w:rFonts w:ascii="宋体" w:eastAsia="宋体" w:hAnsi="宋体"/>
        </w:rPr>
        <w:t>Item Pipeline</w:t>
      </w:r>
      <w:r>
        <w:rPr>
          <w:rFonts w:ascii="宋体" w:eastAsia="宋体" w:hAnsi="宋体"/>
        </w:rPr>
        <w:t>，将</w:t>
      </w:r>
      <w:r>
        <w:rPr>
          <w:rFonts w:ascii="宋体" w:eastAsia="宋体" w:hAnsi="宋体"/>
        </w:rPr>
        <w:t>(Spider</w:t>
      </w:r>
      <w:r>
        <w:rPr>
          <w:rFonts w:ascii="宋体" w:eastAsia="宋体" w:hAnsi="宋体"/>
        </w:rPr>
        <w:t>返回的</w:t>
      </w:r>
      <w:r>
        <w:rPr>
          <w:rFonts w:ascii="宋体" w:eastAsia="宋体" w:hAnsi="宋体"/>
        </w:rPr>
        <w:t>)Request</w:t>
      </w:r>
      <w:r>
        <w:rPr>
          <w:rFonts w:ascii="宋体" w:eastAsia="宋体" w:hAnsi="宋体"/>
        </w:rPr>
        <w:lastRenderedPageBreak/>
        <w:t>给调度</w:t>
      </w:r>
      <w:r>
        <w:pict w14:anchorId="472B49FD">
          <v:shape id="图片 2" o:spid="_x0000_s1027" type="#_x0000_t75" style="position:absolute;left:0;text-align:left;margin-left:-86.6pt;margin-top:247.8pt;width:587.8pt;height:371.4pt;z-index:1;mso-wrap-distance-top:0;mso-wrap-distance-bottom:0;mso-position-horizontal-relative:text;mso-position-vertical-relative:text">
            <v:imagedata r:id="rId16" o:title="用例图"/>
            <w10:wrap type="topAndBottom"/>
          </v:shape>
        </w:pict>
      </w:r>
      <w:r>
        <w:rPr>
          <w:rFonts w:ascii="宋体" w:eastAsia="宋体" w:hAnsi="宋体"/>
        </w:rPr>
        <w:t>器。</w:t>
      </w:r>
    </w:p>
    <w:p w14:paraId="7E463A12" w14:textId="77777777" w:rsidR="00DD23D7" w:rsidRDefault="00A071DA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从第二步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重复直到调度器中没有更多地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，引擎关闭该网站。</w:t>
      </w:r>
    </w:p>
    <w:p w14:paraId="672ECA5C" w14:textId="77777777" w:rsidR="00DD23D7" w:rsidRDefault="00A071DA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事件驱动网络</w:t>
      </w:r>
      <w:r>
        <w:rPr>
          <w:rFonts w:ascii="宋体" w:eastAsia="宋体" w:hAnsi="宋体"/>
          <w:b/>
          <w:bCs/>
        </w:rPr>
        <w:t>(Event-driven networking)</w:t>
      </w:r>
    </w:p>
    <w:p w14:paraId="09161526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基于事件驱动网络框架</w:t>
      </w:r>
      <w:r>
        <w:rPr>
          <w:rFonts w:ascii="宋体" w:eastAsia="宋体" w:hAnsi="宋体"/>
        </w:rPr>
        <w:t> </w:t>
      </w:r>
      <w:hyperlink r:id="rId17" w:history="1">
        <w:r>
          <w:rPr>
            <w:rFonts w:ascii="宋体" w:eastAsia="宋体" w:hAnsi="宋体"/>
          </w:rPr>
          <w:t>Twisted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编写。因此，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基于并发性考虑由非阻塞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即异步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的实现。</w:t>
      </w:r>
    </w:p>
    <w:p w14:paraId="2F361199" w14:textId="77777777" w:rsidR="00DD23D7" w:rsidRDefault="00A071DA">
      <w:pPr>
        <w:pStyle w:val="3"/>
        <w:ind w:firstLine="360"/>
      </w:pPr>
      <w:bookmarkStart w:id="14" w:name="_Toc616920281"/>
      <w:r>
        <w:t>Scapy</w:t>
      </w:r>
      <w:r>
        <w:t>框架用例</w:t>
      </w:r>
      <w:bookmarkEnd w:id="14"/>
    </w:p>
    <w:p w14:paraId="484DD64D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在实际环境中，开发者和使用者的身份一般重叠，但划分为两类，使得用例图更清晰。更多复杂的业务逻辑，将在日后的实验中，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通过类图、甘特图、流程图等更直观的形式表现。</w:t>
      </w:r>
    </w:p>
    <w:p w14:paraId="6D2318E5" w14:textId="77777777" w:rsidR="00DD23D7" w:rsidRDefault="00DD23D7"/>
    <w:p w14:paraId="767EE99F" w14:textId="77777777" w:rsidR="00DD23D7" w:rsidRDefault="00DD23D7">
      <w:pPr>
        <w:rPr>
          <w:ins w:id="15" w:author="liuchao" w:date="2017-04-28T16:14:00Z"/>
        </w:rPr>
      </w:pPr>
    </w:p>
    <w:p w14:paraId="7DD57045" w14:textId="77777777" w:rsidR="00507804" w:rsidRDefault="00507804">
      <w:pPr>
        <w:rPr>
          <w:rFonts w:hint="eastAsia"/>
        </w:rPr>
      </w:pPr>
      <w:commentRangeStart w:id="16"/>
      <w:ins w:id="17" w:author="liuchao" w:date="2017-04-28T16:14:00Z">
        <w:r>
          <w:rPr>
            <w:rFonts w:hint="eastAsia"/>
          </w:rPr>
          <w:t>图</w:t>
        </w:r>
        <w:r>
          <w:rPr>
            <w:rFonts w:hint="eastAsia"/>
          </w:rPr>
          <w:t xml:space="preserve">1 </w:t>
        </w:r>
        <w:r>
          <w:t>…</w:t>
        </w:r>
        <w:commentRangeEnd w:id="16"/>
        <w:r>
          <w:rPr>
            <w:rStyle w:val="aff3"/>
          </w:rPr>
          <w:commentReference w:id="16"/>
        </w:r>
      </w:ins>
    </w:p>
    <w:p w14:paraId="0040FC7C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8" w:name="_Toc1587800467"/>
      <w:r>
        <w:rPr>
          <w:rFonts w:eastAsia="宋体"/>
        </w:rPr>
        <w:t>Spiders</w:t>
      </w:r>
      <w:bookmarkEnd w:id="18"/>
    </w:p>
    <w:p w14:paraId="5822C66F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类定义了如何爬取某个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>某些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网站。包括了爬取的动作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例如</w:t>
      </w:r>
      <w:r>
        <w:rPr>
          <w:rFonts w:ascii="宋体" w:eastAsia="宋体" w:hAnsi="宋体"/>
        </w:rPr>
        <w:t>:</w:t>
      </w:r>
      <w:r>
        <w:rPr>
          <w:rFonts w:ascii="宋体" w:eastAsia="宋体" w:hAnsi="宋体"/>
        </w:rPr>
        <w:t>是否跟进链接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以及</w:t>
      </w:r>
      <w:r>
        <w:rPr>
          <w:rFonts w:ascii="宋体" w:eastAsia="宋体" w:hAnsi="宋体"/>
        </w:rPr>
        <w:lastRenderedPageBreak/>
        <w:t>如何从网页的内容中提取结构化数据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爬取</w:t>
      </w:r>
      <w:r>
        <w:rPr>
          <w:rFonts w:ascii="宋体" w:eastAsia="宋体" w:hAnsi="宋体"/>
        </w:rPr>
        <w:t>item)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换句话说，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就是您定义爬取的动作及分析某个网页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或者是有些网页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的地方。</w:t>
      </w:r>
    </w:p>
    <w:p w14:paraId="492382AB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对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来说，爬取的循环类似如下过程</w:t>
      </w:r>
      <w:r>
        <w:rPr>
          <w:rFonts w:ascii="宋体" w:eastAsia="宋体" w:hAnsi="宋体"/>
        </w:rPr>
        <w:t>:</w:t>
      </w:r>
    </w:p>
    <w:p w14:paraId="7258A306" w14:textId="77777777" w:rsidR="00DD23D7" w:rsidRDefault="00A071DA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以初始的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初始化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，并设置回调函数。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当该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下载完毕并返回时，将生成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，并作为参数传给该回调函数。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中初始的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是通过调用</w:t>
      </w:r>
      <w:r>
        <w:rPr>
          <w:rFonts w:ascii="宋体" w:eastAsia="宋体" w:hAnsi="宋体"/>
        </w:rPr>
        <w:t> </w:t>
      </w:r>
      <w:hyperlink r:id="rId20" w:anchor="scrapy.spiders.Spider.start_requests" w:tooltip="scrapy.spiders.Spider.start_requests" w:history="1">
        <w:r>
          <w:rPr>
            <w:rFonts w:ascii="宋体" w:eastAsia="宋体" w:hAnsi="宋体"/>
          </w:rPr>
          <w:t>start_requests()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来获取。</w:t>
      </w:r>
      <w:r>
        <w:rPr>
          <w:rFonts w:ascii="宋体" w:eastAsia="宋体" w:hAnsi="宋体"/>
        </w:rPr>
        <w:t> </w:t>
      </w:r>
      <w:hyperlink r:id="rId21" w:anchor="scrapy.spiders.Spider.start_requests" w:tooltip="scrapy.spiders.Spider.start_requests" w:history="1">
        <w:r>
          <w:rPr>
            <w:rFonts w:ascii="宋体" w:eastAsia="宋体" w:hAnsi="宋体"/>
          </w:rPr>
          <w:t>start_requests()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读取</w:t>
      </w:r>
      <w:r>
        <w:rPr>
          <w:rFonts w:ascii="宋体" w:eastAsia="宋体" w:hAnsi="宋体"/>
        </w:rPr>
        <w:t> </w:t>
      </w:r>
      <w:hyperlink r:id="rId22" w:anchor="scrapy.spiders.Spider.start_urls" w:tooltip="scrapy.spiders.Spider.start_urls" w:history="1">
        <w:r>
          <w:rPr>
            <w:rFonts w:ascii="宋体" w:eastAsia="宋体" w:hAnsi="宋体"/>
          </w:rPr>
          <w:t>start_urls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中的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并以</w:t>
      </w:r>
      <w:r>
        <w:rPr>
          <w:rFonts w:ascii="宋体" w:eastAsia="宋体" w:hAnsi="宋体"/>
        </w:rPr>
        <w:t> </w:t>
      </w:r>
      <w:hyperlink r:id="rId23" w:anchor="scrapy.spiders.Spider.parse" w:tooltip="scrapy.spiders.Spider.parse" w:history="1">
        <w:r>
          <w:rPr>
            <w:rFonts w:ascii="宋体" w:eastAsia="宋体" w:hAnsi="宋体"/>
          </w:rPr>
          <w:t>parse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为回调函数生成</w:t>
      </w:r>
      <w:r>
        <w:rPr>
          <w:rFonts w:ascii="宋体" w:eastAsia="宋体" w:hAnsi="宋体"/>
        </w:rPr>
        <w:t> </w:t>
      </w:r>
      <w:hyperlink r:id="rId24" w:anchor="scrapy.http.Request" w:tooltip="scrapy.http.Request" w:history="1">
        <w:r>
          <w:rPr>
            <w:rFonts w:ascii="宋体" w:eastAsia="宋体" w:hAnsi="宋体"/>
          </w:rPr>
          <w:t>Request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。</w:t>
      </w:r>
    </w:p>
    <w:p w14:paraId="4D731344" w14:textId="77777777" w:rsidR="00DD23D7" w:rsidRDefault="00A071DA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在回调函数内分析返回的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网页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内容，返回</w:t>
      </w:r>
      <w:r>
        <w:rPr>
          <w:rFonts w:ascii="宋体" w:eastAsia="宋体" w:hAnsi="宋体"/>
        </w:rPr>
        <w:t> </w:t>
      </w:r>
      <w:hyperlink r:id="rId25" w:anchor="scrapy.item.Item" w:tooltip="scrapy.item.Item" w:history="1">
        <w:r>
          <w:rPr>
            <w:rFonts w:ascii="宋体" w:eastAsia="宋体" w:hAnsi="宋体"/>
          </w:rPr>
          <w:t>Item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对象、</w:t>
      </w:r>
      <w:r>
        <w:rPr>
          <w:rFonts w:ascii="宋体" w:eastAsia="宋体" w:hAnsi="宋体"/>
        </w:rPr>
        <w:t>dict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 </w:t>
      </w:r>
      <w:hyperlink r:id="rId26" w:anchor="scrapy.http.Request" w:tooltip="scrapy.http.Request" w:history="1">
        <w:r>
          <w:rPr>
            <w:rFonts w:ascii="宋体" w:eastAsia="宋体" w:hAnsi="宋体"/>
          </w:rPr>
          <w:t>Request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或者一个包括三者的可迭代容器。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返回的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对象之后会经过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处理，下载相应的内容，并调用设置的</w:t>
      </w:r>
      <w:r>
        <w:rPr>
          <w:rFonts w:ascii="宋体" w:eastAsia="宋体" w:hAnsi="宋体"/>
        </w:rPr>
        <w:t>callback</w:t>
      </w:r>
      <w:r>
        <w:rPr>
          <w:rFonts w:ascii="宋体" w:eastAsia="宋体" w:hAnsi="宋体"/>
        </w:rPr>
        <w:t>函数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函数可相同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。</w:t>
      </w:r>
    </w:p>
    <w:p w14:paraId="52B6FBBB" w14:textId="77777777" w:rsidR="00DD23D7" w:rsidRDefault="00A071DA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在回调函数内，您可以使用</w:t>
      </w:r>
      <w:r>
        <w:rPr>
          <w:rFonts w:ascii="宋体" w:eastAsia="宋体" w:hAnsi="宋体"/>
        </w:rPr>
        <w:t> </w:t>
      </w:r>
      <w:hyperlink r:id="rId27" w:anchor="topics-selectors" w:history="1">
        <w:r>
          <w:rPr>
            <w:rFonts w:ascii="宋体" w:eastAsia="宋体" w:hAnsi="宋体"/>
          </w:rPr>
          <w:t>选择器</w:t>
        </w:r>
        <w:r>
          <w:rPr>
            <w:rFonts w:ascii="宋体" w:eastAsia="宋体" w:hAnsi="宋体"/>
          </w:rPr>
          <w:t>(Selectors)</w:t>
        </w:r>
      </w:hyperlink>
      <w:r>
        <w:rPr>
          <w:rFonts w:ascii="宋体" w:eastAsia="宋体" w:hAnsi="宋体"/>
        </w:rPr>
        <w:t> (</w:t>
      </w:r>
      <w:r>
        <w:rPr>
          <w:rFonts w:ascii="宋体" w:eastAsia="宋体" w:hAnsi="宋体"/>
        </w:rPr>
        <w:t>您也可以使用</w:t>
      </w:r>
      <w:r>
        <w:rPr>
          <w:rFonts w:ascii="宋体" w:eastAsia="宋体" w:hAnsi="宋体"/>
        </w:rPr>
        <w:t xml:space="preserve">BeautifulSoup, lxml </w:t>
      </w:r>
      <w:r>
        <w:rPr>
          <w:rFonts w:ascii="宋体" w:eastAsia="宋体" w:hAnsi="宋体"/>
        </w:rPr>
        <w:t>或者您想用的任何解析器</w:t>
      </w:r>
      <w:r>
        <w:rPr>
          <w:rFonts w:ascii="宋体" w:eastAsia="宋体" w:hAnsi="宋体"/>
        </w:rPr>
        <w:t xml:space="preserve">) </w:t>
      </w:r>
      <w:r>
        <w:rPr>
          <w:rFonts w:ascii="宋体" w:eastAsia="宋体" w:hAnsi="宋体"/>
        </w:rPr>
        <w:t>来分析网页内容，并根据分析的数据生成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。</w:t>
      </w:r>
    </w:p>
    <w:p w14:paraId="50E42194" w14:textId="77777777" w:rsidR="00DD23D7" w:rsidRDefault="00A071DA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最后，由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返回的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将被存到数据库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由某些</w:t>
      </w:r>
      <w:r>
        <w:rPr>
          <w:rFonts w:ascii="宋体" w:eastAsia="宋体" w:hAnsi="宋体"/>
        </w:rPr>
        <w:t> </w:t>
      </w:r>
      <w:hyperlink r:id="rId28" w:anchor="topics-item-pipeline" w:history="1">
        <w:r>
          <w:rPr>
            <w:rFonts w:ascii="宋体" w:eastAsia="宋体" w:hAnsi="宋体"/>
          </w:rPr>
          <w:t>Item Pipeline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处理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或使用</w:t>
      </w:r>
      <w:r>
        <w:rPr>
          <w:rFonts w:ascii="宋体" w:eastAsia="宋体" w:hAnsi="宋体"/>
        </w:rPr>
        <w:t> </w:t>
      </w:r>
      <w:hyperlink r:id="rId29" w:anchor="topics-feed-exports" w:history="1">
        <w:r>
          <w:rPr>
            <w:rFonts w:ascii="宋体" w:eastAsia="宋体" w:hAnsi="宋体"/>
          </w:rPr>
          <w:t>Feed exports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存入到文件中。</w:t>
      </w:r>
    </w:p>
    <w:p w14:paraId="5AE91324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9" w:name="_Toc513807113"/>
      <w:r>
        <w:rPr>
          <w:rFonts w:eastAsia="宋体"/>
        </w:rPr>
        <w:t>选择器</w:t>
      </w:r>
      <w:r>
        <w:rPr>
          <w:rFonts w:eastAsia="宋体"/>
        </w:rPr>
        <w:t>(Selectors)</w:t>
      </w:r>
      <w:bookmarkEnd w:id="19"/>
    </w:p>
    <w:p w14:paraId="3A9026E4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当抓取网页时，你做的最常见的任务是从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源码中提取数据。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提取数据有自己的一套机制。它们被称作选择器</w:t>
      </w:r>
      <w:r>
        <w:rPr>
          <w:rFonts w:ascii="宋体" w:eastAsia="宋体" w:hAnsi="宋体"/>
        </w:rPr>
        <w:t>(seletors)</w:t>
      </w:r>
      <w:r>
        <w:rPr>
          <w:rFonts w:ascii="宋体" w:eastAsia="宋体" w:hAnsi="宋体"/>
        </w:rPr>
        <w:t>，因为他们通过特定的</w:t>
      </w:r>
      <w:r>
        <w:rPr>
          <w:rFonts w:ascii="宋体" w:eastAsia="宋体" w:hAnsi="宋体"/>
        </w:rPr>
        <w:t> </w:t>
      </w:r>
      <w:hyperlink r:id="rId30" w:history="1">
        <w:r>
          <w:rPr>
            <w:rFonts w:ascii="宋体" w:eastAsia="宋体" w:hAnsi="宋体"/>
          </w:rPr>
          <w:t>XPath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或者</w:t>
      </w:r>
      <w:r>
        <w:rPr>
          <w:rFonts w:ascii="宋体" w:eastAsia="宋体" w:hAnsi="宋体"/>
        </w:rPr>
        <w:t> </w:t>
      </w:r>
      <w:hyperlink r:id="rId31" w:history="1">
        <w:r>
          <w:rPr>
            <w:rFonts w:ascii="宋体" w:eastAsia="宋体" w:hAnsi="宋体"/>
          </w:rPr>
          <w:t>CSS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表达式来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选择</w:t>
      </w:r>
      <w:r>
        <w:rPr>
          <w:rFonts w:ascii="宋体" w:eastAsia="宋体" w:hAnsi="宋体"/>
        </w:rPr>
        <w:t>” HTML</w:t>
      </w:r>
      <w:r>
        <w:rPr>
          <w:rFonts w:ascii="宋体" w:eastAsia="宋体" w:hAnsi="宋体"/>
        </w:rPr>
        <w:t>文件中的某个部分。</w:t>
      </w:r>
    </w:p>
    <w:p w14:paraId="4730D85D" w14:textId="77777777" w:rsidR="00DD23D7" w:rsidRDefault="00A071DA">
      <w:pPr>
        <w:rPr>
          <w:rFonts w:ascii="宋体" w:eastAsia="宋体" w:hAnsi="宋体"/>
        </w:rPr>
      </w:pPr>
      <w:hyperlink r:id="rId32" w:history="1">
        <w:r>
          <w:rPr>
            <w:rFonts w:ascii="宋体" w:eastAsia="宋体" w:hAnsi="宋体"/>
          </w:rPr>
          <w:t>XPath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是一门用来在</w:t>
      </w:r>
      <w:r>
        <w:rPr>
          <w:rFonts w:ascii="宋体" w:eastAsia="宋体" w:hAnsi="宋体"/>
        </w:rPr>
        <w:t>XML</w:t>
      </w:r>
      <w:r>
        <w:rPr>
          <w:rFonts w:ascii="宋体" w:eastAsia="宋体" w:hAnsi="宋体"/>
        </w:rPr>
        <w:t>文件中选择节点的语言，也可以用在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上。</w:t>
      </w:r>
      <w:r>
        <w:rPr>
          <w:rFonts w:ascii="宋体" w:eastAsia="宋体" w:hAnsi="宋体"/>
        </w:rPr>
        <w:t> </w:t>
      </w:r>
      <w:hyperlink r:id="rId33" w:history="1">
        <w:r>
          <w:rPr>
            <w:rFonts w:ascii="宋体" w:eastAsia="宋体" w:hAnsi="宋体"/>
          </w:rPr>
          <w:t>CSS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是一门将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文档样式化的语言。选择器由它定义，并与特定的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元素的样式相关连。</w:t>
      </w:r>
    </w:p>
    <w:p w14:paraId="37E931F7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选择器构建于</w:t>
      </w:r>
      <w:r>
        <w:rPr>
          <w:rFonts w:ascii="宋体" w:eastAsia="宋体" w:hAnsi="宋体"/>
        </w:rPr>
        <w:t> </w:t>
      </w:r>
      <w:hyperlink r:id="rId34" w:history="1">
        <w:r>
          <w:rPr>
            <w:rFonts w:ascii="宋体" w:eastAsia="宋体" w:hAnsi="宋体"/>
          </w:rPr>
          <w:t>lxml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库之上，这意味着它们在速度和解析准确性上非常相似。</w:t>
      </w:r>
    </w:p>
    <w:p w14:paraId="082EA3D4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不同于</w:t>
      </w:r>
      <w:r>
        <w:rPr>
          <w:rFonts w:ascii="宋体" w:eastAsia="宋体" w:hAnsi="宋体"/>
        </w:rPr>
        <w:t> </w:t>
      </w:r>
      <w:hyperlink r:id="rId35" w:history="1">
        <w:r>
          <w:rPr>
            <w:rFonts w:ascii="宋体" w:eastAsia="宋体" w:hAnsi="宋体"/>
          </w:rPr>
          <w:t>lxml</w:t>
        </w:r>
      </w:hyperlink>
      <w:r>
        <w:rPr>
          <w:rFonts w:ascii="宋体" w:eastAsia="宋体" w:hAnsi="宋体"/>
        </w:rPr>
        <w:t> API</w:t>
      </w:r>
      <w:r>
        <w:rPr>
          <w:rFonts w:ascii="宋体" w:eastAsia="宋体" w:hAnsi="宋体"/>
        </w:rPr>
        <w:t>的臃肿，该</w:t>
      </w:r>
      <w:r>
        <w:rPr>
          <w:rFonts w:ascii="宋体" w:eastAsia="宋体" w:hAnsi="宋体"/>
        </w:rPr>
        <w:t>API</w:t>
      </w:r>
      <w:r>
        <w:rPr>
          <w:rFonts w:ascii="宋体" w:eastAsia="宋体" w:hAnsi="宋体"/>
        </w:rPr>
        <w:t>短小而简洁。这是因为</w:t>
      </w:r>
      <w:r>
        <w:rPr>
          <w:rFonts w:ascii="宋体" w:eastAsia="宋体" w:hAnsi="宋体"/>
        </w:rPr>
        <w:t> </w:t>
      </w:r>
      <w:hyperlink r:id="rId36" w:history="1">
        <w:r>
          <w:rPr>
            <w:rFonts w:ascii="宋体" w:eastAsia="宋体" w:hAnsi="宋体"/>
          </w:rPr>
          <w:t>lxml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库除了用来选择标记化文档外，还可以用到许多任务上。</w:t>
      </w:r>
    </w:p>
    <w:p w14:paraId="004FC05B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0" w:name="_Toc1306943947"/>
      <w:r>
        <w:rPr>
          <w:rFonts w:eastAsia="宋体"/>
        </w:rPr>
        <w:t>Items</w:t>
      </w:r>
      <w:bookmarkEnd w:id="20"/>
    </w:p>
    <w:p w14:paraId="0E93095A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爬取的</w:t>
      </w:r>
      <w:r>
        <w:rPr>
          <w:rFonts w:ascii="宋体" w:eastAsia="宋体" w:hAnsi="宋体"/>
        </w:rPr>
        <w:t>主要目标就是从非结构性的数据源提取结构性数据，例如网页。</w:t>
      </w:r>
      <w:r>
        <w:rPr>
          <w:rFonts w:ascii="宋体" w:eastAsia="宋体" w:hAnsi="宋体"/>
        </w:rPr>
        <w:t xml:space="preserve"> Scrapy spider</w:t>
      </w:r>
      <w:r>
        <w:rPr>
          <w:rFonts w:ascii="宋体" w:eastAsia="宋体" w:hAnsi="宋体"/>
        </w:rPr>
        <w:t>可以以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dict</w:t>
      </w:r>
      <w:r>
        <w:rPr>
          <w:rFonts w:ascii="宋体" w:eastAsia="宋体" w:hAnsi="宋体"/>
        </w:rPr>
        <w:t>来返回提取的数据，虽然</w:t>
      </w:r>
      <w:r>
        <w:rPr>
          <w:rFonts w:ascii="宋体" w:eastAsia="宋体" w:hAnsi="宋体"/>
        </w:rPr>
        <w:t>dict</w:t>
      </w:r>
      <w:r>
        <w:rPr>
          <w:rFonts w:ascii="宋体" w:eastAsia="宋体" w:hAnsi="宋体"/>
        </w:rPr>
        <w:t>很方便，并且用起来也熟悉，但是其缺少结构性，容易打错字段的名字或者返回不一致的数据，尤其在具有多个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的大项目中。</w:t>
      </w:r>
    </w:p>
    <w:p w14:paraId="39DA6E34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为了定义常用的输出数据，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提供了</w:t>
      </w:r>
      <w:r>
        <w:rPr>
          <w:rFonts w:ascii="宋体" w:eastAsia="宋体" w:hAnsi="宋体"/>
        </w:rPr>
        <w:t> </w:t>
      </w:r>
      <w:hyperlink r:id="rId37" w:anchor="scrapy.item.Item" w:tooltip="scrapy.item.Item" w:history="1">
        <w:r>
          <w:rPr>
            <w:rFonts w:ascii="宋体" w:eastAsia="宋体" w:hAnsi="宋体"/>
          </w:rPr>
          <w:t>Item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类。</w:t>
      </w:r>
      <w:r>
        <w:rPr>
          <w:rFonts w:ascii="宋体" w:eastAsia="宋体" w:hAnsi="宋体"/>
        </w:rPr>
        <w:t> </w:t>
      </w:r>
      <w:hyperlink r:id="rId38" w:anchor="scrapy.item.Item" w:tooltip="scrapy.item.Item" w:history="1">
        <w:r>
          <w:rPr>
            <w:rFonts w:ascii="宋体" w:eastAsia="宋体" w:hAnsi="宋体"/>
          </w:rPr>
          <w:t>Item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对象是种简单的容器，保存了爬取到得数据。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其提供了</w:t>
      </w:r>
      <w:hyperlink r:id="rId39" w:anchor="dict" w:history="1">
        <w:r>
          <w:rPr>
            <w:rFonts w:ascii="宋体" w:eastAsia="宋体" w:hAnsi="宋体"/>
          </w:rPr>
          <w:t>类似于词典</w:t>
        </w:r>
        <w:r>
          <w:rPr>
            <w:rFonts w:ascii="宋体" w:eastAsia="宋体" w:hAnsi="宋体"/>
          </w:rPr>
          <w:t>(dicti</w:t>
        </w:r>
        <w:r>
          <w:rPr>
            <w:rFonts w:ascii="宋体" w:eastAsia="宋体" w:hAnsi="宋体"/>
          </w:rPr>
          <w:t>onary-like)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API</w:t>
      </w:r>
      <w:r>
        <w:rPr>
          <w:rFonts w:ascii="宋体" w:eastAsia="宋体" w:hAnsi="宋体"/>
        </w:rPr>
        <w:t>以及用于声明可用字段的</w:t>
      </w:r>
      <w:r>
        <w:rPr>
          <w:rFonts w:ascii="宋体" w:eastAsia="宋体" w:hAnsi="宋体"/>
        </w:rPr>
        <w:lastRenderedPageBreak/>
        <w:t>简单语法。</w:t>
      </w:r>
    </w:p>
    <w:p w14:paraId="0BC2A50E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许多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组件使用了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提供的额外信息</w:t>
      </w:r>
      <w:r>
        <w:rPr>
          <w:rFonts w:ascii="宋体" w:eastAsia="宋体" w:hAnsi="宋体"/>
        </w:rPr>
        <w:t>: exporter</w:t>
      </w:r>
      <w:r>
        <w:rPr>
          <w:rFonts w:ascii="宋体" w:eastAsia="宋体" w:hAnsi="宋体"/>
        </w:rPr>
        <w:t>根据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声明的字段来导出数据、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序列化可以通过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字段的元数据</w:t>
      </w:r>
      <w:r>
        <w:rPr>
          <w:rFonts w:ascii="宋体" w:eastAsia="宋体" w:hAnsi="宋体"/>
        </w:rPr>
        <w:t>(metadata)</w:t>
      </w:r>
      <w:r>
        <w:rPr>
          <w:rFonts w:ascii="宋体" w:eastAsia="宋体" w:hAnsi="宋体"/>
        </w:rPr>
        <w:t>来定义、</w:t>
      </w:r>
      <w:r>
        <w:rPr>
          <w:rFonts w:ascii="宋体" w:eastAsia="宋体" w:hAnsi="宋体"/>
        </w:rPr>
        <w:t> trackref </w:t>
      </w:r>
      <w:r>
        <w:rPr>
          <w:rFonts w:ascii="宋体" w:eastAsia="宋体" w:hAnsi="宋体"/>
        </w:rPr>
        <w:t>追踪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实例来帮助寻找内存泄露</w:t>
      </w:r>
      <w:r>
        <w:rPr>
          <w:rFonts w:ascii="宋体" w:eastAsia="宋体" w:hAnsi="宋体"/>
        </w:rPr>
        <w:t xml:space="preserve"> (see </w:t>
      </w:r>
      <w:hyperlink r:id="rId40" w:anchor="topics-leaks-trackrefs" w:history="1">
        <w:r>
          <w:rPr>
            <w:rFonts w:ascii="宋体" w:eastAsia="宋体" w:hAnsi="宋体"/>
          </w:rPr>
          <w:t>使用</w:t>
        </w:r>
        <w:r>
          <w:rPr>
            <w:rFonts w:ascii="宋体" w:eastAsia="宋体" w:hAnsi="宋体"/>
          </w:rPr>
          <w:t xml:space="preserve"> </w:t>
        </w:r>
        <w:r>
          <w:rPr>
            <w:rFonts w:ascii="宋体" w:eastAsia="宋体" w:hAnsi="宋体"/>
          </w:rPr>
          <w:t xml:space="preserve">trackref </w:t>
        </w:r>
        <w:r>
          <w:rPr>
            <w:rFonts w:ascii="宋体" w:eastAsia="宋体" w:hAnsi="宋体"/>
          </w:rPr>
          <w:t>调试内存泄露</w:t>
        </w:r>
      </w:hyperlink>
      <w:r>
        <w:rPr>
          <w:rFonts w:ascii="宋体" w:eastAsia="宋体" w:hAnsi="宋体"/>
        </w:rPr>
        <w:t xml:space="preserve">) </w:t>
      </w:r>
      <w:r>
        <w:rPr>
          <w:rFonts w:ascii="宋体" w:eastAsia="宋体" w:hAnsi="宋体"/>
        </w:rPr>
        <w:t>等等。</w:t>
      </w:r>
    </w:p>
    <w:p w14:paraId="4542BFCF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1" w:name="_Toc1085726628"/>
      <w:r>
        <w:rPr>
          <w:rFonts w:eastAsia="宋体"/>
        </w:rPr>
        <w:t>Item Loaders</w:t>
      </w:r>
      <w:bookmarkEnd w:id="21"/>
    </w:p>
    <w:p w14:paraId="2CC54B1B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Item Loaders </w:t>
      </w:r>
      <w:r>
        <w:rPr>
          <w:rFonts w:ascii="宋体" w:eastAsia="宋体" w:hAnsi="宋体"/>
        </w:rPr>
        <w:t>提供了一种简便的构件（</w:t>
      </w:r>
      <w:r>
        <w:rPr>
          <w:rFonts w:ascii="宋体" w:eastAsia="宋体" w:hAnsi="宋体"/>
        </w:rPr>
        <w:t>mechanism</w:t>
      </w:r>
      <w:r>
        <w:rPr>
          <w:rFonts w:ascii="宋体" w:eastAsia="宋体" w:hAnsi="宋体"/>
        </w:rPr>
        <w:t>）来抓取。</w:t>
      </w:r>
      <w:hyperlink r:id="rId41" w:anchor="topics-items" w:history="1">
        <w:r>
          <w:rPr>
            <w:rFonts w:ascii="宋体" w:eastAsia="宋体" w:hAnsi="宋体"/>
          </w:rPr>
          <w:t>Items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提供了盛装抓取到的数据的</w:t>
      </w:r>
      <w:r>
        <w:rPr>
          <w:rFonts w:ascii="宋体" w:eastAsia="宋体" w:hAnsi="宋体"/>
        </w:rPr>
        <w:t>*</w:t>
      </w:r>
      <w:r>
        <w:rPr>
          <w:rFonts w:ascii="宋体" w:eastAsia="宋体" w:hAnsi="宋体"/>
        </w:rPr>
        <w:t>容器</w:t>
      </w:r>
      <w:r>
        <w:rPr>
          <w:rFonts w:ascii="宋体" w:eastAsia="宋体" w:hAnsi="宋体"/>
        </w:rPr>
        <w:t xml:space="preserve">* , </w:t>
      </w:r>
      <w:r>
        <w:rPr>
          <w:rFonts w:ascii="宋体" w:eastAsia="宋体" w:hAnsi="宋体"/>
        </w:rPr>
        <w:t>而</w:t>
      </w:r>
      <w:r>
        <w:rPr>
          <w:rFonts w:ascii="宋体" w:eastAsia="宋体" w:hAnsi="宋体"/>
        </w:rPr>
        <w:t>Item Loaders</w:t>
      </w:r>
      <w:r>
        <w:rPr>
          <w:rFonts w:ascii="宋体" w:eastAsia="宋体" w:hAnsi="宋体"/>
        </w:rPr>
        <w:t>提供了构件</w:t>
      </w:r>
      <w:r>
        <w:rPr>
          <w:rFonts w:ascii="宋体" w:eastAsia="宋体" w:hAnsi="宋体"/>
        </w:rPr>
        <w:t>*</w:t>
      </w:r>
      <w:r>
        <w:rPr>
          <w:rFonts w:ascii="宋体" w:eastAsia="宋体" w:hAnsi="宋体"/>
        </w:rPr>
        <w:t>装载</w:t>
      </w:r>
      <w:r>
        <w:rPr>
          <w:rFonts w:ascii="宋体" w:eastAsia="宋体" w:hAnsi="宋体"/>
        </w:rPr>
        <w:t>populating*</w:t>
      </w:r>
      <w:r>
        <w:rPr>
          <w:rFonts w:ascii="宋体" w:eastAsia="宋体" w:hAnsi="宋体"/>
        </w:rPr>
        <w:t>该容器。</w:t>
      </w:r>
    </w:p>
    <w:p w14:paraId="27DF1BA8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Item Loaders </w:t>
      </w:r>
      <w:r>
        <w:rPr>
          <w:rFonts w:ascii="宋体" w:eastAsia="宋体" w:hAnsi="宋体"/>
        </w:rPr>
        <w:t>被设计用来提供一个既弹</w:t>
      </w:r>
      <w:r>
        <w:rPr>
          <w:rFonts w:ascii="宋体" w:eastAsia="宋体" w:hAnsi="宋体"/>
        </w:rPr>
        <w:t>性又高效简便的构件，以扩展或重写爬虫或源格式</w:t>
      </w:r>
      <w:r>
        <w:rPr>
          <w:rFonts w:ascii="宋体" w:eastAsia="宋体" w:hAnsi="宋体"/>
        </w:rPr>
        <w:t>(HTML, XML</w:t>
      </w:r>
      <w:r>
        <w:rPr>
          <w:rFonts w:ascii="宋体" w:eastAsia="宋体" w:hAnsi="宋体"/>
        </w:rPr>
        <w:t>之类的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等区域的解析规则，这将不再是后期维护的噩梦。</w:t>
      </w:r>
    </w:p>
    <w:p w14:paraId="3534D57F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用</w:t>
      </w:r>
      <w:r>
        <w:rPr>
          <w:rFonts w:ascii="宋体" w:eastAsia="宋体" w:hAnsi="宋体"/>
        </w:rPr>
        <w:t>Item Loaders</w:t>
      </w:r>
      <w:r>
        <w:rPr>
          <w:rFonts w:ascii="宋体" w:eastAsia="宋体" w:hAnsi="宋体"/>
        </w:rPr>
        <w:t>装载</w:t>
      </w:r>
      <w:r>
        <w:rPr>
          <w:rFonts w:ascii="宋体" w:eastAsia="宋体" w:hAnsi="宋体"/>
        </w:rPr>
        <w:t>Items</w:t>
      </w:r>
    </w:p>
    <w:p w14:paraId="46EF3E55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要使用</w:t>
      </w:r>
      <w:r>
        <w:rPr>
          <w:rFonts w:ascii="宋体" w:eastAsia="宋体" w:hAnsi="宋体"/>
        </w:rPr>
        <w:t xml:space="preserve">Item Loader, </w:t>
      </w:r>
      <w:r>
        <w:rPr>
          <w:rFonts w:ascii="宋体" w:eastAsia="宋体" w:hAnsi="宋体"/>
        </w:rPr>
        <w:t>你必须先将它实例化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/>
        </w:rPr>
        <w:t>你可以使用类似字典的对象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例如</w:t>
      </w:r>
      <w:r>
        <w:rPr>
          <w:rFonts w:ascii="宋体" w:eastAsia="宋体" w:hAnsi="宋体"/>
        </w:rPr>
        <w:t>: Item or dict)</w:t>
      </w:r>
      <w:r>
        <w:rPr>
          <w:rFonts w:ascii="宋体" w:eastAsia="宋体" w:hAnsi="宋体"/>
        </w:rPr>
        <w:t>来进行实例化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/>
        </w:rPr>
        <w:t>或者不使用对象也可以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/>
        </w:rPr>
        <w:t>当不用对象进行实例化的时候</w:t>
      </w:r>
      <w:r>
        <w:rPr>
          <w:rFonts w:ascii="宋体" w:eastAsia="宋体" w:hAnsi="宋体"/>
        </w:rPr>
        <w:t>,Item</w:t>
      </w:r>
      <w:r>
        <w:rPr>
          <w:rFonts w:ascii="宋体" w:eastAsia="宋体" w:hAnsi="宋体"/>
        </w:rPr>
        <w:t>会自动使用</w:t>
      </w:r>
      <w:r>
        <w:rPr>
          <w:rFonts w:ascii="宋体" w:eastAsia="宋体" w:hAnsi="宋体"/>
        </w:rPr>
        <w:t> </w:t>
      </w:r>
      <w:hyperlink r:id="rId42" w:anchor="scrapy.loader.ItemLoader.default_item_class" w:tooltip="scrapy.loader.ItemLoader.default_item_class" w:history="1">
        <w:r>
          <w:rPr>
            <w:rFonts w:ascii="宋体" w:eastAsia="宋体" w:hAnsi="宋体"/>
          </w:rPr>
          <w:t>ItemLoader.default_item_class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属性中指定的</w:t>
      </w:r>
      <w:r>
        <w:rPr>
          <w:rFonts w:ascii="宋体" w:eastAsia="宋体" w:hAnsi="宋体"/>
        </w:rPr>
        <w:t xml:space="preserve">Item </w:t>
      </w:r>
      <w:r>
        <w:rPr>
          <w:rFonts w:ascii="宋体" w:eastAsia="宋体" w:hAnsi="宋体"/>
        </w:rPr>
        <w:t>类在</w:t>
      </w:r>
      <w:r>
        <w:rPr>
          <w:rFonts w:ascii="宋体" w:eastAsia="宋体" w:hAnsi="宋体"/>
        </w:rPr>
        <w:t>Item Loader constructor</w:t>
      </w:r>
      <w:r>
        <w:rPr>
          <w:rFonts w:ascii="宋体" w:eastAsia="宋体" w:hAnsi="宋体"/>
        </w:rPr>
        <w:t>中实例化。当你开始收集数值到</w:t>
      </w:r>
      <w:r>
        <w:rPr>
          <w:rFonts w:ascii="宋体" w:eastAsia="宋体" w:hAnsi="宋体"/>
        </w:rPr>
        <w:t>Item Loader</w:t>
      </w:r>
      <w:r>
        <w:rPr>
          <w:rFonts w:ascii="宋体" w:eastAsia="宋体" w:hAnsi="宋体"/>
        </w:rPr>
        <w:t>时</w:t>
      </w:r>
      <w:r>
        <w:rPr>
          <w:rFonts w:ascii="宋体" w:eastAsia="宋体" w:hAnsi="宋体"/>
        </w:rPr>
        <w:t>,</w:t>
      </w:r>
      <w:r>
        <w:rPr>
          <w:rFonts w:ascii="宋体" w:eastAsia="宋体" w:hAnsi="宋体"/>
        </w:rPr>
        <w:t>通常使用</w:t>
      </w:r>
      <w:r>
        <w:rPr>
          <w:rFonts w:ascii="宋体" w:eastAsia="宋体" w:hAnsi="宋体"/>
        </w:rPr>
        <w:t> </w:t>
      </w:r>
      <w:hyperlink r:id="rId43" w:anchor="topics-selectors" w:history="1">
        <w:r>
          <w:rPr>
            <w:rFonts w:ascii="宋体" w:eastAsia="宋体" w:hAnsi="宋体"/>
          </w:rPr>
          <w:t>Selectors</w:t>
        </w:r>
      </w:hyperlink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你可以在同一个</w:t>
      </w:r>
      <w:r>
        <w:rPr>
          <w:rFonts w:ascii="宋体" w:eastAsia="宋体" w:hAnsi="宋体"/>
        </w:rPr>
        <w:t xml:space="preserve">item field </w:t>
      </w:r>
      <w:r>
        <w:rPr>
          <w:rFonts w:ascii="宋体" w:eastAsia="宋体" w:hAnsi="宋体"/>
        </w:rPr>
        <w:t>里面添加多个数值；</w:t>
      </w:r>
      <w:r>
        <w:rPr>
          <w:rFonts w:ascii="宋体" w:eastAsia="宋体" w:hAnsi="宋体"/>
        </w:rPr>
        <w:t>Item Loader</w:t>
      </w:r>
      <w:r>
        <w:rPr>
          <w:rFonts w:ascii="宋体" w:eastAsia="宋体" w:hAnsi="宋体"/>
        </w:rPr>
        <w:t>将知道如何用合适的处理函数来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添加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这些数值。</w:t>
      </w:r>
    </w:p>
    <w:p w14:paraId="63370A82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2" w:name="_Toc718399012"/>
      <w:r>
        <w:rPr>
          <w:rFonts w:eastAsia="宋体"/>
        </w:rPr>
        <w:t>Item Pipeline</w:t>
      </w:r>
      <w:bookmarkEnd w:id="22"/>
    </w:p>
    <w:p w14:paraId="519B0FF1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当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在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中被收集之后，它将会被传递到</w:t>
      </w:r>
      <w:r>
        <w:rPr>
          <w:rFonts w:ascii="宋体" w:eastAsia="宋体" w:hAnsi="宋体"/>
        </w:rPr>
        <w:t>Item Pipeline</w:t>
      </w:r>
      <w:r>
        <w:rPr>
          <w:rFonts w:ascii="宋体" w:eastAsia="宋体" w:hAnsi="宋体"/>
        </w:rPr>
        <w:t>，一些组件会按照一定的顺序执行对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的处理。</w:t>
      </w:r>
    </w:p>
    <w:p w14:paraId="44BF6DE9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每个</w:t>
      </w:r>
      <w:r>
        <w:rPr>
          <w:rFonts w:ascii="宋体" w:eastAsia="宋体" w:hAnsi="宋体"/>
        </w:rPr>
        <w:t>item pipelin</w:t>
      </w:r>
      <w:r>
        <w:rPr>
          <w:rFonts w:ascii="宋体" w:eastAsia="宋体" w:hAnsi="宋体"/>
        </w:rPr>
        <w:t>e</w:t>
      </w:r>
      <w:r>
        <w:rPr>
          <w:rFonts w:ascii="宋体" w:eastAsia="宋体" w:hAnsi="宋体"/>
        </w:rPr>
        <w:t>组件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有时称之为</w:t>
      </w:r>
      <w:r>
        <w:rPr>
          <w:rFonts w:ascii="宋体" w:eastAsia="宋体" w:hAnsi="宋体"/>
        </w:rPr>
        <w:t>“Item Pipeline”)</w:t>
      </w:r>
      <w:r>
        <w:rPr>
          <w:rFonts w:ascii="宋体" w:eastAsia="宋体" w:hAnsi="宋体"/>
        </w:rPr>
        <w:t>是实现了简单方法的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类。他们接收到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并通过它执行一些行为，同时也决定此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是否继续通过</w:t>
      </w:r>
      <w:r>
        <w:rPr>
          <w:rFonts w:ascii="宋体" w:eastAsia="宋体" w:hAnsi="宋体"/>
        </w:rPr>
        <w:t>pipeline</w:t>
      </w:r>
      <w:r>
        <w:rPr>
          <w:rFonts w:ascii="宋体" w:eastAsia="宋体" w:hAnsi="宋体"/>
        </w:rPr>
        <w:t>，或是被丢弃而不再进行处理。</w:t>
      </w:r>
    </w:p>
    <w:p w14:paraId="7EE869EB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3" w:name="_Toc1272621567"/>
      <w:r>
        <w:rPr>
          <w:rFonts w:eastAsia="宋体"/>
        </w:rPr>
        <w:t>设置（</w:t>
      </w:r>
      <w:r>
        <w:rPr>
          <w:rFonts w:eastAsia="宋体"/>
        </w:rPr>
        <w:t>Settings</w:t>
      </w:r>
      <w:r>
        <w:rPr>
          <w:rFonts w:eastAsia="宋体"/>
        </w:rPr>
        <w:t>）</w:t>
      </w:r>
      <w:bookmarkEnd w:id="23"/>
    </w:p>
    <w:p w14:paraId="35345A40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设定</w:t>
      </w:r>
      <w:r>
        <w:rPr>
          <w:rFonts w:ascii="宋体" w:eastAsia="宋体" w:hAnsi="宋体"/>
        </w:rPr>
        <w:t>(settings)</w:t>
      </w:r>
      <w:r>
        <w:rPr>
          <w:rFonts w:ascii="宋体" w:eastAsia="宋体" w:hAnsi="宋体"/>
        </w:rPr>
        <w:t>提供了定制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组件的方法。您可以控制包括核心</w:t>
      </w:r>
      <w:r>
        <w:rPr>
          <w:rFonts w:ascii="宋体" w:eastAsia="宋体" w:hAnsi="宋体"/>
        </w:rPr>
        <w:t>(core)</w:t>
      </w:r>
      <w:r>
        <w:rPr>
          <w:rFonts w:ascii="宋体" w:eastAsia="宋体" w:hAnsi="宋体"/>
        </w:rPr>
        <w:t>，插件</w:t>
      </w:r>
      <w:r>
        <w:rPr>
          <w:rFonts w:ascii="宋体" w:eastAsia="宋体" w:hAnsi="宋体"/>
        </w:rPr>
        <w:t>(extension)</w:t>
      </w:r>
      <w:r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pipeline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组件。设定为代码提供了提取以</w:t>
      </w:r>
      <w:r>
        <w:rPr>
          <w:rFonts w:ascii="宋体" w:eastAsia="宋体" w:hAnsi="宋体"/>
        </w:rPr>
        <w:t>key-value</w:t>
      </w:r>
      <w:r>
        <w:rPr>
          <w:rFonts w:ascii="宋体" w:eastAsia="宋体" w:hAnsi="宋体"/>
        </w:rPr>
        <w:t>映射的配置值的的全局命名空间</w:t>
      </w:r>
      <w:r>
        <w:rPr>
          <w:rFonts w:ascii="宋体" w:eastAsia="宋体" w:hAnsi="宋体"/>
        </w:rPr>
        <w:t>(namespace)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</w:p>
    <w:p w14:paraId="34772916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设定可以通过多种方式设</w:t>
      </w:r>
      <w:r>
        <w:rPr>
          <w:rFonts w:ascii="宋体" w:eastAsia="宋体" w:hAnsi="宋体"/>
        </w:rPr>
        <w:t>置，每个方式具有不同的优先级。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下面以优先级降序的方式给出方式列表</w:t>
      </w:r>
      <w:r>
        <w:rPr>
          <w:rFonts w:ascii="宋体" w:eastAsia="宋体" w:hAnsi="宋体"/>
        </w:rPr>
        <w:t>:</w:t>
      </w:r>
    </w:p>
    <w:p w14:paraId="5A6FF0AE" w14:textId="77777777" w:rsidR="00DD23D7" w:rsidRDefault="00A071DA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命令行选项</w:t>
      </w:r>
      <w:r>
        <w:rPr>
          <w:rFonts w:ascii="宋体" w:eastAsia="宋体" w:hAnsi="宋体"/>
        </w:rPr>
        <w:t>(Command line Options)(</w:t>
      </w:r>
      <w:r>
        <w:rPr>
          <w:rFonts w:ascii="宋体" w:eastAsia="宋体" w:hAnsi="宋体"/>
        </w:rPr>
        <w:t>最高优先级</w:t>
      </w:r>
      <w:r>
        <w:rPr>
          <w:rFonts w:ascii="宋体" w:eastAsia="宋体" w:hAnsi="宋体"/>
        </w:rPr>
        <w:t>)</w:t>
      </w:r>
    </w:p>
    <w:p w14:paraId="13712C30" w14:textId="77777777" w:rsidR="00DD23D7" w:rsidRDefault="00A071DA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每个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的设定</w:t>
      </w:r>
    </w:p>
    <w:p w14:paraId="77B8F345" w14:textId="77777777" w:rsidR="00DD23D7" w:rsidRDefault="00A071DA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项目设定模块</w:t>
      </w:r>
      <w:r>
        <w:rPr>
          <w:rFonts w:ascii="宋体" w:eastAsia="宋体" w:hAnsi="宋体"/>
        </w:rPr>
        <w:t>(Project settings module)</w:t>
      </w:r>
    </w:p>
    <w:p w14:paraId="0D598300" w14:textId="77777777" w:rsidR="00DD23D7" w:rsidRDefault="00A071DA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命令默认设定模块</w:t>
      </w:r>
      <w:r>
        <w:rPr>
          <w:rFonts w:ascii="宋体" w:eastAsia="宋体" w:hAnsi="宋体"/>
        </w:rPr>
        <w:t>(Default settings per-command)</w:t>
      </w:r>
    </w:p>
    <w:p w14:paraId="3E033DE3" w14:textId="77777777" w:rsidR="00DD23D7" w:rsidRDefault="00A071DA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全局默认设定</w:t>
      </w:r>
      <w:r>
        <w:rPr>
          <w:rFonts w:ascii="宋体" w:eastAsia="宋体" w:hAnsi="宋体"/>
        </w:rPr>
        <w:t>(Default global settings) (</w:t>
      </w:r>
      <w:r>
        <w:rPr>
          <w:rFonts w:ascii="宋体" w:eastAsia="宋体" w:hAnsi="宋体"/>
        </w:rPr>
        <w:t>最低优先级</w:t>
      </w:r>
      <w:r>
        <w:rPr>
          <w:rFonts w:ascii="宋体" w:eastAsia="宋体" w:hAnsi="宋体"/>
        </w:rPr>
        <w:t>)</w:t>
      </w:r>
    </w:p>
    <w:p w14:paraId="1D6A11B9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4" w:name="_Toc48018294"/>
      <w:r>
        <w:rPr>
          <w:rFonts w:eastAsia="宋体"/>
        </w:rPr>
        <w:t>异常</w:t>
      </w:r>
      <w:r>
        <w:rPr>
          <w:rFonts w:eastAsia="宋体"/>
        </w:rPr>
        <w:t>(Exceptions)</w:t>
      </w:r>
      <w:bookmarkEnd w:id="24"/>
    </w:p>
    <w:p w14:paraId="09369B09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下面是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提供的异常及其用法。</w:t>
      </w:r>
    </w:p>
    <w:p w14:paraId="0EE65DEC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DropItem</w:t>
      </w:r>
      <w:r>
        <w:rPr>
          <w:rFonts w:ascii="宋体" w:eastAsia="宋体" w:hAnsi="宋体"/>
        </w:rPr>
        <w:t>该异常由</w:t>
      </w:r>
      <w:r>
        <w:rPr>
          <w:rFonts w:ascii="宋体" w:eastAsia="宋体" w:hAnsi="宋体"/>
        </w:rPr>
        <w:t>item pipeline</w:t>
      </w:r>
      <w:r>
        <w:rPr>
          <w:rFonts w:ascii="宋体" w:eastAsia="宋体" w:hAnsi="宋体"/>
        </w:rPr>
        <w:t>抛出，</w:t>
      </w:r>
      <w:r>
        <w:rPr>
          <w:rFonts w:ascii="宋体" w:eastAsia="宋体" w:hAnsi="宋体"/>
        </w:rPr>
        <w:t>用于停止处理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。</w:t>
      </w:r>
    </w:p>
    <w:p w14:paraId="36ADDC4F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CloseSpider</w:t>
      </w:r>
      <w:r>
        <w:rPr>
          <w:rFonts w:ascii="宋体" w:eastAsia="宋体" w:hAnsi="宋体"/>
        </w:rPr>
        <w:t>该异常由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的回调函数</w:t>
      </w:r>
      <w:r>
        <w:rPr>
          <w:rFonts w:ascii="宋体" w:eastAsia="宋体" w:hAnsi="宋体"/>
        </w:rPr>
        <w:t>(callback)</w:t>
      </w:r>
      <w:r>
        <w:rPr>
          <w:rFonts w:ascii="宋体" w:eastAsia="宋体" w:hAnsi="宋体"/>
        </w:rPr>
        <w:t>抛出，来暂停</w:t>
      </w:r>
      <w:r>
        <w:rPr>
          <w:rFonts w:ascii="宋体" w:eastAsia="宋体" w:hAnsi="宋体"/>
        </w:rPr>
        <w:t>/</w:t>
      </w:r>
      <w:r>
        <w:rPr>
          <w:rFonts w:ascii="宋体" w:eastAsia="宋体" w:hAnsi="宋体"/>
        </w:rPr>
        <w:t>停止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。</w:t>
      </w:r>
    </w:p>
    <w:p w14:paraId="46E997AB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IgnoreRequest</w:t>
      </w:r>
      <w:r>
        <w:rPr>
          <w:rFonts w:ascii="宋体" w:eastAsia="宋体" w:hAnsi="宋体"/>
        </w:rPr>
        <w:t>该异常由调度器</w:t>
      </w:r>
      <w:r>
        <w:rPr>
          <w:rFonts w:ascii="宋体" w:eastAsia="宋体" w:hAnsi="宋体"/>
        </w:rPr>
        <w:t>(Scheduler)</w:t>
      </w:r>
      <w:r>
        <w:rPr>
          <w:rFonts w:ascii="宋体" w:eastAsia="宋体" w:hAnsi="宋体"/>
        </w:rPr>
        <w:t>或其他下载中间件抛出，声明忽略该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。</w:t>
      </w:r>
    </w:p>
    <w:p w14:paraId="0A6C5437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NotConfigured</w:t>
      </w:r>
      <w:r>
        <w:rPr>
          <w:rFonts w:ascii="宋体" w:eastAsia="宋体" w:hAnsi="宋体"/>
        </w:rPr>
        <w:t>该异常由</w:t>
      </w:r>
      <w:r>
        <w:rPr>
          <w:rFonts w:ascii="宋体" w:eastAsia="宋体" w:hAnsi="宋体"/>
        </w:rPr>
        <w:t>Extensions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Item pipelines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Downloader middlwares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Spider middlewares</w:t>
      </w:r>
      <w:r>
        <w:rPr>
          <w:rFonts w:ascii="宋体" w:eastAsia="宋体" w:hAnsi="宋体"/>
        </w:rPr>
        <w:t>组件抛出，声明其仍然保持关闭。该异常必须由组件的构造器</w:t>
      </w:r>
      <w:r>
        <w:rPr>
          <w:rFonts w:ascii="宋体" w:eastAsia="宋体" w:hAnsi="宋体"/>
        </w:rPr>
        <w:t>(constructor)</w:t>
      </w:r>
      <w:r>
        <w:rPr>
          <w:rFonts w:ascii="宋体" w:eastAsia="宋体" w:hAnsi="宋体"/>
        </w:rPr>
        <w:t>抛出。</w:t>
      </w:r>
    </w:p>
    <w:p w14:paraId="78E77454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NotSupported</w:t>
      </w:r>
      <w:r>
        <w:rPr>
          <w:rFonts w:ascii="宋体" w:eastAsia="宋体" w:hAnsi="宋体"/>
        </w:rPr>
        <w:t>该异常声明一个不支持的特性。</w:t>
      </w:r>
    </w:p>
    <w:p w14:paraId="6266BD1D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5" w:name="_Toc918253386"/>
      <w:r>
        <w:rPr>
          <w:rFonts w:eastAsia="宋体"/>
        </w:rPr>
        <w:t>日志（</w:t>
      </w:r>
      <w:r>
        <w:rPr>
          <w:rFonts w:eastAsia="宋体"/>
        </w:rPr>
        <w:t>Logging</w:t>
      </w:r>
      <w:r>
        <w:rPr>
          <w:rFonts w:eastAsia="宋体"/>
        </w:rPr>
        <w:t>）</w:t>
      </w:r>
      <w:bookmarkEnd w:id="25"/>
      <w:r>
        <w:rPr>
          <w:rFonts w:eastAsia="宋体"/>
        </w:rPr>
        <w:t xml:space="preserve"> </w:t>
      </w:r>
    </w:p>
    <w:p w14:paraId="1A71F274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使用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的内置日志记录系统进行事件日志记录。日志记录可以立即使用，并且可以在记录设置中列出的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设置在某种程度上进行配置。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调用</w:t>
      </w:r>
      <w:r>
        <w:rPr>
          <w:rFonts w:ascii="宋体" w:eastAsia="宋体" w:hAnsi="宋体"/>
        </w:rPr>
        <w:t>scrapy.utils.log.configure_logging</w:t>
      </w:r>
      <w:r>
        <w:rPr>
          <w:rFonts w:ascii="宋体" w:eastAsia="宋体" w:hAnsi="宋体"/>
        </w:rPr>
        <w:t>（）设置一些合理的默认值，并在运行命令时在日志设置中处理这些设置。</w:t>
      </w:r>
    </w:p>
    <w:p w14:paraId="206F1BB7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6" w:name="_Toc35611868"/>
      <w:r>
        <w:rPr>
          <w:rFonts w:eastAsia="宋体"/>
        </w:rPr>
        <w:t>页面服务（</w:t>
      </w:r>
      <w:r>
        <w:rPr>
          <w:rFonts w:eastAsia="宋体"/>
        </w:rPr>
        <w:t>Web Service</w:t>
      </w:r>
      <w:r>
        <w:rPr>
          <w:rFonts w:eastAsia="宋体"/>
        </w:rPr>
        <w:t>）</w:t>
      </w:r>
      <w:bookmarkEnd w:id="26"/>
    </w:p>
    <w:p w14:paraId="61871192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提供用于监控及控制运行中的爬虫的</w:t>
      </w:r>
      <w:r>
        <w:rPr>
          <w:rFonts w:ascii="宋体" w:eastAsia="宋体" w:hAnsi="宋体"/>
        </w:rPr>
        <w:t>web</w:t>
      </w:r>
      <w:r>
        <w:rPr>
          <w:rFonts w:ascii="宋体" w:eastAsia="宋体" w:hAnsi="宋体"/>
        </w:rPr>
        <w:t>服务</w:t>
      </w:r>
      <w:r>
        <w:rPr>
          <w:rFonts w:ascii="宋体" w:eastAsia="宋体" w:hAnsi="宋体"/>
        </w:rPr>
        <w:t>(service)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服务通过</w:t>
      </w:r>
      <w:r>
        <w:rPr>
          <w:rFonts w:ascii="宋体" w:eastAsia="宋体" w:hAnsi="宋体"/>
        </w:rPr>
        <w:t> </w:t>
      </w:r>
      <w:hyperlink r:id="rId44" w:history="1">
        <w:r>
          <w:rPr>
            <w:rFonts w:ascii="宋体" w:eastAsia="宋体" w:hAnsi="宋体"/>
          </w:rPr>
          <w:t>JSON-RPC 2.0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协议提供大部分的资源，不过也有些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只读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资源仅仅输出</w:t>
      </w:r>
      <w:r>
        <w:rPr>
          <w:rFonts w:ascii="宋体" w:eastAsia="宋体" w:hAnsi="宋体"/>
        </w:rPr>
        <w:t>JSON</w:t>
      </w:r>
      <w:r>
        <w:rPr>
          <w:rFonts w:ascii="宋体" w:eastAsia="宋体" w:hAnsi="宋体"/>
        </w:rPr>
        <w:t>数据。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为管理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进程提供了一个可扩展的</w:t>
      </w:r>
      <w:r>
        <w:rPr>
          <w:rFonts w:ascii="宋体" w:eastAsia="宋体" w:hAnsi="宋体"/>
        </w:rPr>
        <w:t>web</w:t>
      </w:r>
      <w:r>
        <w:rPr>
          <w:rFonts w:ascii="宋体" w:eastAsia="宋体" w:hAnsi="宋体"/>
        </w:rPr>
        <w:t>服务。可以通过</w:t>
      </w:r>
      <w:r>
        <w:rPr>
          <w:rFonts w:ascii="宋体" w:eastAsia="宋体" w:hAnsi="宋体"/>
        </w:rPr>
        <w:t> </w:t>
      </w:r>
      <w:hyperlink r:id="rId45" w:anchor="std:setting-WEBSERVICE_ENABLED" w:history="1">
        <w:r>
          <w:rPr>
            <w:rFonts w:ascii="宋体" w:eastAsia="宋体" w:hAnsi="宋体"/>
          </w:rPr>
          <w:t>WEBSERVICE_ENABLED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来启</w:t>
      </w:r>
      <w:r>
        <w:rPr>
          <w:rFonts w:ascii="宋体" w:eastAsia="宋体" w:hAnsi="宋体"/>
        </w:rPr>
        <w:t>用服务。服务将会监听</w:t>
      </w:r>
      <w:r>
        <w:rPr>
          <w:rFonts w:ascii="宋体" w:eastAsia="宋体" w:hAnsi="宋体"/>
        </w:rPr>
        <w:t> </w:t>
      </w:r>
      <w:hyperlink r:id="rId46" w:anchor="std:setting-WEBSERVICE_PORT" w:history="1">
        <w:r>
          <w:rPr>
            <w:rFonts w:ascii="宋体" w:eastAsia="宋体" w:hAnsi="宋体"/>
          </w:rPr>
          <w:t>WEBSERVICE_PORT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的端口，并将记录写入到</w:t>
      </w:r>
      <w:r>
        <w:rPr>
          <w:rFonts w:ascii="宋体" w:eastAsia="宋体" w:hAnsi="宋体"/>
        </w:rPr>
        <w:t> </w:t>
      </w:r>
      <w:hyperlink r:id="rId47" w:anchor="std:setting-WEBSERVICE_LOGFILE" w:history="1">
        <w:r>
          <w:rPr>
            <w:rFonts w:ascii="宋体" w:eastAsia="宋体" w:hAnsi="宋体"/>
          </w:rPr>
          <w:t>WEBSERVICE_LOGFILE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指定的文件中。</w:t>
      </w:r>
      <w:r>
        <w:rPr>
          <w:rFonts w:ascii="宋体" w:eastAsia="宋体" w:hAnsi="宋体"/>
        </w:rPr>
        <w:t>web</w:t>
      </w:r>
      <w:r>
        <w:rPr>
          <w:rFonts w:ascii="宋体" w:eastAsia="宋体" w:hAnsi="宋体"/>
        </w:rPr>
        <w:t>服务是默认启用的</w:t>
      </w:r>
      <w:hyperlink r:id="rId48" w:anchor="topics-extensions-ref" w:history="1">
        <w:r>
          <w:rPr>
            <w:rFonts w:ascii="宋体" w:eastAsia="宋体" w:hAnsi="宋体"/>
          </w:rPr>
          <w:t>内置</w:t>
        </w:r>
        <w:r>
          <w:rPr>
            <w:rFonts w:ascii="宋体" w:eastAsia="宋体" w:hAnsi="宋体"/>
          </w:rPr>
          <w:t>Scrapy</w:t>
        </w:r>
        <w:r>
          <w:rPr>
            <w:rFonts w:ascii="宋体" w:eastAsia="宋体" w:hAnsi="宋体"/>
          </w:rPr>
          <w:t>扩展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。</w:t>
      </w:r>
    </w:p>
    <w:p w14:paraId="15BA02EE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7" w:name="_Toc9388468"/>
      <w:r>
        <w:rPr>
          <w:rFonts w:eastAsia="宋体"/>
        </w:rPr>
        <w:t>下载器中间件</w:t>
      </w:r>
      <w:bookmarkEnd w:id="27"/>
    </w:p>
    <w:p w14:paraId="1C0F25BA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下载器中间件是介于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request/response</w:t>
      </w:r>
      <w:r>
        <w:rPr>
          <w:rFonts w:ascii="宋体" w:eastAsia="宋体" w:hAnsi="宋体"/>
        </w:rPr>
        <w:t>处理的钩子框架。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是用于全局修改</w:t>
      </w:r>
      <w:r>
        <w:rPr>
          <w:rFonts w:ascii="宋体" w:eastAsia="宋体" w:hAnsi="宋体"/>
        </w:rPr>
        <w:t>Scrapy request</w:t>
      </w:r>
      <w:r>
        <w:rPr>
          <w:rFonts w:ascii="宋体" w:eastAsia="宋体" w:hAnsi="宋体"/>
        </w:rPr>
        <w:t>和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的一个轻量、</w:t>
      </w:r>
      <w:r>
        <w:rPr>
          <w:rFonts w:ascii="宋体" w:eastAsia="宋体" w:hAnsi="宋体"/>
        </w:rPr>
        <w:t>底层的系统。要激活下载器中间件组件，将其加入到</w:t>
      </w:r>
      <w:r>
        <w:rPr>
          <w:rFonts w:ascii="宋体" w:eastAsia="宋体" w:hAnsi="宋体"/>
        </w:rPr>
        <w:t> </w:t>
      </w:r>
      <w:hyperlink r:id="rId49" w:anchor="std:setting-DOWNLOADER_MIDDLEWARES" w:history="1">
        <w:r>
          <w:rPr>
            <w:rFonts w:ascii="宋体" w:eastAsia="宋体" w:hAnsi="宋体"/>
          </w:rPr>
          <w:t>DOWNLOADER_MIDDLEWARES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设置中。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该设置是一个字典</w:t>
      </w:r>
      <w:r>
        <w:rPr>
          <w:rFonts w:ascii="宋体" w:eastAsia="宋体" w:hAnsi="宋体"/>
        </w:rPr>
        <w:t>(dict)</w:t>
      </w:r>
      <w:r>
        <w:rPr>
          <w:rFonts w:ascii="宋体" w:eastAsia="宋体" w:hAnsi="宋体"/>
        </w:rPr>
        <w:t>，键为中间件类的路径，值为其中间件的顺序</w:t>
      </w:r>
      <w:r>
        <w:rPr>
          <w:rFonts w:ascii="宋体" w:eastAsia="宋体" w:hAnsi="宋体"/>
        </w:rPr>
        <w:t>(order)</w:t>
      </w:r>
      <w:r>
        <w:rPr>
          <w:rFonts w:ascii="宋体" w:eastAsia="宋体" w:hAnsi="宋体"/>
        </w:rPr>
        <w:t>。</w:t>
      </w:r>
    </w:p>
    <w:p w14:paraId="0C270C11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定义和实现了以下下载中间件：</w:t>
      </w:r>
      <w:r>
        <w:rPr>
          <w:rFonts w:ascii="宋体" w:eastAsia="宋体" w:hAnsi="宋体"/>
        </w:rPr>
        <w:t>CookiesMiddleware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Defa</w:t>
      </w:r>
      <w:r>
        <w:rPr>
          <w:rFonts w:ascii="宋体" w:eastAsia="宋体" w:hAnsi="宋体"/>
        </w:rPr>
        <w:t>ultHeadersMiddleware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DownloadTimeoutMiddleware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HttpAuthMiddleware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HttpCacheMiddleware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lastRenderedPageBreak/>
        <w:t>HttpCompressionMiddleware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ChunkedTransferMiddleware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HttpProxyMiddleware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RedirectMiddleware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MetaRefreshMiddleware settings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RetryMiddleware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RobotsTxtMiddleware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DownloaderSt</w:t>
      </w:r>
      <w:r>
        <w:rPr>
          <w:rFonts w:ascii="宋体" w:eastAsia="宋体" w:hAnsi="宋体"/>
        </w:rPr>
        <w:t>ats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UserAgentMiddleware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AjaxCrawlMiddleware</w:t>
      </w:r>
      <w:r>
        <w:rPr>
          <w:rFonts w:ascii="宋体" w:eastAsia="宋体" w:hAnsi="宋体"/>
        </w:rPr>
        <w:t>。</w:t>
      </w:r>
    </w:p>
    <w:p w14:paraId="5106A431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8" w:name="_Toc1877638797"/>
      <w:r>
        <w:rPr>
          <w:rFonts w:eastAsia="宋体"/>
        </w:rPr>
        <w:t>Spider</w:t>
      </w:r>
      <w:r>
        <w:rPr>
          <w:rFonts w:eastAsia="宋体"/>
        </w:rPr>
        <w:t>中间件</w:t>
      </w:r>
      <w:bookmarkEnd w:id="28"/>
    </w:p>
    <w:p w14:paraId="06D5D89A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中间件是介入到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处理机制的钩子框架，您可以添加代码来处理发送给</w:t>
      </w:r>
      <w:r>
        <w:rPr>
          <w:rFonts w:ascii="宋体" w:eastAsia="宋体" w:hAnsi="宋体"/>
        </w:rPr>
        <w:t> </w:t>
      </w:r>
      <w:hyperlink r:id="rId50" w:anchor="topics-spiders" w:history="1">
        <w:r>
          <w:rPr>
            <w:rFonts w:ascii="宋体" w:eastAsia="宋体" w:hAnsi="宋体"/>
          </w:rPr>
          <w:t>Spiders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产生的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和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。</w:t>
      </w:r>
    </w:p>
    <w:p w14:paraId="54E33588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要启用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</w:t>
      </w:r>
      <w:r>
        <w:rPr>
          <w:rFonts w:ascii="宋体" w:eastAsia="宋体" w:hAnsi="宋体"/>
        </w:rPr>
        <w:t>，您可以将其加入到</w:t>
      </w:r>
      <w:r>
        <w:rPr>
          <w:rFonts w:ascii="宋体" w:eastAsia="宋体" w:hAnsi="宋体"/>
        </w:rPr>
        <w:t> </w:t>
      </w:r>
      <w:hyperlink r:id="rId51" w:anchor="std:setting-SPIDER_MIDDLEWARES" w:history="1">
        <w:r>
          <w:rPr>
            <w:rFonts w:ascii="宋体" w:eastAsia="宋体" w:hAnsi="宋体"/>
          </w:rPr>
          <w:t>SPIDER_MIDDLEWARES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设置中。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该设置是一个字典，键位中间件的路径，值为中间件的顺序</w:t>
      </w:r>
      <w:r>
        <w:rPr>
          <w:rFonts w:ascii="宋体" w:eastAsia="宋体" w:hAnsi="宋体"/>
        </w:rPr>
        <w:t>(order)</w:t>
      </w:r>
      <w:r>
        <w:rPr>
          <w:rFonts w:ascii="宋体" w:eastAsia="宋体" w:hAnsi="宋体"/>
        </w:rPr>
        <w:t>。</w:t>
      </w:r>
    </w:p>
    <w:p w14:paraId="2B8974FB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定义的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中间件如下：</w:t>
      </w:r>
    </w:p>
    <w:p w14:paraId="53597B1A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DepthMiddleware</w:t>
      </w:r>
      <w:r>
        <w:rPr>
          <w:rFonts w:ascii="宋体" w:eastAsia="宋体" w:hAnsi="宋体"/>
        </w:rPr>
        <w:t>是一个用于追踪每个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在被爬取的网站的深度的中间件。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其可以用来限制爬取深度的最大深度或类似的事情。</w:t>
      </w:r>
    </w:p>
    <w:p w14:paraId="2AD47DF2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HttpErrorMiddleware</w:t>
      </w:r>
      <w:r>
        <w:rPr>
          <w:rFonts w:ascii="宋体" w:eastAsia="宋体" w:hAnsi="宋体" w:hint="eastAsia"/>
        </w:rPr>
        <w:t>过滤出所有失败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错误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HTTP response</w:t>
      </w:r>
      <w:r>
        <w:rPr>
          <w:rFonts w:ascii="宋体" w:eastAsia="宋体" w:hAnsi="宋体" w:hint="eastAsia"/>
        </w:rPr>
        <w:t>，因此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不需要处理这些</w:t>
      </w:r>
      <w:r>
        <w:rPr>
          <w:rFonts w:ascii="宋体" w:eastAsia="宋体" w:hAnsi="宋体" w:hint="eastAsia"/>
        </w:rPr>
        <w:t>request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34F07D2A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OffsiteMiddleware</w:t>
      </w:r>
      <w:r>
        <w:rPr>
          <w:rFonts w:ascii="宋体" w:eastAsia="宋体" w:hAnsi="宋体" w:hint="eastAsia"/>
        </w:rPr>
        <w:t>过滤出所有</w:t>
      </w:r>
      <w:r>
        <w:rPr>
          <w:rFonts w:ascii="宋体" w:eastAsia="宋体" w:hAnsi="宋体" w:hint="eastAsia"/>
        </w:rPr>
        <w:t>URL</w:t>
      </w:r>
      <w:r>
        <w:rPr>
          <w:rFonts w:ascii="宋体" w:eastAsia="宋体" w:hAnsi="宋体" w:hint="eastAsia"/>
        </w:rPr>
        <w:t>不由该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负责的</w:t>
      </w:r>
      <w:r>
        <w:rPr>
          <w:rFonts w:ascii="宋体" w:eastAsia="宋体" w:hAnsi="宋体" w:hint="eastAsia"/>
        </w:rPr>
        <w:t>Request</w:t>
      </w:r>
      <w:r>
        <w:rPr>
          <w:rFonts w:ascii="宋体" w:eastAsia="宋体" w:hAnsi="宋体" w:hint="eastAsia"/>
        </w:rPr>
        <w:t>。</w:t>
      </w:r>
    </w:p>
    <w:p w14:paraId="08FE7C58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RefererMiddleware</w:t>
      </w:r>
      <w:r>
        <w:rPr>
          <w:rFonts w:ascii="宋体" w:eastAsia="宋体" w:hAnsi="宋体" w:hint="eastAsia"/>
        </w:rPr>
        <w:t>根据生成</w:t>
      </w:r>
      <w:r>
        <w:rPr>
          <w:rFonts w:ascii="宋体" w:eastAsia="宋体" w:hAnsi="宋体" w:hint="eastAsia"/>
        </w:rPr>
        <w:t>Request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Response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URL</w:t>
      </w:r>
      <w:r>
        <w:rPr>
          <w:rFonts w:ascii="宋体" w:eastAsia="宋体" w:hAnsi="宋体" w:hint="eastAsia"/>
        </w:rPr>
        <w:t>来设置</w:t>
      </w:r>
      <w:r>
        <w:rPr>
          <w:rFonts w:ascii="宋体" w:eastAsia="宋体" w:hAnsi="宋体" w:hint="eastAsia"/>
        </w:rPr>
        <w:t>Request Referer </w:t>
      </w:r>
      <w:r>
        <w:rPr>
          <w:rFonts w:ascii="宋体" w:eastAsia="宋体" w:hAnsi="宋体" w:hint="eastAsia"/>
        </w:rPr>
        <w:t>字段。</w:t>
      </w:r>
    </w:p>
    <w:p w14:paraId="25F4E568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UrlLengthMiddleware</w:t>
      </w:r>
      <w:r>
        <w:rPr>
          <w:rFonts w:ascii="宋体" w:eastAsia="宋体" w:hAnsi="宋体" w:hint="eastAsia"/>
        </w:rPr>
        <w:t>过滤出</w:t>
      </w:r>
      <w:r>
        <w:rPr>
          <w:rFonts w:ascii="宋体" w:eastAsia="宋体" w:hAnsi="宋体" w:hint="eastAsia"/>
        </w:rPr>
        <w:t>URL</w:t>
      </w:r>
      <w:r>
        <w:rPr>
          <w:rFonts w:ascii="宋体" w:eastAsia="宋体" w:hAnsi="宋体" w:hint="eastAsia"/>
        </w:rPr>
        <w:t>长度比</w:t>
      </w:r>
      <w:r>
        <w:rPr>
          <w:rFonts w:ascii="宋体" w:eastAsia="宋体" w:hAnsi="宋体" w:hint="eastAsia"/>
        </w:rPr>
        <w:t>URLLENGTH_LIMIT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request</w:t>
      </w:r>
      <w:r>
        <w:rPr>
          <w:rFonts w:ascii="宋体" w:eastAsia="宋体" w:hAnsi="宋体" w:hint="eastAsia"/>
        </w:rPr>
        <w:t>。</w:t>
      </w:r>
    </w:p>
    <w:p w14:paraId="3F118B6A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9" w:name="_Toc908751611"/>
      <w:r>
        <w:rPr>
          <w:rFonts w:eastAsia="宋体"/>
        </w:rPr>
        <w:t>扩展</w:t>
      </w:r>
      <w:bookmarkEnd w:id="29"/>
    </w:p>
    <w:p w14:paraId="1F1E4A09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扩展框架提供一个机制，使得你能将自定义功能绑定到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。扩展只是正常的类，它们在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启动时被实例化、初始化。</w:t>
      </w:r>
    </w:p>
    <w:p w14:paraId="680AFDA7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扩展使用</w:t>
      </w:r>
      <w:r>
        <w:rPr>
          <w:rFonts w:ascii="宋体" w:eastAsia="宋体" w:hAnsi="宋体" w:hint="eastAsia"/>
        </w:rPr>
        <w:t> </w:t>
      </w:r>
      <w:hyperlink r:id="rId52" w:anchor="topics-settings" w:history="1">
        <w:r>
          <w:rPr>
            <w:rFonts w:ascii="宋体" w:eastAsia="宋体" w:hAnsi="宋体" w:hint="eastAsia"/>
          </w:rPr>
          <w:t>Scrapy settings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管理它们的设置，通常扩展需要给它们的设置加上前缀，以避免跟已有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或将来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的扩展冲突。</w:t>
      </w:r>
    </w:p>
    <w:p w14:paraId="08B1ED54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扩展在扩展类被实例化时加载和激活。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因此，所有扩展</w:t>
      </w:r>
      <w:r>
        <w:rPr>
          <w:rFonts w:ascii="宋体" w:eastAsia="宋体" w:hAnsi="宋体" w:hint="eastAsia"/>
        </w:rPr>
        <w:t>的实例化代码必须在类的构造函数</w:t>
      </w:r>
      <w:r>
        <w:rPr>
          <w:rFonts w:ascii="宋体" w:eastAsia="宋体" w:hAnsi="宋体" w:hint="eastAsia"/>
        </w:rPr>
        <w:t>(__init__)</w:t>
      </w:r>
      <w:r>
        <w:rPr>
          <w:rFonts w:ascii="宋体" w:eastAsia="宋体" w:hAnsi="宋体" w:hint="eastAsia"/>
        </w:rPr>
        <w:t>中执行。要使得扩展可用，需要把它添加到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 </w:t>
      </w:r>
      <w:hyperlink r:id="rId53" w:anchor="std:setting-EXTENSIONS" w:history="1">
        <w:r>
          <w:rPr>
            <w:rFonts w:ascii="宋体" w:eastAsia="宋体" w:hAnsi="宋体" w:hint="eastAsia"/>
          </w:rPr>
          <w:t>EXTENSIONS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配置中。</w:t>
      </w:r>
    </w:p>
    <w:p w14:paraId="2CEA5415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为了禁用一个默认开启的扩展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比如，包含在</w:t>
      </w:r>
      <w:r>
        <w:rPr>
          <w:rFonts w:ascii="宋体" w:eastAsia="宋体" w:hAnsi="宋体" w:hint="eastAsia"/>
        </w:rPr>
        <w:t> </w:t>
      </w:r>
      <w:hyperlink r:id="rId54" w:anchor="std:setting-EXTENSIONS_BASE" w:history="1">
        <w:r>
          <w:rPr>
            <w:rFonts w:ascii="宋体" w:eastAsia="宋体" w:hAnsi="宋体" w:hint="eastAsia"/>
          </w:rPr>
          <w:t>EXTENSIONS_BASE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中的扩展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需要将其顺序</w:t>
      </w:r>
      <w:r>
        <w:rPr>
          <w:rFonts w:ascii="宋体" w:eastAsia="宋体" w:hAnsi="宋体" w:hint="eastAsia"/>
        </w:rPr>
        <w:t>(order)</w:t>
      </w:r>
      <w:r>
        <w:rPr>
          <w:rFonts w:ascii="宋体" w:eastAsia="宋体" w:hAnsi="宋体" w:hint="eastAsia"/>
        </w:rPr>
        <w:t>设置为</w:t>
      </w:r>
      <w:r>
        <w:rPr>
          <w:rFonts w:ascii="宋体" w:eastAsia="宋体" w:hAnsi="宋体" w:hint="eastAsia"/>
        </w:rPr>
        <w:t> None </w:t>
      </w:r>
      <w:r>
        <w:rPr>
          <w:rFonts w:ascii="宋体" w:eastAsia="宋体" w:hAnsi="宋体" w:hint="eastAsia"/>
        </w:rPr>
        <w:t>。</w:t>
      </w:r>
    </w:p>
    <w:p w14:paraId="34A875AF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每个扩展是一个单一的</w:t>
      </w:r>
      <w:r>
        <w:rPr>
          <w:rFonts w:ascii="宋体" w:eastAsia="宋体" w:hAnsi="宋体" w:hint="eastAsia"/>
        </w:rPr>
        <w:t>Python class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Scrapy</w:t>
      </w:r>
      <w:r>
        <w:rPr>
          <w:rFonts w:ascii="宋体" w:eastAsia="宋体" w:hAnsi="宋体" w:hint="eastAsia"/>
        </w:rPr>
        <w:t>扩展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包括</w:t>
      </w:r>
      <w:r>
        <w:rPr>
          <w:rFonts w:ascii="宋体" w:eastAsia="宋体" w:hAnsi="宋体" w:hint="eastAsia"/>
        </w:rPr>
        <w:t>middlewares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pipelines)</w:t>
      </w:r>
      <w:r>
        <w:rPr>
          <w:rFonts w:ascii="宋体" w:eastAsia="宋体" w:hAnsi="宋体" w:hint="eastAsia"/>
        </w:rPr>
        <w:t>的主要入口是</w:t>
      </w:r>
      <w:r>
        <w:rPr>
          <w:rFonts w:ascii="宋体" w:eastAsia="宋体" w:hAnsi="宋体" w:hint="eastAsia"/>
        </w:rPr>
        <w:t> from_crawler </w:t>
      </w:r>
      <w:r>
        <w:rPr>
          <w:rFonts w:ascii="宋体" w:eastAsia="宋体" w:hAnsi="宋体" w:hint="eastAsia"/>
        </w:rPr>
        <w:t>类方法，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它接收一个</w:t>
      </w:r>
      <w:r>
        <w:rPr>
          <w:rFonts w:ascii="宋体" w:eastAsia="宋体" w:hAnsi="宋体" w:hint="eastAsia"/>
        </w:rPr>
        <w:t> Crawler </w:t>
      </w:r>
      <w:r>
        <w:rPr>
          <w:rFonts w:ascii="宋体" w:eastAsia="宋体" w:hAnsi="宋体" w:hint="eastAsia"/>
        </w:rPr>
        <w:t>类的实例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通过这个对象访问</w:t>
      </w:r>
      <w:r>
        <w:rPr>
          <w:rFonts w:ascii="宋体" w:eastAsia="宋体" w:hAnsi="宋体" w:hint="eastAsia"/>
        </w:rPr>
        <w:t>settings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signals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stats</w:t>
      </w:r>
      <w:r>
        <w:rPr>
          <w:rFonts w:ascii="宋体" w:eastAsia="宋体" w:hAnsi="宋体" w:hint="eastAsia"/>
        </w:rPr>
        <w:t>，控制爬虫的行为。通常来说，扩展关联到</w:t>
      </w:r>
      <w:r>
        <w:rPr>
          <w:rFonts w:ascii="宋体" w:eastAsia="宋体" w:hAnsi="宋体" w:hint="eastAsia"/>
        </w:rPr>
        <w:t> </w:t>
      </w:r>
      <w:hyperlink r:id="rId55" w:anchor="topics-signals" w:history="1">
        <w:r>
          <w:rPr>
            <w:rFonts w:ascii="宋体" w:eastAsia="宋体" w:hAnsi="宋体" w:hint="eastAsia"/>
          </w:rPr>
          <w:t>signals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并执行它们触发的任务。如果</w:t>
      </w:r>
      <w:r>
        <w:rPr>
          <w:rFonts w:ascii="宋体" w:eastAsia="宋体" w:hAnsi="宋体" w:hint="eastAsia"/>
        </w:rPr>
        <w:t> from_crawler </w:t>
      </w:r>
      <w:r>
        <w:rPr>
          <w:rFonts w:ascii="宋体" w:eastAsia="宋体" w:hAnsi="宋体" w:hint="eastAsia"/>
        </w:rPr>
        <w:t>方法抛出</w:t>
      </w:r>
      <w:r>
        <w:rPr>
          <w:rFonts w:ascii="宋体" w:eastAsia="宋体" w:hAnsi="宋体" w:hint="eastAsia"/>
        </w:rPr>
        <w:t> </w:t>
      </w:r>
      <w:hyperlink r:id="rId56" w:anchor="scrapy.exceptions.NotConfigured" w:tooltip="scrapy.exceptions.NotConfigured" w:history="1">
        <w:r>
          <w:rPr>
            <w:rFonts w:ascii="宋体" w:eastAsia="宋体" w:hAnsi="宋体" w:hint="eastAsia"/>
          </w:rPr>
          <w:t>NotConfigured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异常，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扩展会被禁用。否则，</w:t>
      </w:r>
      <w:r>
        <w:rPr>
          <w:rFonts w:ascii="宋体" w:eastAsia="宋体" w:hAnsi="宋体" w:hint="eastAsia"/>
        </w:rPr>
        <w:lastRenderedPageBreak/>
        <w:t>扩展会被开启。</w:t>
      </w:r>
    </w:p>
    <w:p w14:paraId="3DB77C10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0" w:name="_Toc936275729"/>
      <w:r>
        <w:rPr>
          <w:rFonts w:eastAsia="宋体"/>
        </w:rPr>
        <w:t>核心</w:t>
      </w:r>
      <w:r>
        <w:rPr>
          <w:rFonts w:eastAsia="宋体"/>
        </w:rPr>
        <w:t>API</w:t>
      </w:r>
      <w:bookmarkEnd w:id="30"/>
    </w:p>
    <w:p w14:paraId="431F4236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核心</w:t>
      </w:r>
      <w:r>
        <w:rPr>
          <w:rFonts w:ascii="宋体" w:eastAsia="宋体" w:hAnsi="宋体" w:hint="eastAsia"/>
        </w:rPr>
        <w:t>API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目标用户是开发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扩展</w:t>
      </w:r>
      <w:r>
        <w:rPr>
          <w:rFonts w:ascii="宋体" w:eastAsia="宋体" w:hAnsi="宋体" w:hint="eastAsia"/>
        </w:rPr>
        <w:t>(extensions)</w:t>
      </w:r>
      <w:r>
        <w:rPr>
          <w:rFonts w:ascii="宋体" w:eastAsia="宋体" w:hAnsi="宋体" w:hint="eastAsia"/>
        </w:rPr>
        <w:t>和中间件</w:t>
      </w:r>
      <w:r>
        <w:rPr>
          <w:rFonts w:ascii="宋体" w:eastAsia="宋体" w:hAnsi="宋体" w:hint="eastAsia"/>
        </w:rPr>
        <w:t>(middlewares)</w:t>
      </w:r>
      <w:r>
        <w:rPr>
          <w:rFonts w:ascii="宋体" w:eastAsia="宋体" w:hAnsi="宋体" w:hint="eastAsia"/>
        </w:rPr>
        <w:t>的开发人员。</w:t>
      </w:r>
    </w:p>
    <w:p w14:paraId="213BE7A3" w14:textId="77777777" w:rsidR="00DD23D7" w:rsidRDefault="00A071DA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Crawler API</w:t>
      </w:r>
    </w:p>
    <w:p w14:paraId="12321FC6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Scrapy API</w:t>
      </w:r>
      <w:r>
        <w:rPr>
          <w:rFonts w:ascii="宋体" w:eastAsia="宋体" w:hAnsi="宋体" w:hint="eastAsia"/>
        </w:rPr>
        <w:t>的主要入口是</w:t>
      </w:r>
      <w:r>
        <w:rPr>
          <w:rFonts w:ascii="宋体" w:eastAsia="宋体" w:hAnsi="宋体" w:hint="eastAsia"/>
        </w:rPr>
        <w:t> </w:t>
      </w:r>
      <w:hyperlink r:id="rId57" w:anchor="scrapy.crawler.Crawler" w:tooltip="scrapy.crawler.Crawler" w:history="1">
        <w:r>
          <w:rPr>
            <w:rFonts w:ascii="宋体" w:eastAsia="宋体" w:hAnsi="宋体" w:hint="eastAsia"/>
          </w:rPr>
          <w:t>Crawler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的实例对象，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通过类方法</w:t>
      </w:r>
      <w:r>
        <w:rPr>
          <w:rFonts w:ascii="宋体" w:eastAsia="宋体" w:hAnsi="宋体" w:hint="eastAsia"/>
        </w:rPr>
        <w:t> from_crawler </w:t>
      </w:r>
      <w:r>
        <w:rPr>
          <w:rFonts w:ascii="宋体" w:eastAsia="宋体" w:hAnsi="宋体" w:hint="eastAsia"/>
        </w:rPr>
        <w:t>将它传递给扩展</w:t>
      </w:r>
      <w:r>
        <w:rPr>
          <w:rFonts w:ascii="宋体" w:eastAsia="宋体" w:hAnsi="宋体" w:hint="eastAsia"/>
        </w:rPr>
        <w:t>(extensions)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该对象提供对所有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核心组件的访问，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也是扩展访问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核心组件和挂载功能到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的唯一途径。</w:t>
      </w:r>
      <w:r>
        <w:rPr>
          <w:rFonts w:ascii="宋体" w:eastAsia="宋体" w:hAnsi="宋体" w:hint="eastAsia"/>
        </w:rPr>
        <w:t>Extension Manager</w:t>
      </w:r>
      <w:r>
        <w:rPr>
          <w:rFonts w:ascii="宋体" w:eastAsia="宋体" w:hAnsi="宋体" w:hint="eastAsia"/>
        </w:rPr>
        <w:t>负责加载和跟踪已经安装的扩展，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它通过</w:t>
      </w:r>
      <w:r>
        <w:rPr>
          <w:rFonts w:ascii="宋体" w:eastAsia="宋体" w:hAnsi="宋体" w:hint="eastAsia"/>
        </w:rPr>
        <w:t> </w:t>
      </w:r>
      <w:hyperlink r:id="rId58" w:anchor="std:setting-EXTENSIONS" w:history="1">
        <w:r>
          <w:rPr>
            <w:rFonts w:ascii="宋体" w:eastAsia="宋体" w:hAnsi="宋体" w:hint="eastAsia"/>
          </w:rPr>
          <w:t>EXTENSIONS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配置，包含一个所有可用扩展的字典，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字典的顺序跟你在</w:t>
      </w:r>
      <w:r>
        <w:rPr>
          <w:rFonts w:ascii="宋体" w:eastAsia="宋体" w:hAnsi="宋体" w:hint="eastAsia"/>
        </w:rPr>
        <w:t> </w:t>
      </w:r>
      <w:hyperlink r:id="rId59" w:anchor="topics-downloader-middleware-setting" w:history="1">
        <w:r>
          <w:rPr>
            <w:rFonts w:ascii="宋体" w:eastAsia="宋体" w:hAnsi="宋体" w:hint="eastAsia"/>
          </w:rPr>
          <w:t>configure the downloader middlew</w:t>
        </w:r>
        <w:r>
          <w:rPr>
            <w:rFonts w:ascii="宋体" w:eastAsia="宋体" w:hAnsi="宋体" w:hint="eastAsia"/>
          </w:rPr>
          <w:t>ares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配置的顺序一致。</w:t>
      </w:r>
    </w:p>
    <w:p w14:paraId="27F9B451" w14:textId="77777777" w:rsidR="00DD23D7" w:rsidRDefault="00A071DA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</w:t>
      </w:r>
      <w:r>
        <w:rPr>
          <w:rFonts w:ascii="宋体" w:eastAsia="宋体" w:hAnsi="宋体" w:hint="eastAsia"/>
        </w:rPr>
        <w:t>(Settings) API</w:t>
      </w:r>
    </w:p>
    <w:p w14:paraId="3187428C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中使用的默认设置优先级的键名称和优先级的字典。每个项目定义一个设置入口点，给它一个用于识别的代码名称和一个整数优先级。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Settings</w:t>
      </w:r>
      <w:r>
        <w:rPr>
          <w:rFonts w:ascii="宋体" w:eastAsia="宋体" w:hAnsi="宋体" w:hint="eastAsia"/>
        </w:rPr>
        <w:t>类中设置和检索值时，较高的优先级比较小的优先级具有更高的优先级。</w:t>
      </w:r>
    </w:p>
    <w:p w14:paraId="2D10B466" w14:textId="77777777" w:rsidR="00DD23D7" w:rsidRDefault="00A071DA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SpiderLoader API</w:t>
      </w:r>
    </w:p>
    <w:p w14:paraId="74E58817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这个类负责检索和处理项目中定义的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 w:hint="eastAsia"/>
        </w:rPr>
        <w:t>类。可以通过在</w:t>
      </w:r>
      <w:r>
        <w:rPr>
          <w:rFonts w:ascii="宋体" w:eastAsia="宋体" w:hAnsi="宋体" w:hint="eastAsia"/>
        </w:rPr>
        <w:t>SPIDER_LOADER_CLASS</w:t>
      </w:r>
      <w:r>
        <w:rPr>
          <w:rFonts w:ascii="宋体" w:eastAsia="宋体" w:hAnsi="宋体" w:hint="eastAsia"/>
        </w:rPr>
        <w:t>项目设置中指定其路径来使用自定义蜘蛛装载程序。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他们必须完全实现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interfaces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ISpiderLoader</w:t>
      </w:r>
      <w:r>
        <w:rPr>
          <w:rFonts w:ascii="宋体" w:eastAsia="宋体" w:hAnsi="宋体" w:hint="eastAsia"/>
        </w:rPr>
        <w:t>接口，以保证无错误的执行。</w:t>
      </w:r>
    </w:p>
    <w:p w14:paraId="24A2CECC" w14:textId="77777777" w:rsidR="00DD23D7" w:rsidRDefault="00A071DA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信号</w:t>
      </w:r>
      <w:r>
        <w:rPr>
          <w:rFonts w:ascii="宋体" w:eastAsia="宋体" w:hAnsi="宋体" w:hint="eastAsia"/>
        </w:rPr>
        <w:t>(Signals) API</w:t>
      </w:r>
    </w:p>
    <w:p w14:paraId="14E42614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链接一个接收器函数</w:t>
      </w:r>
      <w:r>
        <w:rPr>
          <w:rFonts w:ascii="宋体" w:eastAsia="宋体" w:hAnsi="宋体" w:hint="eastAsia"/>
        </w:rPr>
        <w:t xml:space="preserve">(receiver function) </w:t>
      </w:r>
      <w:r>
        <w:rPr>
          <w:rFonts w:ascii="宋体" w:eastAsia="宋体" w:hAnsi="宋体" w:hint="eastAsia"/>
        </w:rPr>
        <w:t>到一个信号</w:t>
      </w:r>
      <w:r>
        <w:rPr>
          <w:rFonts w:ascii="宋体" w:eastAsia="宋体" w:hAnsi="宋体" w:hint="eastAsia"/>
        </w:rPr>
        <w:t>(signal)</w:t>
      </w:r>
      <w:r>
        <w:rPr>
          <w:rFonts w:ascii="宋体" w:eastAsia="宋体" w:hAnsi="宋体" w:hint="eastAsia"/>
        </w:rPr>
        <w:t>。</w:t>
      </w:r>
    </w:p>
    <w:p w14:paraId="0F958910" w14:textId="77777777" w:rsidR="00DD23D7" w:rsidRDefault="00A071DA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状态收集器</w:t>
      </w:r>
      <w:r>
        <w:rPr>
          <w:rFonts w:ascii="宋体" w:eastAsia="宋体" w:hAnsi="宋体" w:hint="eastAsia"/>
        </w:rPr>
        <w:t>(Stats Collector) API</w:t>
      </w:r>
    </w:p>
    <w:p w14:paraId="76B7DC56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收集统计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的所有值。</w:t>
      </w:r>
    </w:p>
    <w:p w14:paraId="068CD1EC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1" w:name="_Toc8411520"/>
      <w:r>
        <w:rPr>
          <w:rFonts w:eastAsia="宋体" w:hint="eastAsia"/>
        </w:rPr>
        <w:t>信号</w:t>
      </w:r>
      <w:r>
        <w:rPr>
          <w:rFonts w:eastAsia="宋体" w:hint="eastAsia"/>
        </w:rPr>
        <w:t>(Signals)</w:t>
      </w:r>
      <w:bookmarkEnd w:id="31"/>
    </w:p>
    <w:p w14:paraId="635DF5D1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使用信号来通知事情发生。您可以在您的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项目中捕捉一些信号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 w:hint="eastAsia"/>
        </w:rPr>
        <w:t> </w:t>
      </w:r>
      <w:hyperlink r:id="rId60" w:anchor="topics-extensions" w:history="1">
        <w:r>
          <w:rPr>
            <w:rFonts w:ascii="宋体" w:eastAsia="宋体" w:hAnsi="宋体" w:hint="eastAsia"/>
          </w:rPr>
          <w:t>extension</w:t>
        </w:r>
      </w:hyperlink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来完成额外的工作或添加额外的功能，扩展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。信号提供了一些参数，不过处理函数不用接收所有的参数</w:t>
      </w:r>
      <w:r>
        <w:rPr>
          <w:rFonts w:ascii="宋体" w:eastAsia="宋体" w:hAnsi="宋体" w:hint="eastAsia"/>
        </w:rPr>
        <w:t xml:space="preserve"> - </w:t>
      </w:r>
      <w:r>
        <w:rPr>
          <w:rFonts w:ascii="宋体" w:eastAsia="宋体" w:hAnsi="宋体" w:hint="eastAsia"/>
        </w:rPr>
        <w:t>信号分发机制</w:t>
      </w:r>
      <w:r>
        <w:rPr>
          <w:rFonts w:ascii="宋体" w:eastAsia="宋体" w:hAnsi="宋体" w:hint="eastAsia"/>
        </w:rPr>
        <w:t>(singal dispatching mechanism)</w:t>
      </w:r>
      <w:r>
        <w:rPr>
          <w:rFonts w:ascii="宋体" w:eastAsia="宋体" w:hAnsi="宋体" w:hint="eastAsia"/>
        </w:rPr>
        <w:t>仅仅提供处理器</w:t>
      </w:r>
      <w:r>
        <w:rPr>
          <w:rFonts w:ascii="宋体" w:eastAsia="宋体" w:hAnsi="宋体" w:hint="eastAsia"/>
        </w:rPr>
        <w:t>(handler)</w:t>
      </w:r>
      <w:r>
        <w:rPr>
          <w:rFonts w:ascii="宋体" w:eastAsia="宋体" w:hAnsi="宋体" w:hint="eastAsia"/>
        </w:rPr>
        <w:t>接受的参数。可以通过</w:t>
      </w:r>
      <w:r>
        <w:rPr>
          <w:rFonts w:ascii="宋体" w:eastAsia="宋体" w:hAnsi="宋体" w:hint="eastAsia"/>
        </w:rPr>
        <w:t> </w:t>
      </w:r>
      <w:hyperlink r:id="rId61" w:anchor="topics-api-signals" w:history="1">
        <w:r>
          <w:rPr>
            <w:rFonts w:ascii="宋体" w:eastAsia="宋体" w:hAnsi="宋体" w:hint="eastAsia"/>
          </w:rPr>
          <w:t>信号</w:t>
        </w:r>
        <w:r>
          <w:rPr>
            <w:rFonts w:ascii="宋体" w:eastAsia="宋体" w:hAnsi="宋体" w:hint="eastAsia"/>
          </w:rPr>
          <w:t>(Signals) API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来连接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或发送您自己的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信号。</w:t>
      </w:r>
    </w:p>
    <w:p w14:paraId="26AC3DC7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以下给出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内置信号的列表及其意义。</w:t>
      </w:r>
    </w:p>
    <w:p w14:paraId="38CAAF85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engine_started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引擎启动爬取时发送该信号。</w:t>
      </w:r>
    </w:p>
    <w:p w14:paraId="52BC4BF2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engine_stopped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引擎停止时发送该信号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例如，爬取结束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。</w:t>
      </w:r>
    </w:p>
    <w:p w14:paraId="1CBA5975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item_scraped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item</w:t>
      </w:r>
      <w:r>
        <w:rPr>
          <w:rFonts w:ascii="宋体" w:eastAsia="宋体" w:hAnsi="宋体" w:hint="eastAsia"/>
        </w:rPr>
        <w:t>被爬取，并通过所有</w:t>
      </w:r>
      <w:r>
        <w:rPr>
          <w:rFonts w:ascii="宋体" w:eastAsia="宋体" w:hAnsi="宋体" w:hint="eastAsia"/>
        </w:rPr>
        <w:t> </w:t>
      </w:r>
      <w:hyperlink r:id="rId62" w:anchor="topics-item-pipeline" w:history="1">
        <w:r>
          <w:rPr>
            <w:rFonts w:ascii="宋体" w:eastAsia="宋体" w:hAnsi="宋体" w:hint="eastAsia"/>
          </w:rPr>
          <w:t>Item Pipeline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后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没有被丢弃</w:t>
      </w:r>
      <w:r>
        <w:rPr>
          <w:rFonts w:ascii="宋体" w:eastAsia="宋体" w:hAnsi="宋体" w:hint="eastAsia"/>
        </w:rPr>
        <w:t>(dropped)</w:t>
      </w:r>
      <w:r>
        <w:rPr>
          <w:rFonts w:ascii="宋体" w:eastAsia="宋体" w:hAnsi="宋体" w:hint="eastAsia"/>
        </w:rPr>
        <w:t>，发送该信号。</w:t>
      </w:r>
    </w:p>
    <w:p w14:paraId="3406AF7A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item_dropped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item</w:t>
      </w: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 w:hint="eastAsia"/>
        </w:rPr>
        <w:t> </w:t>
      </w:r>
      <w:hyperlink r:id="rId63" w:anchor="topics-item-pipeline" w:history="1">
        <w:r>
          <w:rPr>
            <w:rFonts w:ascii="宋体" w:eastAsia="宋体" w:hAnsi="宋体" w:hint="eastAsia"/>
          </w:rPr>
          <w:t>Item Pipeline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，有些</w:t>
      </w:r>
      <w:r>
        <w:rPr>
          <w:rFonts w:ascii="宋体" w:eastAsia="宋体" w:hAnsi="宋体" w:hint="eastAsia"/>
        </w:rPr>
        <w:t>pipeline</w:t>
      </w:r>
      <w:r>
        <w:rPr>
          <w:rFonts w:ascii="宋体" w:eastAsia="宋体" w:hAnsi="宋体" w:hint="eastAsia"/>
        </w:rPr>
        <w:t>抛出</w:t>
      </w:r>
      <w:r>
        <w:rPr>
          <w:rFonts w:ascii="宋体" w:eastAsia="宋体" w:hAnsi="宋体" w:hint="eastAsia"/>
        </w:rPr>
        <w:t> </w:t>
      </w:r>
      <w:hyperlink r:id="rId64" w:anchor="scrapy.exceptions.DropItem" w:tooltip="scrapy.exceptions.DropItem" w:history="1">
        <w:r>
          <w:rPr>
            <w:rFonts w:ascii="宋体" w:eastAsia="宋体" w:hAnsi="宋体" w:hint="eastAsia"/>
          </w:rPr>
          <w:t>DropItem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异常，丢弃</w:t>
      </w:r>
      <w:r>
        <w:rPr>
          <w:rFonts w:ascii="宋体" w:eastAsia="宋体" w:hAnsi="宋体" w:hint="eastAsia"/>
        </w:rPr>
        <w:t>item</w:t>
      </w:r>
      <w:r>
        <w:rPr>
          <w:rFonts w:ascii="宋体" w:eastAsia="宋体" w:hAnsi="宋体" w:hint="eastAsia"/>
        </w:rPr>
        <w:t>时，该信号被发送。</w:t>
      </w:r>
    </w:p>
    <w:p w14:paraId="7F86AA37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spider_closed</w:t>
      </w:r>
      <w:r>
        <w:rPr>
          <w:rFonts w:ascii="宋体" w:eastAsia="宋体" w:hAnsi="宋体" w:hint="eastAsia"/>
        </w:rPr>
        <w:t>当某个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被关闭时，该信号被发送。该信号可以用来释放每个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 </w:t>
      </w:r>
      <w:hyperlink r:id="rId65" w:anchor="std:signal-spider_opened" w:history="1">
        <w:r>
          <w:rPr>
            <w:rFonts w:ascii="宋体" w:eastAsia="宋体" w:hAnsi="宋体" w:hint="eastAsia"/>
          </w:rPr>
          <w:t>spider_opened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时占用的资源。</w:t>
      </w:r>
    </w:p>
    <w:p w14:paraId="6C3D0A72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spider_opened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开始爬取时发送该信号。该信号一般用来分配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的资源，不过其也能做任何事。</w:t>
      </w:r>
    </w:p>
    <w:p w14:paraId="7CC6AB06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spider_idle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进入空闲</w:t>
      </w:r>
      <w:r>
        <w:rPr>
          <w:rFonts w:ascii="宋体" w:eastAsia="宋体" w:hAnsi="宋体" w:hint="eastAsia"/>
        </w:rPr>
        <w:t>(idle)</w:t>
      </w:r>
      <w:r>
        <w:rPr>
          <w:rFonts w:ascii="宋体" w:eastAsia="宋体" w:hAnsi="宋体" w:hint="eastAsia"/>
        </w:rPr>
        <w:t>状态时该信号被发送。</w:t>
      </w:r>
    </w:p>
    <w:p w14:paraId="6C9C0FDF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spider_error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的回调函数产生错误时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例如，抛出异常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，该信号被发送。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request_scheduled</w:t>
      </w:r>
      <w:r>
        <w:rPr>
          <w:rFonts w:ascii="宋体" w:eastAsia="宋体" w:hAnsi="宋体" w:hint="eastAsia"/>
        </w:rPr>
        <w:t>当引擎调度一个</w:t>
      </w:r>
      <w:r>
        <w:rPr>
          <w:rFonts w:ascii="宋体" w:eastAsia="宋体" w:hAnsi="宋体" w:hint="eastAsia"/>
        </w:rPr>
        <w:t> </w:t>
      </w:r>
      <w:hyperlink r:id="rId66" w:anchor="scrapy.http.Request" w:tooltip="scrapy.http.Request" w:history="1">
        <w:r>
          <w:rPr>
            <w:rFonts w:ascii="宋体" w:eastAsia="宋体" w:hAnsi="宋体" w:hint="eastAsia"/>
          </w:rPr>
          <w:t>Request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对象用于下载时，该信号被发送。</w:t>
      </w:r>
    </w:p>
    <w:p w14:paraId="3A19C03E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response_received</w:t>
      </w:r>
      <w:r>
        <w:rPr>
          <w:rFonts w:ascii="宋体" w:eastAsia="宋体" w:hAnsi="宋体" w:hint="eastAsia"/>
        </w:rPr>
        <w:t>当引擎从</w:t>
      </w:r>
      <w:r>
        <w:rPr>
          <w:rFonts w:ascii="宋体" w:eastAsia="宋体" w:hAnsi="宋体" w:hint="eastAsia"/>
        </w:rPr>
        <w:t>downloader</w:t>
      </w:r>
      <w:r>
        <w:rPr>
          <w:rFonts w:ascii="宋体" w:eastAsia="宋体" w:hAnsi="宋体" w:hint="eastAsia"/>
        </w:rPr>
        <w:t>获取到一个新的</w:t>
      </w:r>
      <w:r>
        <w:rPr>
          <w:rFonts w:ascii="宋体" w:eastAsia="宋体" w:hAnsi="宋体" w:hint="eastAsia"/>
        </w:rPr>
        <w:t> </w:t>
      </w:r>
      <w:hyperlink r:id="rId67" w:anchor="scrapy.http.Response" w:tooltip="scrapy.http.Response" w:history="1">
        <w:r>
          <w:rPr>
            <w:rFonts w:ascii="宋体" w:eastAsia="宋体" w:hAnsi="宋体" w:hint="eastAsia"/>
          </w:rPr>
          <w:t>Response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时发送该信号。</w:t>
      </w:r>
    </w:p>
    <w:p w14:paraId="08F0E976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response_downloaded</w:t>
      </w:r>
      <w:r>
        <w:rPr>
          <w:rFonts w:ascii="宋体" w:eastAsia="宋体" w:hAnsi="宋体" w:hint="eastAsia"/>
        </w:rPr>
        <w:t>当一个</w:t>
      </w:r>
      <w:r>
        <w:rPr>
          <w:rFonts w:ascii="宋体" w:eastAsia="宋体" w:hAnsi="宋体" w:hint="eastAsia"/>
        </w:rPr>
        <w:t> HTTPResponse </w:t>
      </w:r>
      <w:r>
        <w:rPr>
          <w:rFonts w:ascii="宋体" w:eastAsia="宋体" w:hAnsi="宋体" w:hint="eastAsia"/>
        </w:rPr>
        <w:t>被下载时，由</w:t>
      </w:r>
      <w:r>
        <w:rPr>
          <w:rFonts w:ascii="宋体" w:eastAsia="宋体" w:hAnsi="宋体" w:hint="eastAsia"/>
        </w:rPr>
        <w:t>downloader</w:t>
      </w:r>
      <w:r>
        <w:rPr>
          <w:rFonts w:ascii="宋体" w:eastAsia="宋体" w:hAnsi="宋体" w:hint="eastAsia"/>
        </w:rPr>
        <w:t>发送该信号。</w:t>
      </w:r>
    </w:p>
    <w:p w14:paraId="1D390CAA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2" w:name="_Toc929326356"/>
      <w:r>
        <w:rPr>
          <w:rFonts w:eastAsia="宋体" w:hint="eastAsia"/>
        </w:rPr>
        <w:t>Item Exporters</w:t>
      </w:r>
      <w:bookmarkEnd w:id="32"/>
    </w:p>
    <w:p w14:paraId="30A7A376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当你抓取了你要的数据</w:t>
      </w:r>
      <w:r>
        <w:rPr>
          <w:rFonts w:ascii="宋体" w:eastAsia="宋体" w:hAnsi="宋体" w:hint="eastAsia"/>
        </w:rPr>
        <w:t>(Items)</w:t>
      </w:r>
      <w:r>
        <w:rPr>
          <w:rFonts w:ascii="宋体" w:eastAsia="宋体" w:hAnsi="宋体" w:hint="eastAsia"/>
        </w:rPr>
        <w:t>，你就会想要将他们持久化或导出它们，并应用在其他的程序。这是整个抓取过程的目的。为此，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提供了</w:t>
      </w:r>
      <w:r>
        <w:rPr>
          <w:rFonts w:ascii="宋体" w:eastAsia="宋体" w:hAnsi="宋体" w:hint="eastAsia"/>
        </w:rPr>
        <w:t xml:space="preserve">Item Exporters </w:t>
      </w:r>
      <w:r>
        <w:rPr>
          <w:rFonts w:ascii="宋体" w:eastAsia="宋体" w:hAnsi="宋体" w:hint="eastAsia"/>
        </w:rPr>
        <w:t>来创建不同的输出格式，如</w:t>
      </w:r>
      <w:r>
        <w:rPr>
          <w:rFonts w:ascii="宋体" w:eastAsia="宋体" w:hAnsi="宋体" w:hint="eastAsia"/>
        </w:rPr>
        <w:t>XM</w:t>
      </w:r>
      <w:r>
        <w:rPr>
          <w:rFonts w:ascii="宋体" w:eastAsia="宋体" w:hAnsi="宋体" w:hint="eastAsia"/>
        </w:rPr>
        <w:t>L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CSV</w:t>
      </w:r>
      <w:r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JSON</w:t>
      </w:r>
      <w:r>
        <w:rPr>
          <w:rFonts w:ascii="宋体" w:eastAsia="宋体" w:hAnsi="宋体" w:hint="eastAsia"/>
        </w:rPr>
        <w:t>。</w:t>
      </w:r>
    </w:p>
    <w:p w14:paraId="2A36A735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下面是一些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内置的</w:t>
      </w:r>
      <w:r>
        <w:rPr>
          <w:rFonts w:ascii="宋体" w:eastAsia="宋体" w:hAnsi="宋体" w:hint="eastAsia"/>
        </w:rPr>
        <w:t xml:space="preserve"> Item Exporters</w:t>
      </w:r>
      <w:r>
        <w:rPr>
          <w:rFonts w:ascii="宋体" w:eastAsia="宋体" w:hAnsi="宋体" w:hint="eastAsia"/>
        </w:rPr>
        <w:t>类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0DB95EB8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BaseItemExporter</w:t>
      </w:r>
      <w:r>
        <w:rPr>
          <w:rFonts w:ascii="宋体" w:eastAsia="宋体" w:hAnsi="宋体" w:hint="eastAsia"/>
        </w:rPr>
        <w:t>这是一个对所有</w:t>
      </w:r>
      <w:r>
        <w:rPr>
          <w:rFonts w:ascii="宋体" w:eastAsia="宋体" w:hAnsi="宋体" w:hint="eastAsia"/>
        </w:rPr>
        <w:t xml:space="preserve"> Item Exporters 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抽象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父类。它对所有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具体</w:t>
      </w:r>
      <w:r>
        <w:rPr>
          <w:rFonts w:ascii="宋体" w:eastAsia="宋体" w:hAnsi="宋体" w:hint="eastAsia"/>
        </w:rPr>
        <w:t xml:space="preserve">) Item Exporters </w:t>
      </w:r>
      <w:r>
        <w:rPr>
          <w:rFonts w:ascii="宋体" w:eastAsia="宋体" w:hAnsi="宋体" w:hint="eastAsia"/>
        </w:rPr>
        <w:t>提供基本属性，如定义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 w:hint="eastAsia"/>
        </w:rPr>
        <w:t>什么</w:t>
      </w:r>
      <w:r>
        <w:rPr>
          <w:rFonts w:ascii="宋体" w:eastAsia="宋体" w:hAnsi="宋体" w:hint="eastAsia"/>
        </w:rPr>
        <w:t>fields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是否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 w:hint="eastAsia"/>
        </w:rPr>
        <w:t>空</w:t>
      </w:r>
      <w:r>
        <w:rPr>
          <w:rFonts w:ascii="宋体" w:eastAsia="宋体" w:hAnsi="宋体" w:hint="eastAsia"/>
        </w:rPr>
        <w:t>fields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或是否进行编码。</w:t>
      </w:r>
    </w:p>
    <w:p w14:paraId="1B7370BE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export_item(item)</w:t>
      </w:r>
      <w:r>
        <w:rPr>
          <w:rFonts w:ascii="宋体" w:eastAsia="宋体" w:hAnsi="宋体" w:hint="eastAsia"/>
        </w:rPr>
        <w:t>输出给定</w:t>
      </w:r>
      <w:r>
        <w:rPr>
          <w:rFonts w:ascii="宋体" w:eastAsia="宋体" w:hAnsi="宋体" w:hint="eastAsia"/>
        </w:rPr>
        <w:t>item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此方法必须在子类中实现</w:t>
      </w:r>
      <w:r>
        <w:rPr>
          <w:rFonts w:ascii="宋体" w:eastAsia="宋体" w:hAnsi="宋体"/>
        </w:rPr>
        <w:t>。</w:t>
      </w:r>
    </w:p>
    <w:p w14:paraId="36B8EFD5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serialize_field(field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 name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 value)</w:t>
      </w:r>
      <w:r>
        <w:rPr>
          <w:rFonts w:ascii="宋体" w:eastAsia="宋体" w:hAnsi="宋体" w:hint="eastAsia"/>
        </w:rPr>
        <w:t>返回给定</w:t>
      </w:r>
      <w:r>
        <w:rPr>
          <w:rFonts w:ascii="宋体" w:eastAsia="宋体" w:hAnsi="宋体" w:hint="eastAsia"/>
        </w:rPr>
        <w:t>field</w:t>
      </w:r>
      <w:r>
        <w:rPr>
          <w:rFonts w:ascii="宋体" w:eastAsia="宋体" w:hAnsi="宋体" w:hint="eastAsia"/>
        </w:rPr>
        <w:t>的序列化值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你可以覆盖此方法来控制序列化或输出指定的</w:t>
      </w:r>
      <w:r>
        <w:rPr>
          <w:rFonts w:ascii="宋体" w:eastAsia="宋体" w:hAnsi="宋体" w:hint="eastAsia"/>
        </w:rPr>
        <w:t>field</w:t>
      </w:r>
      <w:r>
        <w:rPr>
          <w:rFonts w:ascii="宋体" w:eastAsia="宋体" w:hAnsi="宋体"/>
        </w:rPr>
        <w:t>。</w:t>
      </w:r>
    </w:p>
    <w:p w14:paraId="6FD58ACE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start_exporting()</w:t>
      </w:r>
      <w:r>
        <w:rPr>
          <w:rFonts w:ascii="宋体" w:eastAsia="宋体" w:hAnsi="宋体" w:hint="eastAsia"/>
        </w:rPr>
        <w:t>表示</w:t>
      </w:r>
      <w:r>
        <w:rPr>
          <w:rFonts w:ascii="宋体" w:eastAsia="宋体" w:hAnsi="宋体" w:hint="eastAsia"/>
        </w:rPr>
        <w:t>exporting</w:t>
      </w:r>
      <w:r>
        <w:rPr>
          <w:rFonts w:ascii="宋体" w:eastAsia="宋体" w:hAnsi="宋体" w:hint="eastAsia"/>
        </w:rPr>
        <w:t>过程的开始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6E3AE52A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finish_exporting()</w:t>
      </w:r>
      <w:r>
        <w:rPr>
          <w:rFonts w:ascii="宋体" w:eastAsia="宋体" w:hAnsi="宋体" w:hint="eastAsia"/>
        </w:rPr>
        <w:t>表示</w:t>
      </w:r>
      <w:r>
        <w:rPr>
          <w:rFonts w:ascii="宋体" w:eastAsia="宋体" w:hAnsi="宋体" w:hint="eastAsia"/>
        </w:rPr>
        <w:t>exporting</w:t>
      </w:r>
      <w:r>
        <w:rPr>
          <w:rFonts w:ascii="宋体" w:eastAsia="宋体" w:hAnsi="宋体" w:hint="eastAsia"/>
        </w:rPr>
        <w:t>过程的结束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64765E7D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fields_to_export</w:t>
      </w:r>
      <w:r>
        <w:rPr>
          <w:rFonts w:ascii="宋体" w:eastAsia="宋体" w:hAnsi="宋体" w:hint="eastAsia"/>
        </w:rPr>
        <w:t>列出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 w:hint="eastAsia"/>
        </w:rPr>
        <w:t>什么</w:t>
      </w:r>
      <w:r>
        <w:rPr>
          <w:rFonts w:ascii="宋体" w:eastAsia="宋体" w:hAnsi="宋体" w:hint="eastAsia"/>
        </w:rPr>
        <w:t>fields</w:t>
      </w:r>
      <w:r>
        <w:rPr>
          <w:rFonts w:ascii="宋体" w:eastAsia="宋体" w:hAnsi="宋体" w:hint="eastAsia"/>
        </w:rPr>
        <w:t>值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None</w:t>
      </w:r>
      <w:r>
        <w:rPr>
          <w:rFonts w:ascii="宋体" w:eastAsia="宋体" w:hAnsi="宋体" w:hint="eastAsia"/>
        </w:rPr>
        <w:t>表示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 w:hint="eastAsia"/>
        </w:rPr>
        <w:t>所有</w:t>
      </w:r>
      <w:r>
        <w:rPr>
          <w:rFonts w:ascii="宋体" w:eastAsia="宋体" w:hAnsi="宋体" w:hint="eastAsia"/>
        </w:rPr>
        <w:t>fields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默认值为</w:t>
      </w:r>
      <w:r>
        <w:rPr>
          <w:rFonts w:ascii="宋体" w:eastAsia="宋体" w:hAnsi="宋体" w:hint="eastAsia"/>
        </w:rPr>
        <w:t>None</w:t>
      </w:r>
      <w:r>
        <w:rPr>
          <w:rFonts w:ascii="宋体" w:eastAsia="宋体" w:hAnsi="宋体"/>
        </w:rPr>
        <w:t>。</w:t>
      </w:r>
    </w:p>
    <w:p w14:paraId="2C13C059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export_empty_fields</w:t>
      </w:r>
      <w:r>
        <w:rPr>
          <w:rFonts w:ascii="宋体" w:eastAsia="宋体" w:hAnsi="宋体" w:hint="eastAsia"/>
        </w:rPr>
        <w:t>是否在输出数据中包含为空的</w:t>
      </w:r>
      <w:r>
        <w:rPr>
          <w:rFonts w:ascii="宋体" w:eastAsia="宋体" w:hAnsi="宋体" w:hint="eastAsia"/>
        </w:rPr>
        <w:t>item fields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默认值是</w:t>
      </w:r>
      <w:r>
        <w:rPr>
          <w:rFonts w:ascii="宋体" w:eastAsia="宋体" w:hAnsi="宋体" w:hint="eastAsia"/>
        </w:rPr>
        <w:t> False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0CC6CF22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Encodin</w:t>
      </w: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Encoding </w:t>
      </w:r>
      <w:r>
        <w:rPr>
          <w:rFonts w:ascii="宋体" w:eastAsia="宋体" w:hAnsi="宋体" w:hint="eastAsia"/>
        </w:rPr>
        <w:t>属性将用于编码</w:t>
      </w:r>
      <w:r>
        <w:rPr>
          <w:rFonts w:ascii="宋体" w:eastAsia="宋体" w:hAnsi="宋体" w:hint="eastAsia"/>
        </w:rPr>
        <w:t xml:space="preserve"> unicode </w:t>
      </w:r>
      <w:r>
        <w:rPr>
          <w:rFonts w:ascii="宋体" w:eastAsia="宋体" w:hAnsi="宋体" w:hint="eastAsia"/>
        </w:rPr>
        <w:t>值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4204F2B0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XmlItemExporter</w:t>
      </w:r>
      <w:r>
        <w:rPr>
          <w:rFonts w:ascii="宋体" w:eastAsia="宋体" w:hAnsi="宋体" w:hint="eastAsia"/>
        </w:rPr>
        <w:t>以</w:t>
      </w:r>
      <w:r>
        <w:rPr>
          <w:rFonts w:ascii="宋体" w:eastAsia="宋体" w:hAnsi="宋体" w:hint="eastAsia"/>
        </w:rPr>
        <w:t>XML</w:t>
      </w:r>
      <w:r>
        <w:rPr>
          <w:rFonts w:ascii="宋体" w:eastAsia="宋体" w:hAnsi="宋体" w:hint="eastAsia"/>
        </w:rPr>
        <w:t>格式</w:t>
      </w:r>
      <w:r>
        <w:rPr>
          <w:rFonts w:ascii="宋体" w:eastAsia="宋体" w:hAnsi="宋体" w:hint="eastAsia"/>
        </w:rPr>
        <w:t xml:space="preserve"> exports Items </w:t>
      </w:r>
      <w:r>
        <w:rPr>
          <w:rFonts w:ascii="宋体" w:eastAsia="宋体" w:hAnsi="宋体" w:hint="eastAsia"/>
        </w:rPr>
        <w:t>到指定的文件类</w:t>
      </w:r>
      <w:r>
        <w:rPr>
          <w:rFonts w:ascii="宋体" w:eastAsia="宋体" w:hAnsi="宋体"/>
        </w:rPr>
        <w:t>。</w:t>
      </w:r>
    </w:p>
    <w:p w14:paraId="52DF31A3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CsvItemExporter</w:t>
      </w:r>
      <w:r>
        <w:rPr>
          <w:rFonts w:ascii="宋体" w:eastAsia="宋体" w:hAnsi="宋体" w:hint="eastAsia"/>
        </w:rPr>
        <w:t>输出</w:t>
      </w:r>
      <w:r>
        <w:rPr>
          <w:rFonts w:ascii="宋体" w:eastAsia="宋体" w:hAnsi="宋体" w:hint="eastAsia"/>
        </w:rPr>
        <w:t xml:space="preserve"> csv </w:t>
      </w:r>
      <w:r>
        <w:rPr>
          <w:rFonts w:ascii="宋体" w:eastAsia="宋体" w:hAnsi="宋体" w:hint="eastAsia"/>
        </w:rPr>
        <w:t>文件格式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5780230A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PickleItemExporter</w:t>
      </w:r>
      <w:r>
        <w:rPr>
          <w:rFonts w:ascii="宋体" w:eastAsia="宋体" w:hAnsi="宋体" w:hint="eastAsia"/>
        </w:rPr>
        <w:t>输出</w:t>
      </w:r>
      <w:r>
        <w:rPr>
          <w:rFonts w:ascii="宋体" w:eastAsia="宋体" w:hAnsi="宋体" w:hint="eastAsia"/>
        </w:rPr>
        <w:t xml:space="preserve"> pickle </w:t>
      </w:r>
      <w:r>
        <w:rPr>
          <w:rFonts w:ascii="宋体" w:eastAsia="宋体" w:hAnsi="宋体" w:hint="eastAsia"/>
        </w:rPr>
        <w:t>文件格式</w:t>
      </w:r>
      <w:r>
        <w:rPr>
          <w:rFonts w:ascii="宋体" w:eastAsia="宋体" w:hAnsi="宋体"/>
        </w:rPr>
        <w:t>。</w:t>
      </w:r>
    </w:p>
    <w:p w14:paraId="69CD14E4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PprintItemExporter</w:t>
      </w:r>
      <w:r>
        <w:rPr>
          <w:rFonts w:ascii="宋体" w:eastAsia="宋体" w:hAnsi="宋体" w:hint="eastAsia"/>
        </w:rPr>
        <w:t>输出整齐打印的文件格式</w:t>
      </w:r>
      <w:r>
        <w:rPr>
          <w:rFonts w:ascii="宋体" w:eastAsia="宋体" w:hAnsi="宋体"/>
        </w:rPr>
        <w:t>。</w:t>
      </w:r>
    </w:p>
    <w:p w14:paraId="7BA75BFF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JsonItemExporter</w:t>
      </w:r>
      <w:r>
        <w:rPr>
          <w:rFonts w:ascii="宋体" w:eastAsia="宋体" w:hAnsi="宋体" w:hint="eastAsia"/>
        </w:rPr>
        <w:t>输出</w:t>
      </w:r>
      <w:r>
        <w:rPr>
          <w:rFonts w:ascii="宋体" w:eastAsia="宋体" w:hAnsi="宋体" w:hint="eastAsia"/>
        </w:rPr>
        <w:t xml:space="preserve"> JSON </w:t>
      </w:r>
      <w:r>
        <w:rPr>
          <w:rFonts w:ascii="宋体" w:eastAsia="宋体" w:hAnsi="宋体" w:hint="eastAsia"/>
        </w:rPr>
        <w:t>文件格式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所有对象将写进一个对象的列表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5E81386D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JsonLinesItemExporter</w:t>
      </w:r>
      <w:r>
        <w:rPr>
          <w:rFonts w:ascii="宋体" w:eastAsia="宋体" w:hAnsi="宋体" w:hint="eastAsia"/>
        </w:rPr>
        <w:t>输出</w:t>
      </w:r>
      <w:r>
        <w:rPr>
          <w:rFonts w:ascii="宋体" w:eastAsia="宋体" w:hAnsi="宋体" w:hint="eastAsia"/>
        </w:rPr>
        <w:t xml:space="preserve"> JSON </w:t>
      </w:r>
      <w:r>
        <w:rPr>
          <w:rFonts w:ascii="宋体" w:eastAsia="宋体" w:hAnsi="宋体" w:hint="eastAsia"/>
        </w:rPr>
        <w:t>文件格式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每行</w:t>
      </w:r>
      <w:r>
        <w:rPr>
          <w:rFonts w:ascii="宋体" w:eastAsia="宋体" w:hAnsi="宋体" w:hint="eastAsia"/>
        </w:rPr>
        <w:t>写一个</w:t>
      </w:r>
      <w:r>
        <w:rPr>
          <w:rFonts w:ascii="宋体" w:eastAsia="宋体" w:hAnsi="宋体" w:hint="eastAsia"/>
        </w:rPr>
        <w:t xml:space="preserve"> JSON-encoded </w:t>
      </w:r>
      <w:r>
        <w:rPr>
          <w:rFonts w:ascii="宋体" w:eastAsia="宋体" w:hAnsi="宋体" w:hint="eastAsia"/>
        </w:rPr>
        <w:t>项</w:t>
      </w:r>
      <w:r>
        <w:rPr>
          <w:rFonts w:ascii="宋体" w:eastAsia="宋体" w:hAnsi="宋体"/>
        </w:rPr>
        <w:t>。</w:t>
      </w:r>
    </w:p>
    <w:p w14:paraId="1E5E91EE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3" w:name="_Toc1766588777"/>
      <w:r>
        <w:rPr>
          <w:rFonts w:eastAsia="宋体"/>
        </w:rPr>
        <w:t>数据收集</w:t>
      </w:r>
      <w:r>
        <w:rPr>
          <w:rFonts w:eastAsia="宋体"/>
        </w:rPr>
        <w:t>(Stats Collection)</w:t>
      </w:r>
      <w:bookmarkEnd w:id="33"/>
    </w:p>
    <w:p w14:paraId="2D111341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提供了方便的收集数据的机制。数据以</w:t>
      </w:r>
      <w:r>
        <w:rPr>
          <w:rFonts w:ascii="宋体" w:eastAsia="宋体" w:hAnsi="宋体" w:hint="eastAsia"/>
        </w:rPr>
        <w:t>key/value</w:t>
      </w:r>
      <w:r>
        <w:rPr>
          <w:rFonts w:ascii="宋体" w:eastAsia="宋体" w:hAnsi="宋体" w:hint="eastAsia"/>
        </w:rPr>
        <w:t>方式存储，值大多是计数值。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该机制叫做数据收集器</w:t>
      </w:r>
      <w:r>
        <w:rPr>
          <w:rFonts w:ascii="宋体" w:eastAsia="宋体" w:hAnsi="宋体" w:hint="eastAsia"/>
        </w:rPr>
        <w:t>(Stats Collector)</w:t>
      </w:r>
      <w:r>
        <w:rPr>
          <w:rFonts w:ascii="宋体" w:eastAsia="宋体" w:hAnsi="宋体" w:hint="eastAsia"/>
        </w:rPr>
        <w:t>，可以通过</w:t>
      </w:r>
      <w:r>
        <w:rPr>
          <w:rFonts w:ascii="宋体" w:eastAsia="宋体" w:hAnsi="宋体" w:hint="eastAsia"/>
        </w:rPr>
        <w:t> </w:t>
      </w:r>
      <w:hyperlink r:id="rId68" w:anchor="topics-api-crawler" w:history="1">
        <w:r>
          <w:rPr>
            <w:rFonts w:ascii="宋体" w:eastAsia="宋体" w:hAnsi="宋体" w:hint="eastAsia"/>
          </w:rPr>
          <w:t>Crawler API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的属性</w:t>
      </w:r>
      <w:r>
        <w:rPr>
          <w:rFonts w:ascii="宋体" w:eastAsia="宋体" w:hAnsi="宋体" w:hint="eastAsia"/>
        </w:rPr>
        <w:t> </w:t>
      </w:r>
      <w:hyperlink r:id="rId69" w:anchor="scrapy.crawler.Crawler.stats" w:tooltip="scrapy.crawler.Crawler.stats" w:history="1">
        <w:r>
          <w:rPr>
            <w:rFonts w:ascii="宋体" w:eastAsia="宋体" w:hAnsi="宋体" w:hint="eastAsia"/>
          </w:rPr>
          <w:t>stats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来使用。无论数据收集</w:t>
      </w:r>
      <w:r>
        <w:rPr>
          <w:rFonts w:ascii="宋体" w:eastAsia="宋体" w:hAnsi="宋体" w:hint="eastAsia"/>
        </w:rPr>
        <w:t>(stats collection)</w:t>
      </w:r>
      <w:r>
        <w:rPr>
          <w:rFonts w:ascii="宋体" w:eastAsia="宋体" w:hAnsi="宋体" w:hint="eastAsia"/>
        </w:rPr>
        <w:t>开启或者关闭，数据收集器永远都是可用的。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数据收集器对每个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保持一个状态表。当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启动时，该表自动打开，当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关闭时，自动关闭。</w:t>
      </w:r>
    </w:p>
    <w:p w14:paraId="031C7C82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提供了</w:t>
      </w:r>
      <w:r>
        <w:rPr>
          <w:rFonts w:ascii="宋体" w:eastAsia="宋体" w:hAnsi="宋体" w:hint="eastAsia"/>
        </w:rPr>
        <w:t>基本的</w:t>
      </w:r>
      <w:r>
        <w:rPr>
          <w:rFonts w:ascii="宋体" w:eastAsia="宋体" w:hAnsi="宋体" w:hint="eastAsia"/>
        </w:rPr>
        <w:t> StatsColl</w:t>
      </w:r>
      <w:r>
        <w:rPr>
          <w:rFonts w:ascii="宋体" w:eastAsia="宋体" w:hAnsi="宋体" w:hint="eastAsia"/>
        </w:rPr>
        <w:t>ector </w:t>
      </w:r>
      <w:r>
        <w:rPr>
          <w:rFonts w:ascii="宋体" w:eastAsia="宋体" w:hAnsi="宋体"/>
        </w:rPr>
        <w:t>作为数据收集器</w:t>
      </w:r>
      <w:r>
        <w:rPr>
          <w:rFonts w:ascii="宋体" w:eastAsia="宋体" w:hAnsi="宋体" w:hint="eastAsia"/>
        </w:rPr>
        <w:t>，也提供了基</w:t>
      </w:r>
      <w:r>
        <w:rPr>
          <w:rFonts w:ascii="宋体" w:eastAsia="宋体" w:hAnsi="宋体"/>
        </w:rPr>
        <w:t>于</w:t>
      </w:r>
      <w:r>
        <w:rPr>
          <w:rFonts w:ascii="宋体" w:eastAsia="宋体" w:hAnsi="宋体" w:hint="eastAsia"/>
        </w:rPr>
        <w:t> StatsCollector </w:t>
      </w:r>
      <w:r>
        <w:rPr>
          <w:rFonts w:ascii="宋体" w:eastAsia="宋体" w:hAnsi="宋体" w:hint="eastAsia"/>
        </w:rPr>
        <w:t>的数据收集器。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可以通过</w:t>
      </w:r>
      <w:r>
        <w:rPr>
          <w:rFonts w:ascii="宋体" w:eastAsia="宋体" w:hAnsi="宋体" w:hint="eastAsia"/>
        </w:rPr>
        <w:t> </w:t>
      </w:r>
      <w:hyperlink r:id="rId70" w:anchor="std:setting-STATS_CLASS" w:history="1">
        <w:r>
          <w:rPr>
            <w:rFonts w:ascii="宋体" w:eastAsia="宋体" w:hAnsi="宋体" w:hint="eastAsia"/>
          </w:rPr>
          <w:t>STATS_CLASS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设置来选择。默认使用的是</w:t>
      </w:r>
      <w:r>
        <w:rPr>
          <w:rFonts w:ascii="宋体" w:eastAsia="宋体" w:hAnsi="宋体" w:hint="eastAsia"/>
        </w:rPr>
        <w:t> MemoryStatsCollector 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也可选择</w:t>
      </w:r>
      <w:r>
        <w:rPr>
          <w:rFonts w:ascii="宋体" w:eastAsia="宋体" w:hAnsi="宋体"/>
        </w:rPr>
        <w:t>DummyStatsCollector</w:t>
      </w:r>
      <w:r>
        <w:rPr>
          <w:rFonts w:ascii="宋体" w:eastAsia="宋体" w:hAnsi="宋体"/>
        </w:rPr>
        <w:t>，该数据收集器并不做任何事情。可以通过设置</w:t>
      </w:r>
      <w:r>
        <w:rPr>
          <w:rFonts w:ascii="宋体" w:eastAsia="宋体" w:hAnsi="宋体"/>
        </w:rPr>
        <w:t> </w:t>
      </w:r>
      <w:hyperlink r:id="rId71" w:anchor="std:setting-STATS_CLASS" w:history="1">
        <w:r>
          <w:rPr>
            <w:rFonts w:ascii="宋体" w:eastAsia="宋体" w:hAnsi="宋体"/>
          </w:rPr>
          <w:t>STATS_CLASS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启用这个收集器，来关闭数据收集，提高效率。</w:t>
      </w:r>
    </w:p>
    <w:p w14:paraId="76E13D2C" w14:textId="77777777" w:rsidR="00DD23D7" w:rsidRDefault="00A071DA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4" w:name="_Toc1570477063"/>
      <w:r>
        <w:rPr>
          <w:rFonts w:eastAsia="宋体" w:hint="eastAsia"/>
        </w:rPr>
        <w:t>自动限速</w:t>
      </w:r>
      <w:r>
        <w:rPr>
          <w:rFonts w:eastAsia="宋体" w:hint="eastAsia"/>
        </w:rPr>
        <w:t>(AutoThrottle)</w:t>
      </w:r>
      <w:r>
        <w:rPr>
          <w:rFonts w:eastAsia="宋体" w:hint="eastAsia"/>
        </w:rPr>
        <w:t>扩展</w:t>
      </w:r>
      <w:bookmarkEnd w:id="34"/>
    </w:p>
    <w:p w14:paraId="39F4B8CC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该扩展能根据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服务器及您爬取的网站的负载自动限制爬取速度</w:t>
      </w:r>
      <w:r>
        <w:rPr>
          <w:rFonts w:ascii="宋体" w:eastAsia="宋体" w:hAnsi="宋体"/>
        </w:rPr>
        <w:t>。</w:t>
      </w:r>
    </w:p>
    <w:p w14:paraId="7C624598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设计目标</w:t>
      </w:r>
      <w:r>
        <w:rPr>
          <w:rFonts w:ascii="宋体" w:eastAsia="宋体" w:hAnsi="宋体"/>
        </w:rPr>
        <w:t>：</w:t>
      </w:r>
    </w:p>
    <w:p w14:paraId="6114D01A" w14:textId="77777777" w:rsidR="00DD23D7" w:rsidRDefault="00A071DA">
      <w:pPr>
        <w:numPr>
          <w:ilvl w:val="0"/>
          <w:numId w:val="7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更友好的对待网站，而不使用默认的下载延迟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76806742" w14:textId="77777777" w:rsidR="00DD23D7" w:rsidRDefault="00A071DA">
      <w:pPr>
        <w:numPr>
          <w:ilvl w:val="0"/>
          <w:numId w:val="7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自动调整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来优化下载速度，使得用户不用调节下载延</w:t>
      </w:r>
      <w:r>
        <w:rPr>
          <w:rFonts w:ascii="宋体" w:eastAsia="宋体" w:hAnsi="宋体" w:hint="eastAsia"/>
        </w:rPr>
        <w:t>迟及并发请求数来找到优化的值。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用户只需指定允许的最大并发请求数，剩下的都交给扩展来完成。</w:t>
      </w:r>
    </w:p>
    <w:p w14:paraId="37064BCF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下载延迟是通过计算建立</w:t>
      </w:r>
      <w:r>
        <w:rPr>
          <w:rFonts w:ascii="宋体" w:eastAsia="宋体" w:hAnsi="宋体" w:hint="eastAsia"/>
        </w:rPr>
        <w:t>TCP</w:t>
      </w:r>
      <w:r>
        <w:rPr>
          <w:rFonts w:ascii="宋体" w:eastAsia="宋体" w:hAnsi="宋体" w:hint="eastAsia"/>
        </w:rPr>
        <w:t>连接到接收到</w:t>
      </w:r>
      <w:r>
        <w:rPr>
          <w:rFonts w:ascii="宋体" w:eastAsia="宋体" w:hAnsi="宋体" w:hint="eastAsia"/>
        </w:rPr>
        <w:t>HTTP</w:t>
      </w:r>
      <w:r>
        <w:rPr>
          <w:rFonts w:ascii="宋体" w:eastAsia="宋体" w:hAnsi="宋体" w:hint="eastAsia"/>
        </w:rPr>
        <w:t>包头</w:t>
      </w:r>
      <w:r>
        <w:rPr>
          <w:rFonts w:ascii="宋体" w:eastAsia="宋体" w:hAnsi="宋体" w:hint="eastAsia"/>
        </w:rPr>
        <w:t>(header)</w:t>
      </w:r>
      <w:r>
        <w:rPr>
          <w:rFonts w:ascii="宋体" w:eastAsia="宋体" w:hAnsi="宋体" w:hint="eastAsia"/>
        </w:rPr>
        <w:t>之间的时间来测量的。</w:t>
      </w:r>
    </w:p>
    <w:p w14:paraId="07970F5B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限速算法根据以下规则调整下载延迟及并发数</w:t>
      </w:r>
      <w:r>
        <w:rPr>
          <w:rFonts w:ascii="宋体" w:eastAsia="宋体" w:hAnsi="宋体" w:hint="eastAsia"/>
        </w:rPr>
        <w:t>:</w:t>
      </w:r>
    </w:p>
    <w:p w14:paraId="4934D0A7" w14:textId="77777777" w:rsidR="00DD23D7" w:rsidRDefault="00A071DA">
      <w:pPr>
        <w:numPr>
          <w:ilvl w:val="0"/>
          <w:numId w:val="8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永远以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并发请求数及</w:t>
      </w:r>
      <w:r>
        <w:rPr>
          <w:rFonts w:ascii="宋体" w:eastAsia="宋体" w:hAnsi="宋体" w:hint="eastAsia"/>
        </w:rPr>
        <w:t> </w:t>
      </w:r>
      <w:hyperlink r:id="rId72" w:anchor="std:setting-AUTOTHROTTLE_START_DELAY" w:history="1">
        <w:r>
          <w:rPr>
            <w:rFonts w:ascii="宋体" w:eastAsia="宋体" w:hAnsi="宋体" w:hint="eastAsia"/>
          </w:rPr>
          <w:t>AUTO</w:t>
        </w:r>
        <w:r>
          <w:rPr>
            <w:rFonts w:ascii="宋体" w:eastAsia="宋体" w:hAnsi="宋体" w:hint="eastAsia"/>
          </w:rPr>
          <w:t>THROTTLE_START_DELAY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中指定的下载延迟启动。</w:t>
      </w:r>
    </w:p>
    <w:p w14:paraId="0A357229" w14:textId="77777777" w:rsidR="00DD23D7" w:rsidRDefault="00A071DA">
      <w:pPr>
        <w:numPr>
          <w:ilvl w:val="0"/>
          <w:numId w:val="8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当接收到回复时，下载延迟会调整到该回复的延迟与之前下载延迟之间的平均值。</w:t>
      </w:r>
    </w:p>
    <w:p w14:paraId="3F693A0E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5" w:name="_Toc1843683311"/>
      <w:r>
        <w:rPr>
          <w:rFonts w:ascii="宋体" w:eastAsia="宋体" w:hAnsi="宋体" w:hint="eastAsia"/>
        </w:rPr>
        <w:t>非功能性要求</w:t>
      </w:r>
      <w:bookmarkEnd w:id="35"/>
    </w:p>
    <w:p w14:paraId="42E4F68A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用</w:t>
      </w:r>
      <w:r>
        <w:rPr>
          <w:rFonts w:ascii="宋体" w:eastAsia="宋体" w:hAnsi="宋体"/>
        </w:rPr>
        <w:t> scrapy crawl </w:t>
      </w:r>
      <w:r>
        <w:rPr>
          <w:rFonts w:ascii="宋体" w:eastAsia="宋体" w:hAnsi="宋体"/>
        </w:rPr>
        <w:t>来启动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，也可以使用</w:t>
      </w:r>
      <w:r>
        <w:rPr>
          <w:rFonts w:ascii="宋体" w:eastAsia="宋体" w:hAnsi="宋体"/>
        </w:rPr>
        <w:t> </w:t>
      </w:r>
      <w:hyperlink r:id="rId73" w:anchor="topics-api" w:history="1">
        <w:r>
          <w:rPr>
            <w:rFonts w:ascii="宋体" w:eastAsia="宋体" w:hAnsi="宋体"/>
          </w:rPr>
          <w:t>API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在脚本中启动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。</w:t>
      </w:r>
    </w:p>
    <w:p w14:paraId="64D2E299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默认情况下，执行</w:t>
      </w:r>
      <w:r>
        <w:rPr>
          <w:rFonts w:ascii="宋体" w:eastAsia="宋体" w:hAnsi="宋体" w:hint="eastAsia"/>
        </w:rPr>
        <w:t> scrapy crawl </w:t>
      </w:r>
      <w:r>
        <w:rPr>
          <w:rFonts w:ascii="宋体" w:eastAsia="宋体" w:hAnsi="宋体" w:hint="eastAsia"/>
        </w:rPr>
        <w:t>时，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每个进程运行一个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 xml:space="preserve"> Scrapy</w:t>
      </w: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 w:hint="eastAsia"/>
        </w:rPr>
        <w:t> </w:t>
      </w:r>
      <w:hyperlink r:id="rId74" w:anchor="topics-api" w:history="1">
        <w:r>
          <w:rPr>
            <w:rFonts w:ascii="宋体" w:eastAsia="宋体" w:hAnsi="宋体" w:hint="eastAsia"/>
          </w:rPr>
          <w:t>内部</w:t>
        </w:r>
        <w:r>
          <w:rPr>
            <w:rFonts w:ascii="宋体" w:eastAsia="宋体" w:hAnsi="宋体" w:hint="eastAsia"/>
          </w:rPr>
          <w:t>(internal)API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也支持单进程多个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。</w:t>
      </w:r>
    </w:p>
    <w:p w14:paraId="094BF8F4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可以</w:t>
      </w:r>
      <w:r>
        <w:rPr>
          <w:rFonts w:ascii="宋体" w:eastAsia="宋体" w:hAnsi="宋体" w:hint="eastAsia"/>
        </w:rPr>
        <w:t>进行分布式爬取</w:t>
      </w:r>
      <w:r>
        <w:rPr>
          <w:rFonts w:ascii="宋体" w:eastAsia="宋体" w:hAnsi="宋体"/>
        </w:rPr>
        <w:t>，支持</w:t>
      </w:r>
      <w:r>
        <w:rPr>
          <w:rFonts w:ascii="宋体" w:eastAsia="宋体" w:hAnsi="宋体" w:hint="eastAsia"/>
        </w:rPr>
        <w:t>启动多个</w:t>
      </w:r>
      <w:r>
        <w:rPr>
          <w:rFonts w:ascii="宋体" w:eastAsia="宋体" w:hAnsi="宋体" w:hint="eastAsia"/>
        </w:rPr>
        <w:t>Scrapyd</w:t>
      </w:r>
      <w:r>
        <w:rPr>
          <w:rFonts w:ascii="宋体" w:eastAsia="宋体" w:hAnsi="宋体" w:hint="eastAsia"/>
        </w:rPr>
        <w:t>，并分配到不同机器上。</w:t>
      </w:r>
    </w:p>
    <w:p w14:paraId="429A554C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有些网站实现了特定的机制，以一定规则来避免被爬虫爬取。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框架需要能够实现</w:t>
      </w:r>
      <w:r>
        <w:rPr>
          <w:rFonts w:ascii="宋体" w:eastAsia="宋体" w:hAnsi="宋体" w:hint="eastAsia"/>
        </w:rPr>
        <w:t>避免被禁止</w:t>
      </w:r>
      <w:r>
        <w:rPr>
          <w:rFonts w:ascii="宋体" w:eastAsia="宋体" w:hAnsi="宋体" w:hint="eastAsia"/>
        </w:rPr>
        <w:t>(ba</w:t>
      </w:r>
      <w:r>
        <w:rPr>
          <w:rFonts w:ascii="宋体" w:eastAsia="宋体" w:hAnsi="宋体" w:hint="eastAsia"/>
        </w:rPr>
        <w:t>n)</w:t>
      </w:r>
      <w:r>
        <w:rPr>
          <w:rFonts w:ascii="宋体" w:eastAsia="宋体" w:hAnsi="宋体"/>
        </w:rPr>
        <w:t>。</w:t>
      </w:r>
    </w:p>
    <w:p w14:paraId="35C72857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默认可以进行设置全局并发进行同时处理多个</w:t>
      </w:r>
      <w:r>
        <w:rPr>
          <w:rFonts w:ascii="宋体" w:eastAsia="宋体" w:hAnsi="宋体"/>
        </w:rPr>
        <w:t>request</w:t>
      </w:r>
    </w:p>
    <w:p w14:paraId="34636261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r>
        <w:rPr>
          <w:rFonts w:ascii="宋体" w:eastAsia="宋体" w:hAnsi="宋体" w:hint="eastAsia"/>
        </w:rPr>
        <w:t>HTML, XML</w:t>
      </w:r>
      <w:r>
        <w:rPr>
          <w:rFonts w:ascii="宋体" w:eastAsia="宋体" w:hAnsi="宋体" w:hint="eastAsia"/>
        </w:rPr>
        <w:t>源数据</w:t>
      </w:r>
      <w:r>
        <w:rPr>
          <w:rFonts w:ascii="宋体" w:eastAsia="宋体" w:hAnsi="宋体" w:hint="eastAsia"/>
        </w:rPr>
        <w:t> </w:t>
      </w:r>
      <w:hyperlink r:id="rId75" w:anchor="topics-selectors" w:history="1">
        <w:r>
          <w:rPr>
            <w:rFonts w:ascii="宋体" w:eastAsia="宋体" w:hAnsi="宋体" w:hint="eastAsia"/>
          </w:rPr>
          <w:t>选择及提取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的内置支持</w:t>
      </w:r>
      <w:r>
        <w:rPr>
          <w:rFonts w:ascii="宋体" w:eastAsia="宋体" w:hAnsi="宋体" w:hint="eastAsia"/>
        </w:rPr>
        <w:t xml:space="preserve">, </w:t>
      </w:r>
      <w:r>
        <w:rPr>
          <w:rFonts w:ascii="宋体" w:eastAsia="宋体" w:hAnsi="宋体" w:hint="eastAsia"/>
        </w:rPr>
        <w:t>提供了</w:t>
      </w:r>
      <w:r>
        <w:rPr>
          <w:rFonts w:ascii="宋体" w:eastAsia="宋体" w:hAnsi="宋体" w:hint="eastAsia"/>
        </w:rPr>
        <w:t>CSS</w:t>
      </w:r>
      <w:r>
        <w:rPr>
          <w:rFonts w:ascii="宋体" w:eastAsia="宋体" w:hAnsi="宋体" w:hint="eastAsia"/>
        </w:rPr>
        <w:t>选择器</w:t>
      </w:r>
      <w:r>
        <w:rPr>
          <w:rFonts w:ascii="宋体" w:eastAsia="宋体" w:hAnsi="宋体" w:hint="eastAsia"/>
        </w:rPr>
        <w:t>(selector)</w:t>
      </w:r>
      <w:r>
        <w:rPr>
          <w:rFonts w:ascii="宋体" w:eastAsia="宋体" w:hAnsi="宋体" w:hint="eastAsia"/>
        </w:rPr>
        <w:t>以及</w:t>
      </w:r>
      <w:r>
        <w:rPr>
          <w:rFonts w:ascii="宋体" w:eastAsia="宋体" w:hAnsi="宋体" w:hint="eastAsia"/>
        </w:rPr>
        <w:t>XPath</w:t>
      </w:r>
      <w:r>
        <w:rPr>
          <w:rFonts w:ascii="宋体" w:eastAsia="宋体" w:hAnsi="宋体" w:hint="eastAsia"/>
        </w:rPr>
        <w:t>表达式进行处理，以及一些帮助函数</w:t>
      </w:r>
      <w:r>
        <w:rPr>
          <w:rFonts w:ascii="宋体" w:eastAsia="宋体" w:hAnsi="宋体" w:hint="eastAsia"/>
        </w:rPr>
        <w:t>(helper method)</w:t>
      </w:r>
      <w:r>
        <w:rPr>
          <w:rFonts w:ascii="宋体" w:eastAsia="宋体" w:hAnsi="宋体" w:hint="eastAsia"/>
        </w:rPr>
        <w:t>来使用正则表达式来提取数据</w:t>
      </w:r>
      <w:r>
        <w:rPr>
          <w:rFonts w:ascii="宋体" w:eastAsia="宋体" w:hAnsi="宋体" w:hint="eastAsia"/>
        </w:rPr>
        <w:t>.</w:t>
      </w:r>
    </w:p>
    <w:p w14:paraId="63C1F5BC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提供</w:t>
      </w:r>
      <w:r>
        <w:rPr>
          <w:rFonts w:ascii="宋体" w:eastAsia="宋体" w:hAnsi="宋体" w:hint="eastAsia"/>
        </w:rPr>
        <w:t> </w:t>
      </w:r>
      <w:hyperlink r:id="rId76" w:anchor="topics-shell" w:history="1">
        <w:r>
          <w:rPr>
            <w:rFonts w:ascii="宋体" w:eastAsia="宋体" w:hAnsi="宋体" w:hint="eastAsia"/>
          </w:rPr>
          <w:t>交互式</w:t>
        </w:r>
        <w:r>
          <w:rPr>
            <w:rFonts w:ascii="宋体" w:eastAsia="宋体" w:hAnsi="宋体" w:hint="eastAsia"/>
          </w:rPr>
          <w:t>shell</w:t>
        </w:r>
        <w:r>
          <w:rPr>
            <w:rFonts w:ascii="宋体" w:eastAsia="宋体" w:hAnsi="宋体" w:hint="eastAsia"/>
          </w:rPr>
          <w:t>终端</w:t>
        </w:r>
      </w:hyperlink>
      <w:r>
        <w:rPr>
          <w:rFonts w:ascii="宋体" w:eastAsia="宋体" w:hAnsi="宋体" w:hint="eastAsia"/>
        </w:rPr>
        <w:t xml:space="preserve"> , </w:t>
      </w:r>
      <w:r>
        <w:rPr>
          <w:rFonts w:ascii="宋体" w:eastAsia="宋体" w:hAnsi="宋体" w:hint="eastAsia"/>
        </w:rPr>
        <w:t>为测试</w:t>
      </w:r>
      <w:r>
        <w:rPr>
          <w:rFonts w:ascii="宋体" w:eastAsia="宋体" w:hAnsi="宋体" w:hint="eastAsia"/>
        </w:rPr>
        <w:t>CSS</w:t>
      </w:r>
      <w:r>
        <w:rPr>
          <w:rFonts w:ascii="宋体" w:eastAsia="宋体" w:hAnsi="宋体" w:hint="eastAsia"/>
        </w:rPr>
        <w:t>及</w:t>
      </w:r>
      <w:r>
        <w:rPr>
          <w:rFonts w:ascii="宋体" w:eastAsia="宋体" w:hAnsi="宋体" w:hint="eastAsia"/>
        </w:rPr>
        <w:t>XPath</w:t>
      </w:r>
      <w:r>
        <w:rPr>
          <w:rFonts w:ascii="宋体" w:eastAsia="宋体" w:hAnsi="宋体" w:hint="eastAsia"/>
        </w:rPr>
        <w:t>表达式，编写和调试爬虫提供了极大的方便</w:t>
      </w:r>
    </w:p>
    <w:p w14:paraId="22FD069D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 w:hint="eastAsia"/>
        </w:rPr>
        <w:t> </w:t>
      </w:r>
      <w:hyperlink r:id="rId77" w:anchor="topics-feed-exports" w:history="1">
        <w:r>
          <w:rPr>
            <w:rFonts w:ascii="宋体" w:eastAsia="宋体" w:hAnsi="宋体" w:hint="eastAsia"/>
          </w:rPr>
          <w:t>feed</w:t>
        </w:r>
        <w:r>
          <w:rPr>
            <w:rFonts w:ascii="宋体" w:eastAsia="宋体" w:hAnsi="宋体" w:hint="eastAsia"/>
          </w:rPr>
          <w:t>导出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提供了多格式</w:t>
      </w:r>
      <w:r>
        <w:rPr>
          <w:rFonts w:ascii="宋体" w:eastAsia="宋体" w:hAnsi="宋体" w:hint="eastAsia"/>
        </w:rPr>
        <w:t>(JSON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CSV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XML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，多存储后端</w:t>
      </w:r>
      <w:r>
        <w:rPr>
          <w:rFonts w:ascii="宋体" w:eastAsia="宋体" w:hAnsi="宋体" w:hint="eastAsia"/>
        </w:rPr>
        <w:t>(FTP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S3</w:t>
      </w:r>
      <w:r>
        <w:rPr>
          <w:rFonts w:ascii="宋体" w:eastAsia="宋体" w:hAnsi="宋体" w:hint="eastAsia"/>
        </w:rPr>
        <w:t>、本地文件系统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的内置支持</w:t>
      </w:r>
    </w:p>
    <w:p w14:paraId="5FF37C4A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提供了一系列在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之间共享的可复用的过滤器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即</w:t>
      </w:r>
      <w:r>
        <w:rPr>
          <w:rFonts w:ascii="宋体" w:eastAsia="宋体" w:hAnsi="宋体" w:hint="eastAsia"/>
        </w:rPr>
        <w:t> </w:t>
      </w:r>
      <w:hyperlink r:id="rId78" w:anchor="topics-loaders" w:history="1">
        <w:r>
          <w:rPr>
            <w:rFonts w:ascii="宋体" w:eastAsia="宋体" w:hAnsi="宋体" w:hint="eastAsia"/>
          </w:rPr>
          <w:t>Item Loaders</w:t>
        </w:r>
      </w:hyperlink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，对智能处理爬取数据提供了内置支持。</w:t>
      </w:r>
    </w:p>
    <w:p w14:paraId="1AF4191F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针对非英语语系中不标准或者错误的编码声明</w:t>
      </w:r>
      <w:r>
        <w:rPr>
          <w:rFonts w:ascii="宋体" w:eastAsia="宋体" w:hAnsi="宋体" w:hint="eastAsia"/>
        </w:rPr>
        <w:t xml:space="preserve">, </w:t>
      </w:r>
      <w:r>
        <w:rPr>
          <w:rFonts w:ascii="宋体" w:eastAsia="宋体" w:hAnsi="宋体" w:hint="eastAsia"/>
        </w:rPr>
        <w:t>提供了自动检测以及健壮的编码支持。</w:t>
      </w:r>
    </w:p>
    <w:p w14:paraId="217485DE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高扩展性。通过使用</w:t>
      </w:r>
      <w:r>
        <w:rPr>
          <w:rFonts w:ascii="宋体" w:eastAsia="宋体" w:hAnsi="宋体" w:hint="eastAsia"/>
        </w:rPr>
        <w:t> </w:t>
      </w:r>
      <w:hyperlink r:id="rId79" w:anchor="topics-signals" w:history="1">
        <w:r>
          <w:rPr>
            <w:rFonts w:ascii="宋体" w:eastAsia="宋体" w:hAnsi="宋体" w:hint="eastAsia"/>
          </w:rPr>
          <w:t>signals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，设计好的</w:t>
      </w:r>
      <w:r>
        <w:rPr>
          <w:rFonts w:ascii="宋体" w:eastAsia="宋体" w:hAnsi="宋体" w:hint="eastAsia"/>
        </w:rPr>
        <w:t>API(</w:t>
      </w:r>
      <w:r>
        <w:rPr>
          <w:rFonts w:ascii="宋体" w:eastAsia="宋体" w:hAnsi="宋体" w:hint="eastAsia"/>
        </w:rPr>
        <w:t>中间件</w:t>
      </w:r>
      <w:r>
        <w:rPr>
          <w:rFonts w:ascii="宋体" w:eastAsia="宋体" w:hAnsi="宋体" w:hint="eastAsia"/>
        </w:rPr>
        <w:t>, </w:t>
      </w:r>
      <w:hyperlink r:id="rId80" w:anchor="topics-extensions" w:history="1">
        <w:r>
          <w:rPr>
            <w:rFonts w:ascii="宋体" w:eastAsia="宋体" w:hAnsi="宋体" w:hint="eastAsia"/>
          </w:rPr>
          <w:t>extensions</w:t>
        </w:r>
      </w:hyperlink>
      <w:r>
        <w:rPr>
          <w:rFonts w:ascii="宋体" w:eastAsia="宋体" w:hAnsi="宋体" w:hint="eastAsia"/>
        </w:rPr>
        <w:t>, </w:t>
      </w:r>
      <w:hyperlink r:id="rId81" w:anchor="topics-item-pipeline" w:history="1">
        <w:r>
          <w:rPr>
            <w:rFonts w:ascii="宋体" w:eastAsia="宋体" w:hAnsi="宋体" w:hint="eastAsia"/>
          </w:rPr>
          <w:t>pipelines</w:t>
        </w:r>
      </w:hyperlink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来定制实现功能。</w:t>
      </w:r>
    </w:p>
    <w:p w14:paraId="0E4053B1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内置的中间件及扩展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下列功能提供支持</w:t>
      </w:r>
      <w:r>
        <w:rPr>
          <w:rFonts w:ascii="宋体" w:eastAsia="宋体" w:hAnsi="宋体" w:hint="eastAsia"/>
        </w:rPr>
        <w:t xml:space="preserve">: cookies and session </w:t>
      </w:r>
      <w:r>
        <w:rPr>
          <w:rFonts w:ascii="宋体" w:eastAsia="宋体" w:hAnsi="宋体" w:hint="eastAsia"/>
        </w:rPr>
        <w:t>处理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 xml:space="preserve">HTTP </w:t>
      </w:r>
      <w:r>
        <w:rPr>
          <w:rFonts w:ascii="宋体" w:eastAsia="宋体" w:hAnsi="宋体" w:hint="eastAsia"/>
        </w:rPr>
        <w:t>压缩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 xml:space="preserve">HTTP </w:t>
      </w:r>
      <w:r>
        <w:rPr>
          <w:rFonts w:ascii="宋体" w:eastAsia="宋体" w:hAnsi="宋体" w:hint="eastAsia"/>
        </w:rPr>
        <w:t>认证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 xml:space="preserve"> HTTP </w:t>
      </w:r>
      <w:r>
        <w:rPr>
          <w:rFonts w:ascii="宋体" w:eastAsia="宋体" w:hAnsi="宋体" w:hint="eastAsia"/>
        </w:rPr>
        <w:t>缓存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user-agent</w:t>
      </w:r>
      <w:r>
        <w:rPr>
          <w:rFonts w:ascii="宋体" w:eastAsia="宋体" w:hAnsi="宋体" w:hint="eastAsia"/>
        </w:rPr>
        <w:t>模拟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 xml:space="preserve">robots.txt 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爬取深度限制</w:t>
      </w:r>
    </w:p>
    <w:p w14:paraId="54D77010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内置</w:t>
      </w:r>
      <w:r>
        <w:rPr>
          <w:rFonts w:ascii="宋体" w:eastAsia="宋体" w:hAnsi="宋体" w:hint="eastAsia"/>
        </w:rPr>
        <w:t> </w:t>
      </w:r>
      <w:hyperlink r:id="rId82" w:anchor="topics-telnetconsole" w:history="1">
        <w:r>
          <w:rPr>
            <w:rFonts w:ascii="宋体" w:eastAsia="宋体" w:hAnsi="宋体" w:hint="eastAsia"/>
          </w:rPr>
          <w:t>Telnet</w:t>
        </w:r>
        <w:r>
          <w:rPr>
            <w:rFonts w:ascii="宋体" w:eastAsia="宋体" w:hAnsi="宋体" w:hint="eastAsia"/>
          </w:rPr>
          <w:t>终端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，通过在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进程中钩入</w:t>
      </w: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 w:hint="eastAsia"/>
        </w:rPr>
        <w:t>终端，可以查看并且调试爬虫</w:t>
      </w:r>
    </w:p>
    <w:p w14:paraId="67F2E995" w14:textId="77777777" w:rsidR="00DD23D7" w:rsidRDefault="00A071DA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其他一些特性，如可重用的，从</w:t>
      </w:r>
      <w:r>
        <w:rPr>
          <w:rFonts w:ascii="宋体" w:eastAsia="宋体" w:hAnsi="宋体" w:hint="eastAsia"/>
        </w:rPr>
        <w:t> </w:t>
      </w:r>
      <w:hyperlink r:id="rId83" w:history="1">
        <w:r>
          <w:rPr>
            <w:rFonts w:ascii="宋体" w:eastAsia="宋体" w:hAnsi="宋体" w:hint="eastAsia"/>
          </w:rPr>
          <w:t>Sitemaps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及</w:t>
      </w:r>
      <w:r>
        <w:rPr>
          <w:rFonts w:ascii="宋体" w:eastAsia="宋体" w:hAnsi="宋体" w:hint="eastAsia"/>
        </w:rPr>
        <w:t xml:space="preserve"> XML/CSV feeds</w:t>
      </w:r>
      <w:r>
        <w:rPr>
          <w:rFonts w:ascii="宋体" w:eastAsia="宋体" w:hAnsi="宋体" w:hint="eastAsia"/>
        </w:rPr>
        <w:t>中爬取网站的爬虫、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可以自动下载爬取到的数据中的图片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或者其他资源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media pipeline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带缓存的</w:t>
      </w:r>
      <w:r>
        <w:rPr>
          <w:rFonts w:ascii="宋体" w:eastAsia="宋体" w:hAnsi="宋体" w:hint="eastAsia"/>
        </w:rPr>
        <w:t>DNS</w:t>
      </w:r>
      <w:r>
        <w:rPr>
          <w:rFonts w:ascii="宋体" w:eastAsia="宋体" w:hAnsi="宋体" w:hint="eastAsia"/>
        </w:rPr>
        <w:t>解析器</w:t>
      </w:r>
      <w:r>
        <w:rPr>
          <w:rFonts w:ascii="宋体" w:eastAsia="宋体" w:hAnsi="宋体"/>
        </w:rPr>
        <w:t>等</w:t>
      </w:r>
      <w:r>
        <w:rPr>
          <w:rFonts w:ascii="宋体" w:eastAsia="宋体" w:hAnsi="宋体" w:hint="eastAsia"/>
        </w:rPr>
        <w:t>性。</w:t>
      </w:r>
    </w:p>
    <w:p w14:paraId="6CF7D5D0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6" w:name="_Toc2118529820"/>
      <w:r>
        <w:rPr>
          <w:rFonts w:ascii="宋体" w:eastAsia="宋体" w:hAnsi="宋体" w:hint="eastAsia"/>
        </w:rPr>
        <w:t>故障处理要求</w:t>
      </w:r>
      <w:bookmarkEnd w:id="36"/>
    </w:p>
    <w:p w14:paraId="7AD280D9" w14:textId="77777777" w:rsidR="00DD23D7" w:rsidRDefault="00A071DA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爬取数据</w:t>
      </w:r>
      <w:r>
        <w:rPr>
          <w:rFonts w:ascii="宋体" w:eastAsia="宋体" w:hAnsi="宋体"/>
        </w:rPr>
        <w:t>日志完整，便于调试和查错。</w:t>
      </w:r>
    </w:p>
    <w:p w14:paraId="78A6016F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7" w:name="_Toc90203010"/>
      <w:r>
        <w:rPr>
          <w:rFonts w:ascii="宋体" w:eastAsia="宋体" w:hAnsi="宋体" w:hint="eastAsia"/>
        </w:rPr>
        <w:t>其他专门要求</w:t>
      </w:r>
      <w:bookmarkEnd w:id="37"/>
    </w:p>
    <w:p w14:paraId="1392023A" w14:textId="77777777" w:rsidR="00DD23D7" w:rsidRDefault="00A071DA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无</w:t>
      </w:r>
    </w:p>
    <w:p w14:paraId="636C2B22" w14:textId="77777777" w:rsidR="00DD23D7" w:rsidRDefault="00A071DA">
      <w:pPr>
        <w:pStyle w:val="1"/>
        <w:ind w:firstLine="560"/>
        <w:rPr>
          <w:rFonts w:ascii="宋体" w:eastAsia="宋体" w:hAnsi="宋体"/>
        </w:rPr>
      </w:pPr>
      <w:bookmarkStart w:id="38" w:name="_Toc1645657638"/>
      <w:r>
        <w:rPr>
          <w:rFonts w:ascii="宋体" w:eastAsia="宋体" w:hAnsi="宋体" w:hint="eastAsia"/>
          <w:b w:val="0"/>
          <w:bCs w:val="0"/>
        </w:rPr>
        <w:t>运行环境规定</w:t>
      </w:r>
      <w:bookmarkEnd w:id="38"/>
    </w:p>
    <w:p w14:paraId="47BF9CCE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9" w:name="_Toc1198614458"/>
      <w:r>
        <w:rPr>
          <w:rFonts w:ascii="宋体" w:eastAsia="宋体" w:hAnsi="宋体" w:hint="eastAsia"/>
        </w:rPr>
        <w:t>设备</w:t>
      </w:r>
      <w:bookmarkEnd w:id="39"/>
    </w:p>
    <w:p w14:paraId="1CEF626E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系统：</w:t>
      </w:r>
      <w:r>
        <w:rPr>
          <w:rFonts w:ascii="宋体" w:eastAsia="宋体" w:hAnsi="宋体" w:hint="eastAsia"/>
        </w:rPr>
        <w:t>Linux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Mac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Windows</w:t>
      </w:r>
    </w:p>
    <w:p w14:paraId="269FD667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内存：</w:t>
      </w:r>
      <w:r>
        <w:rPr>
          <w:rFonts w:ascii="宋体" w:eastAsia="宋体" w:hAnsi="宋体" w:hint="eastAsia"/>
        </w:rPr>
        <w:t>256m</w:t>
      </w:r>
      <w:r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512m</w:t>
      </w:r>
    </w:p>
    <w:p w14:paraId="5CF0E8FC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硬盘：</w:t>
      </w:r>
      <w:r>
        <w:rPr>
          <w:rFonts w:ascii="宋体" w:eastAsia="宋体" w:hAnsi="宋体" w:hint="eastAsia"/>
        </w:rPr>
        <w:t>20G</w:t>
      </w:r>
      <w:r>
        <w:rPr>
          <w:rFonts w:ascii="宋体" w:eastAsia="宋体" w:hAnsi="宋体" w:hint="eastAsia"/>
        </w:rPr>
        <w:t>以上</w:t>
      </w:r>
    </w:p>
    <w:p w14:paraId="2126F4E6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显示器分辨率：</w:t>
      </w:r>
      <w:r>
        <w:rPr>
          <w:rFonts w:ascii="宋体" w:eastAsia="宋体" w:hAnsi="宋体" w:hint="eastAsia"/>
        </w:rPr>
        <w:t>800</w:t>
      </w:r>
      <w:r>
        <w:rPr>
          <w:rFonts w:ascii="宋体" w:eastAsia="宋体" w:hAnsi="宋体" w:hint="eastAsia"/>
        </w:rPr>
        <w:t>×</w:t>
      </w:r>
      <w:r>
        <w:rPr>
          <w:rFonts w:ascii="宋体" w:eastAsia="宋体" w:hAnsi="宋体" w:hint="eastAsia"/>
        </w:rPr>
        <w:t>600</w:t>
      </w:r>
      <w:r>
        <w:rPr>
          <w:rFonts w:ascii="宋体" w:eastAsia="宋体" w:hAnsi="宋体" w:hint="eastAsia"/>
        </w:rPr>
        <w:t>以上。</w:t>
      </w:r>
    </w:p>
    <w:p w14:paraId="6E8DDDDD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用于开发</w:t>
      </w: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 w:hint="eastAsia"/>
        </w:rPr>
        <w:t>爬虫的</w:t>
      </w:r>
      <w:r>
        <w:rPr>
          <w:rFonts w:ascii="宋体" w:eastAsia="宋体" w:hAnsi="宋体" w:hint="eastAsia"/>
        </w:rPr>
        <w:t>PC</w:t>
      </w:r>
      <w:r>
        <w:rPr>
          <w:rFonts w:ascii="宋体" w:eastAsia="宋体" w:hAnsi="宋体" w:hint="eastAsia"/>
        </w:rPr>
        <w:t>机或网络服务器</w:t>
      </w:r>
    </w:p>
    <w:p w14:paraId="53855DF8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40" w:name="_Toc938798655"/>
      <w:r>
        <w:rPr>
          <w:rFonts w:ascii="宋体" w:eastAsia="宋体" w:hAnsi="宋体" w:hint="eastAsia"/>
        </w:rPr>
        <w:t>支持软件</w:t>
      </w:r>
      <w:bookmarkEnd w:id="40"/>
    </w:p>
    <w:p w14:paraId="3E72E882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Python3.0+ 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 xml:space="preserve"> 2.7</w:t>
      </w:r>
      <w:r>
        <w:rPr>
          <w:rFonts w:ascii="宋体" w:eastAsia="宋体" w:hAnsi="宋体" w:hint="eastAsia"/>
        </w:rPr>
        <w:t>。</w:t>
      </w:r>
    </w:p>
    <w:p w14:paraId="594E8EE7" w14:textId="77777777" w:rsidR="00DD23D7" w:rsidRDefault="00A071DA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</w:t>
      </w:r>
      <w:r>
        <w:rPr>
          <w:rFonts w:ascii="宋体" w:eastAsia="宋体" w:hAnsi="宋体" w:hint="eastAsia"/>
        </w:rPr>
        <w:t>Windows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Linux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MacOs</w:t>
      </w:r>
      <w:r>
        <w:rPr>
          <w:rFonts w:ascii="宋体" w:eastAsia="宋体" w:hAnsi="宋体" w:hint="eastAsia"/>
        </w:rPr>
        <w:t>等平台</w:t>
      </w:r>
    </w:p>
    <w:p w14:paraId="35CD1F4B" w14:textId="77777777" w:rsidR="00DD23D7" w:rsidRDefault="00A071DA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41" w:name="_Toc666144715"/>
      <w:r>
        <w:rPr>
          <w:rFonts w:ascii="宋体" w:eastAsia="宋体" w:hAnsi="宋体" w:hint="eastAsia"/>
        </w:rPr>
        <w:t>接口</w:t>
      </w:r>
      <w:bookmarkEnd w:id="41"/>
    </w:p>
    <w:p w14:paraId="19363EE4" w14:textId="77777777" w:rsidR="00DD23D7" w:rsidRDefault="00A071DA">
      <w:pPr>
        <w:pStyle w:val="3"/>
        <w:spacing w:before="156" w:after="156"/>
        <w:ind w:firstLine="361"/>
        <w:rPr>
          <w:rFonts w:eastAsia="宋体"/>
        </w:rPr>
      </w:pPr>
      <w:bookmarkStart w:id="42" w:name="_Toc967528538"/>
      <w:r>
        <w:rPr>
          <w:rFonts w:eastAsia="宋体" w:hint="eastAsia"/>
          <w:bCs w:val="0"/>
        </w:rPr>
        <w:t>硬件接口</w:t>
      </w:r>
      <w:bookmarkEnd w:id="42"/>
    </w:p>
    <w:p w14:paraId="51175E9C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无。</w:t>
      </w:r>
    </w:p>
    <w:p w14:paraId="08955FD7" w14:textId="77777777" w:rsidR="00DD23D7" w:rsidRDefault="00A071DA">
      <w:pPr>
        <w:pStyle w:val="3"/>
        <w:spacing w:before="156" w:after="156"/>
        <w:ind w:firstLine="361"/>
        <w:rPr>
          <w:rFonts w:eastAsia="宋体"/>
        </w:rPr>
      </w:pPr>
      <w:bookmarkStart w:id="43" w:name="_Toc1261080890"/>
      <w:r>
        <w:rPr>
          <w:rFonts w:eastAsia="宋体" w:hint="eastAsia"/>
          <w:bCs w:val="0"/>
        </w:rPr>
        <w:t>软件接口</w:t>
      </w:r>
      <w:bookmarkEnd w:id="43"/>
    </w:p>
    <w:p w14:paraId="658A746C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类库</w:t>
      </w:r>
    </w:p>
    <w:p w14:paraId="0BA151B8" w14:textId="77777777" w:rsidR="00DD23D7" w:rsidRDefault="00A071DA">
      <w:pPr>
        <w:pStyle w:val="3"/>
        <w:spacing w:before="156" w:after="156"/>
        <w:ind w:firstLine="361"/>
        <w:rPr>
          <w:rFonts w:eastAsia="宋体"/>
        </w:rPr>
      </w:pPr>
      <w:bookmarkStart w:id="44" w:name="_Toc1440094837"/>
      <w:r>
        <w:rPr>
          <w:rFonts w:eastAsia="宋体" w:hint="eastAsia"/>
          <w:bCs w:val="0"/>
        </w:rPr>
        <w:t>通信接口</w:t>
      </w:r>
      <w:bookmarkEnd w:id="44"/>
    </w:p>
    <w:p w14:paraId="46C8A455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HTTP</w:t>
      </w:r>
      <w:r>
        <w:rPr>
          <w:rFonts w:ascii="宋体" w:eastAsia="宋体" w:hAnsi="宋体"/>
        </w:rPr>
        <w:t>协议、</w:t>
      </w:r>
      <w:r>
        <w:rPr>
          <w:rFonts w:ascii="宋体" w:eastAsia="宋体" w:hAnsi="宋体"/>
        </w:rPr>
        <w:t>TCP/IP</w:t>
      </w:r>
      <w:r>
        <w:rPr>
          <w:rFonts w:ascii="宋体" w:eastAsia="宋体" w:hAnsi="宋体"/>
        </w:rPr>
        <w:t>协议、</w:t>
      </w:r>
      <w:r>
        <w:rPr>
          <w:rFonts w:ascii="宋体" w:eastAsia="宋体" w:hAnsi="宋体"/>
        </w:rPr>
        <w:t>HTTPS</w:t>
      </w:r>
      <w:r>
        <w:rPr>
          <w:rFonts w:ascii="宋体" w:eastAsia="宋体" w:hAnsi="宋体"/>
        </w:rPr>
        <w:t>协议</w:t>
      </w:r>
    </w:p>
    <w:p w14:paraId="1A553C54" w14:textId="77777777" w:rsidR="00DD23D7" w:rsidRDefault="00A071DA">
      <w:pPr>
        <w:pStyle w:val="3"/>
        <w:spacing w:before="156" w:after="156"/>
        <w:ind w:firstLine="361"/>
        <w:rPr>
          <w:rFonts w:eastAsia="宋体"/>
        </w:rPr>
      </w:pPr>
      <w:bookmarkStart w:id="45" w:name="_Toc692229066"/>
      <w:r>
        <w:rPr>
          <w:rFonts w:eastAsia="宋体" w:hint="eastAsia"/>
          <w:bCs w:val="0"/>
        </w:rPr>
        <w:t>用户接口</w:t>
      </w:r>
      <w:bookmarkEnd w:id="45"/>
    </w:p>
    <w:p w14:paraId="52F82820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命令行工具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/>
        </w:rPr>
        <w:t>通过</w:t>
      </w:r>
      <w:r>
        <w:rPr>
          <w:rFonts w:ascii="宋体" w:eastAsia="宋体" w:hAnsi="宋体"/>
        </w:rPr>
        <w:t> scrapy </w:t>
      </w:r>
      <w:r>
        <w:rPr>
          <w:rFonts w:ascii="宋体" w:eastAsia="宋体" w:hAnsi="宋体"/>
        </w:rPr>
        <w:t>命令行工具进行控制</w:t>
      </w:r>
      <w:r>
        <w:rPr>
          <w:rFonts w:ascii="宋体" w:eastAsia="宋体" w:hAnsi="宋体"/>
        </w:rPr>
        <w:t>.</w:t>
      </w:r>
    </w:p>
    <w:p w14:paraId="152823A7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终端</w:t>
      </w:r>
      <w:r>
        <w:rPr>
          <w:rFonts w:ascii="宋体" w:eastAsia="宋体" w:hAnsi="宋体"/>
        </w:rPr>
        <w:t>:</w:t>
      </w:r>
      <w:r>
        <w:rPr>
          <w:rFonts w:ascii="宋体" w:eastAsia="宋体" w:hAnsi="宋体"/>
        </w:rPr>
        <w:t>一个交互终端，提供在未启动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的情况下尝试及调试爬取代码。</w:t>
      </w:r>
    </w:p>
    <w:p w14:paraId="3FEC70D8" w14:textId="77777777" w:rsidR="00DD23D7" w:rsidRDefault="00A071DA">
      <w:pPr>
        <w:rPr>
          <w:rFonts w:ascii="宋体" w:eastAsia="宋体" w:hAnsi="宋体"/>
        </w:rPr>
      </w:pPr>
      <w:r>
        <w:rPr>
          <w:rFonts w:ascii="宋体" w:eastAsia="宋体" w:hAnsi="宋体"/>
        </w:rPr>
        <w:t>telnet</w:t>
      </w:r>
      <w:r>
        <w:rPr>
          <w:rFonts w:ascii="宋体" w:eastAsia="宋体" w:hAnsi="宋体"/>
        </w:rPr>
        <w:t>终端：以供检查和控制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运行的进程。</w:t>
      </w:r>
    </w:p>
    <w:p w14:paraId="6CB1EAA1" w14:textId="77777777" w:rsidR="00DD23D7" w:rsidRDefault="00DD23D7">
      <w:pPr>
        <w:rPr>
          <w:ins w:id="46" w:author="liuchao" w:date="2017-04-28T16:21:00Z"/>
          <w:rFonts w:ascii="宋体" w:eastAsia="宋体" w:hAnsi="宋体"/>
        </w:rPr>
      </w:pPr>
    </w:p>
    <w:p w14:paraId="00830C5E" w14:textId="77777777" w:rsidR="00507804" w:rsidRDefault="00507804">
      <w:pPr>
        <w:rPr>
          <w:ins w:id="47" w:author="liuchao" w:date="2017-04-28T16:21:00Z"/>
          <w:rFonts w:ascii="宋体" w:eastAsia="宋体" w:hAnsi="宋体"/>
        </w:rPr>
      </w:pPr>
      <w:commentRangeStart w:id="48"/>
      <w:ins w:id="49" w:author="liuchao" w:date="2017-04-28T16:22:00Z">
        <w:r>
          <w:rPr>
            <w:rFonts w:ascii="宋体" w:eastAsia="宋体" w:hAnsi="宋体" w:hint="eastAsia"/>
          </w:rPr>
          <w:t xml:space="preserve">  </w:t>
        </w:r>
        <w:commentRangeEnd w:id="48"/>
        <w:r>
          <w:rPr>
            <w:rStyle w:val="aff3"/>
          </w:rPr>
          <w:commentReference w:id="48"/>
        </w:r>
      </w:ins>
    </w:p>
    <w:p w14:paraId="3E7E1896" w14:textId="77777777" w:rsidR="00507804" w:rsidRDefault="00507804">
      <w:pPr>
        <w:rPr>
          <w:rFonts w:ascii="宋体" w:eastAsia="宋体" w:hAnsi="宋体" w:hint="eastAsia"/>
        </w:rPr>
      </w:pPr>
    </w:p>
    <w:sectPr w:rsidR="00507804">
      <w:headerReference w:type="even" r:id="rId84"/>
      <w:headerReference w:type="default" r:id="rId85"/>
      <w:footerReference w:type="default" r:id="rId86"/>
      <w:headerReference w:type="first" r:id="rId87"/>
      <w:footerReference w:type="first" r:id="rId88"/>
      <w:footnotePr>
        <w:pos w:val="beneathText"/>
      </w:footnotePr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liuchao" w:date="2017-04-28T16:14:00Z" w:initials="l">
    <w:p w14:paraId="200214DC" w14:textId="77777777" w:rsidR="00507804" w:rsidRDefault="00507804" w:rsidP="00507804">
      <w:pPr>
        <w:pStyle w:val="aff4"/>
        <w:numPr>
          <w:ilvl w:val="0"/>
          <w:numId w:val="10"/>
        </w:numPr>
        <w:ind w:firstLineChars="0"/>
      </w:pPr>
      <w:r>
        <w:rPr>
          <w:rStyle w:val="aff3"/>
        </w:rPr>
        <w:annotationRef/>
      </w:r>
      <w:r>
        <w:rPr>
          <w:rFonts w:hint="eastAsia"/>
        </w:rPr>
        <w:t>下载中间件、爬虫中间件？作为扩展用例，要求有“扩展点”</w:t>
      </w:r>
    </w:p>
    <w:p w14:paraId="0AE71251" w14:textId="77777777" w:rsidR="00507804" w:rsidRDefault="00507804" w:rsidP="00507804">
      <w:pPr>
        <w:pStyle w:val="aff4"/>
        <w:numPr>
          <w:ilvl w:val="0"/>
          <w:numId w:val="10"/>
        </w:numPr>
        <w:ind w:firstLineChars="0"/>
      </w:pPr>
      <w:r>
        <w:rPr>
          <w:rFonts w:hint="eastAsia"/>
        </w:rPr>
        <w:t>没有对每个用例的详细定义或说明（</w:t>
      </w:r>
      <w:r>
        <w:rPr>
          <w:rFonts w:hint="eastAsia"/>
        </w:rPr>
        <w:t>RUCM</w:t>
      </w:r>
      <w:r>
        <w:rPr>
          <w:rFonts w:hint="eastAsia"/>
        </w:rPr>
        <w:t>）？</w:t>
      </w:r>
    </w:p>
    <w:p w14:paraId="5DB67176" w14:textId="77777777" w:rsidR="00507804" w:rsidRDefault="00507804" w:rsidP="00507804">
      <w:pPr>
        <w:pStyle w:val="aff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下面各小节的说明，与图中的用例如何对应？</w:t>
      </w:r>
    </w:p>
  </w:comment>
  <w:comment w:id="48" w:author="liuchao" w:date="2017-04-28T16:22:00Z" w:initials="l">
    <w:p w14:paraId="3B2B9302" w14:textId="77777777" w:rsidR="00507804" w:rsidRDefault="00507804">
      <w:pPr>
        <w:pStyle w:val="aff4"/>
        <w:ind w:firstLine="420"/>
      </w:pPr>
      <w:r>
        <w:rPr>
          <w:rStyle w:val="aff3"/>
        </w:rPr>
        <w:annotationRef/>
      </w:r>
      <w:r>
        <w:rPr>
          <w:rFonts w:hint="eastAsia"/>
        </w:rPr>
        <w:t>对应实验三的需求？</w:t>
      </w:r>
      <w:bookmarkStart w:id="50" w:name="_GoBack"/>
      <w:bookmarkEnd w:id="5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B67176" w15:done="0"/>
  <w15:commentEx w15:paraId="3B2B93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E8449" w14:textId="77777777" w:rsidR="00A071DA" w:rsidRDefault="00A071DA">
      <w:pPr>
        <w:spacing w:line="240" w:lineRule="auto"/>
      </w:pPr>
      <w:r>
        <w:separator/>
      </w:r>
    </w:p>
  </w:endnote>
  <w:endnote w:type="continuationSeparator" w:id="0">
    <w:p w14:paraId="39EECAA6" w14:textId="77777777" w:rsidR="00A071DA" w:rsidRDefault="00A07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体S-超大字符集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695CE" w14:textId="77777777" w:rsidR="00DD23D7" w:rsidRDefault="00DD23D7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5B6D" w14:textId="77777777" w:rsidR="00DD23D7" w:rsidRDefault="00DD23D7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ED6AA" w14:textId="77777777" w:rsidR="00DD23D7" w:rsidRDefault="00DD23D7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3E0D7" w14:textId="77777777" w:rsidR="00DD23D7" w:rsidRDefault="00A071DA">
    <w:pPr>
      <w:pStyle w:val="a8"/>
      <w:ind w:firstLine="360"/>
    </w:pPr>
    <w:r>
      <w:rPr>
        <w:rFonts w:hint="eastAsia"/>
      </w:rPr>
      <w:t>北京航空航天大学计算机学院</w:t>
    </w:r>
    <w:r>
      <w:rPr>
        <w:rFonts w:eastAsia="Times New Roman" w:hint="eastAsia"/>
      </w:rPr>
      <w:t xml:space="preserve"> </w:t>
    </w:r>
    <w:r>
      <w:rPr>
        <w:rFonts w:eastAsia="Times New Roman"/>
      </w:rPr>
      <w:t xml:space="preserve">  </w:t>
    </w:r>
    <w:r>
      <w:rPr>
        <w:rFonts w:eastAsia="Times New Roman" w:hint="eastAsia"/>
      </w:rPr>
      <w:t xml:space="preserve">                                     </w:t>
    </w:r>
    <w:r>
      <w:rPr>
        <w:rFonts w:hint="eastAsia"/>
        <w:kern w:val="1"/>
        <w:szCs w:val="21"/>
      </w:rPr>
      <w:t>第</w:t>
    </w:r>
    <w:r>
      <w:rPr>
        <w:rFonts w:eastAsia="Times New Roman" w:hint="eastAsia"/>
        <w:kern w:val="1"/>
        <w:szCs w:val="21"/>
      </w:rPr>
      <w:t xml:space="preserve"> </w:t>
    </w:r>
    <w:r>
      <w:rPr>
        <w:kern w:val="1"/>
        <w:szCs w:val="21"/>
      </w:rPr>
      <w:fldChar w:fldCharType="begin"/>
    </w:r>
    <w:r>
      <w:rPr>
        <w:kern w:val="1"/>
        <w:szCs w:val="21"/>
      </w:rPr>
      <w:instrText xml:space="preserve"> PAGE \* MERGEFORMAT </w:instrText>
    </w:r>
    <w:r>
      <w:rPr>
        <w:kern w:val="1"/>
        <w:szCs w:val="21"/>
      </w:rPr>
      <w:fldChar w:fldCharType="separate"/>
    </w:r>
    <w:r w:rsidR="00507804" w:rsidRPr="00507804">
      <w:rPr>
        <w:noProof/>
      </w:rPr>
      <w:t>5</w:t>
    </w:r>
    <w:r>
      <w:rPr>
        <w:kern w:val="1"/>
        <w:szCs w:val="21"/>
      </w:rPr>
      <w:fldChar w:fldCharType="end"/>
    </w:r>
    <w:r>
      <w:rPr>
        <w:rFonts w:eastAsia="Times New Roman" w:hint="eastAsia"/>
        <w:kern w:val="1"/>
        <w:szCs w:val="21"/>
      </w:rPr>
      <w:t xml:space="preserve"> </w:t>
    </w:r>
    <w:r>
      <w:rPr>
        <w:rFonts w:hint="eastAsia"/>
        <w:kern w:val="1"/>
        <w:szCs w:val="21"/>
      </w:rPr>
      <w:t>页</w:t>
    </w:r>
    <w:r>
      <w:rPr>
        <w:rFonts w:eastAsia="Times New Roman" w:hint="eastAsia"/>
        <w:kern w:val="1"/>
        <w:szCs w:val="21"/>
      </w:rPr>
      <w:t xml:space="preserve"> </w:t>
    </w:r>
    <w:r>
      <w:rPr>
        <w:rFonts w:hint="eastAsia"/>
        <w:kern w:val="1"/>
        <w:szCs w:val="21"/>
      </w:rPr>
      <w:t>共</w:t>
    </w:r>
    <w:r>
      <w:rPr>
        <w:rFonts w:eastAsia="Times New Roman" w:hint="eastAsia"/>
        <w:kern w:val="1"/>
        <w:szCs w:val="21"/>
      </w:rPr>
      <w:t xml:space="preserve"> </w:t>
    </w:r>
    <w:r>
      <w:rPr>
        <w:rFonts w:eastAsia="Times New Roman"/>
        <w:kern w:val="1"/>
        <w:szCs w:val="21"/>
      </w:rPr>
      <w:t>14</w:t>
    </w:r>
    <w:r>
      <w:rPr>
        <w:rFonts w:hint="eastAsia"/>
        <w:kern w:val="1"/>
        <w:szCs w:val="2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4D8C6" w14:textId="77777777" w:rsidR="00DD23D7" w:rsidRDefault="00DD23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3B3DF" w14:textId="77777777" w:rsidR="00A071DA" w:rsidRDefault="00A071DA">
      <w:pPr>
        <w:spacing w:line="240" w:lineRule="auto"/>
      </w:pPr>
      <w:r>
        <w:separator/>
      </w:r>
    </w:p>
  </w:footnote>
  <w:footnote w:type="continuationSeparator" w:id="0">
    <w:p w14:paraId="4EC306A9" w14:textId="77777777" w:rsidR="00A071DA" w:rsidRDefault="00A071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43FD7" w14:textId="77777777" w:rsidR="00DD23D7" w:rsidRDefault="00DD23D7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D0A49" w14:textId="77777777" w:rsidR="00DD23D7" w:rsidRDefault="00A071DA">
    <w:pPr>
      <w:pStyle w:val="a9"/>
      <w:ind w:firstLine="360"/>
      <w:jc w:val="both"/>
    </w:pPr>
    <w:r>
      <w:t>Scrapy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032FB" w14:textId="77777777" w:rsidR="00DD23D7" w:rsidRDefault="00DD23D7">
    <w:pPr>
      <w:pStyle w:val="a9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6CA0D" w14:textId="77777777" w:rsidR="00DD23D7" w:rsidRDefault="00DD23D7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F6F2F" w14:textId="77777777" w:rsidR="00DD23D7" w:rsidRDefault="00A071DA">
    <w:pPr>
      <w:pStyle w:val="a9"/>
      <w:ind w:firstLine="360"/>
      <w:jc w:val="both"/>
    </w:pPr>
    <w:r>
      <w:t>Scrapy</w:t>
    </w:r>
    <w:r>
      <w:rPr>
        <w:rFonts w:hint="eastAsia"/>
      </w:rPr>
      <w:t>需求规格说明书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20064" w14:textId="77777777" w:rsidR="00DD23D7" w:rsidRDefault="00DD23D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  <w:position w:val="0"/>
        <w:sz w:val="24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00000002"/>
    <w:lvl w:ilvl="0" w:tentative="1">
      <w:start w:val="1"/>
      <w:numFmt w:val="lowerLetter"/>
      <w:pStyle w:val="a"/>
      <w:lvlText w:val="%1."/>
      <w:lvlJc w:val="left"/>
      <w:pPr>
        <w:tabs>
          <w:tab w:val="left" w:pos="633"/>
        </w:tabs>
        <w:ind w:left="633" w:hanging="153"/>
      </w:pPr>
    </w:lvl>
  </w:abstractNum>
  <w:abstractNum w:abstractNumId="2" w15:restartNumberingAfterBreak="0">
    <w:nsid w:val="4ADB671B"/>
    <w:multiLevelType w:val="hybridMultilevel"/>
    <w:tmpl w:val="861EA6FA"/>
    <w:lvl w:ilvl="0" w:tplc="01F4438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D0EE91"/>
    <w:multiLevelType w:val="singleLevel"/>
    <w:tmpl w:val="58D0EE9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8D0F07A"/>
    <w:multiLevelType w:val="singleLevel"/>
    <w:tmpl w:val="58D0F0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8D115EB"/>
    <w:multiLevelType w:val="singleLevel"/>
    <w:tmpl w:val="58D115E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8D11D39"/>
    <w:multiLevelType w:val="singleLevel"/>
    <w:tmpl w:val="58D11D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8D12128"/>
    <w:multiLevelType w:val="singleLevel"/>
    <w:tmpl w:val="58D1212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8D126F0"/>
    <w:multiLevelType w:val="singleLevel"/>
    <w:tmpl w:val="58D126F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8D12744"/>
    <w:multiLevelType w:val="singleLevel"/>
    <w:tmpl w:val="58D127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trackRevisions/>
  <w:doNotTrackMoves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noLineBreaksAfter w:lang="zh-CN" w:val="([{£¥'&quot;‵〈《「『【〔〖（［｛￡￥〝︵︷︹︻︽︿﹁﹃﹙﹛﹝（｛“‘"/>
  <w:noLineBreaksBefore w:lang="zh-CN" w:val=":!),.:;?]}¢'&quot;、。〉》」』】〕〗〞︰︱︳﹐､﹒﹔﹕﹖﹗﹚﹜﹞！），．：；？｜｝︴︶︸︺︼︾﹀﹂﹄﹏､～￠々‖•·ˇˉ―--′’”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A6CF4A09"/>
    <w:rsid w:val="B5C66278"/>
    <w:rsid w:val="BABC6D6C"/>
    <w:rsid w:val="BD578903"/>
    <w:rsid w:val="BFBFA57F"/>
    <w:rsid w:val="DFA78DA1"/>
    <w:rsid w:val="DFE8447A"/>
    <w:rsid w:val="DFF545A1"/>
    <w:rsid w:val="E1975E32"/>
    <w:rsid w:val="F7DF3592"/>
    <w:rsid w:val="FDF58128"/>
    <w:rsid w:val="FF7F4060"/>
    <w:rsid w:val="FFFB2507"/>
    <w:rsid w:val="00067D9A"/>
    <w:rsid w:val="00070C21"/>
    <w:rsid w:val="000A484D"/>
    <w:rsid w:val="000D0CD3"/>
    <w:rsid w:val="00111510"/>
    <w:rsid w:val="00172A27"/>
    <w:rsid w:val="00176667"/>
    <w:rsid w:val="001A241E"/>
    <w:rsid w:val="00214AA5"/>
    <w:rsid w:val="00350554"/>
    <w:rsid w:val="00355E52"/>
    <w:rsid w:val="003738FA"/>
    <w:rsid w:val="004933A9"/>
    <w:rsid w:val="004C3DB1"/>
    <w:rsid w:val="004F746F"/>
    <w:rsid w:val="00507804"/>
    <w:rsid w:val="00627DA4"/>
    <w:rsid w:val="006821B7"/>
    <w:rsid w:val="00712687"/>
    <w:rsid w:val="008352FE"/>
    <w:rsid w:val="00835A83"/>
    <w:rsid w:val="00A071DA"/>
    <w:rsid w:val="00A25D61"/>
    <w:rsid w:val="00AA3D54"/>
    <w:rsid w:val="00B2232E"/>
    <w:rsid w:val="00B4130A"/>
    <w:rsid w:val="00C84BCF"/>
    <w:rsid w:val="00CE4D6A"/>
    <w:rsid w:val="00D724E4"/>
    <w:rsid w:val="00DD23D7"/>
    <w:rsid w:val="00F156E2"/>
    <w:rsid w:val="00F82E58"/>
    <w:rsid w:val="00FC4055"/>
    <w:rsid w:val="21F63D8C"/>
    <w:rsid w:val="3B7A86C9"/>
    <w:rsid w:val="4B9F7745"/>
    <w:rsid w:val="4FE71795"/>
    <w:rsid w:val="57F18703"/>
    <w:rsid w:val="5BDA8765"/>
    <w:rsid w:val="6FF59666"/>
    <w:rsid w:val="6FFFA531"/>
    <w:rsid w:val="767F8873"/>
    <w:rsid w:val="7DDDE95C"/>
    <w:rsid w:val="7DF5BF48"/>
    <w:rsid w:val="7ECFEB35"/>
    <w:rsid w:val="7F97537B"/>
    <w:rsid w:val="7FC3949B"/>
    <w:rsid w:val="7FF7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458E02E"/>
  <w15:docId w15:val="{4482740C-2185-4628-9C97-BAC1F44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/>
    <w:lsdException w:name="heading 1" w:uiPriority="2"/>
    <w:lsdException w:name="heading 2" w:uiPriority="2"/>
    <w:lsdException w:name="heading 3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index 1" w:uiPriority="2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iPriority="99" w:unhideWhenUsed="1"/>
    <w:lsdException w:name="HTML Code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7"/>
    <w:pPr>
      <w:widowControl w:val="0"/>
      <w:suppressAutoHyphens/>
      <w:spacing w:line="360" w:lineRule="auto"/>
      <w:ind w:firstLineChars="200" w:firstLine="400"/>
    </w:pPr>
    <w:rPr>
      <w:rFonts w:eastAsia="方正宋体S-超大字符集"/>
    </w:rPr>
  </w:style>
  <w:style w:type="paragraph" w:styleId="1">
    <w:name w:val="heading 1"/>
    <w:basedOn w:val="a0"/>
    <w:uiPriority w:val="2"/>
    <w:pPr>
      <w:numPr>
        <w:numId w:val="1"/>
      </w:numPr>
      <w:autoSpaceDE w:val="0"/>
      <w:spacing w:before="120" w:after="156" w:line="300" w:lineRule="auto"/>
      <w:textAlignment w:val="bottom"/>
      <w:outlineLvl w:val="0"/>
    </w:pPr>
    <w:rPr>
      <w:rFonts w:ascii="黑体" w:eastAsia="黑体" w:hAnsi="黑体"/>
      <w:b/>
      <w:bCs/>
      <w:kern w:val="1"/>
      <w:sz w:val="28"/>
      <w:szCs w:val="44"/>
    </w:rPr>
  </w:style>
  <w:style w:type="paragraph" w:styleId="2">
    <w:name w:val="heading 2"/>
    <w:basedOn w:val="a0"/>
    <w:uiPriority w:val="2"/>
    <w:pPr>
      <w:numPr>
        <w:ilvl w:val="1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1"/>
    </w:pPr>
    <w:rPr>
      <w:rFonts w:ascii="Arial" w:hAnsi="Arial" w:cs="Arial"/>
      <w:b/>
      <w:bCs/>
      <w:kern w:val="1"/>
      <w:szCs w:val="32"/>
    </w:rPr>
  </w:style>
  <w:style w:type="paragraph" w:styleId="3">
    <w:name w:val="heading 3"/>
    <w:basedOn w:val="a0"/>
    <w:next w:val="a0"/>
    <w:uiPriority w:val="2"/>
    <w:pPr>
      <w:numPr>
        <w:ilvl w:val="2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2"/>
    </w:pPr>
    <w:rPr>
      <w:rFonts w:ascii="宋体" w:hAnsi="宋体"/>
      <w:b/>
      <w:bCs/>
      <w:kern w:val="1"/>
      <w:sz w:val="18"/>
      <w:szCs w:val="32"/>
    </w:rPr>
  </w:style>
  <w:style w:type="paragraph" w:styleId="4">
    <w:name w:val="heading 4"/>
    <w:basedOn w:val="a0"/>
    <w:next w:val="a0"/>
    <w:uiPriority w:val="2"/>
    <w:pPr>
      <w:numPr>
        <w:ilvl w:val="3"/>
        <w:numId w:val="1"/>
      </w:numPr>
      <w:tabs>
        <w:tab w:val="left" w:pos="360"/>
      </w:tabs>
      <w:autoSpaceDE w:val="0"/>
      <w:spacing w:before="50"/>
      <w:textAlignment w:val="bottom"/>
      <w:outlineLvl w:val="3"/>
    </w:pPr>
    <w:rPr>
      <w:rFonts w:ascii="Arial" w:hAnsi="Arial" w:cs="Arial"/>
      <w:bCs/>
      <w:kern w:val="1"/>
      <w:szCs w:val="28"/>
    </w:rPr>
  </w:style>
  <w:style w:type="paragraph" w:styleId="5">
    <w:name w:val="heading 5"/>
    <w:basedOn w:val="a0"/>
    <w:next w:val="a0"/>
    <w:uiPriority w:val="2"/>
    <w:pPr>
      <w:keepNext/>
      <w:keepLines/>
      <w:numPr>
        <w:ilvl w:val="4"/>
        <w:numId w:val="1"/>
      </w:numPr>
      <w:tabs>
        <w:tab w:val="left" w:pos="360"/>
      </w:tabs>
      <w:outlineLvl w:val="4"/>
    </w:pPr>
    <w:rPr>
      <w:bCs/>
      <w:szCs w:val="28"/>
    </w:rPr>
  </w:style>
  <w:style w:type="paragraph" w:styleId="6">
    <w:name w:val="heading 6"/>
    <w:basedOn w:val="a0"/>
    <w:next w:val="a0"/>
    <w:uiPriority w:val="2"/>
    <w:pPr>
      <w:numPr>
        <w:ilvl w:val="5"/>
        <w:numId w:val="1"/>
      </w:numPr>
      <w:tabs>
        <w:tab w:val="left" w:pos="360"/>
      </w:tabs>
      <w:autoSpaceDE w:val="0"/>
      <w:spacing w:before="200" w:after="200"/>
      <w:textAlignment w:val="bottom"/>
      <w:outlineLvl w:val="5"/>
    </w:pPr>
    <w:rPr>
      <w:rFonts w:ascii="黑体" w:eastAsia="黑体" w:hAnsi="黑体" w:cs="Arial"/>
      <w:kern w:val="1"/>
      <w:sz w:val="21"/>
    </w:rPr>
  </w:style>
  <w:style w:type="paragraph" w:styleId="7">
    <w:name w:val="heading 7"/>
    <w:basedOn w:val="a0"/>
    <w:next w:val="a0"/>
    <w:uiPriority w:val="2"/>
    <w:pPr>
      <w:keepNext/>
      <w:keepLines/>
      <w:numPr>
        <w:ilvl w:val="6"/>
        <w:numId w:val="1"/>
      </w:numPr>
      <w:tabs>
        <w:tab w:val="left" w:pos="360"/>
      </w:tabs>
      <w:spacing w:before="240" w:after="64" w:line="319" w:lineRule="auto"/>
      <w:outlineLvl w:val="6"/>
    </w:pPr>
    <w:rPr>
      <w:bCs/>
      <w:sz w:val="21"/>
    </w:rPr>
  </w:style>
  <w:style w:type="paragraph" w:styleId="8">
    <w:name w:val="heading 8"/>
    <w:basedOn w:val="a0"/>
    <w:next w:val="a0"/>
    <w:uiPriority w:val="2"/>
    <w:pPr>
      <w:keepNext/>
      <w:keepLines/>
      <w:numPr>
        <w:ilvl w:val="7"/>
        <w:numId w:val="1"/>
      </w:numPr>
      <w:tabs>
        <w:tab w:val="left" w:pos="360"/>
      </w:tabs>
      <w:spacing w:before="240" w:after="64" w:line="319" w:lineRule="auto"/>
      <w:outlineLvl w:val="7"/>
    </w:pPr>
    <w:rPr>
      <w:rFonts w:ascii="Arial" w:eastAsia="黑体" w:hAnsi="Arial" w:cs="Arial"/>
      <w:sz w:val="21"/>
    </w:rPr>
  </w:style>
  <w:style w:type="paragraph" w:styleId="9">
    <w:name w:val="heading 9"/>
    <w:basedOn w:val="a0"/>
    <w:next w:val="a0"/>
    <w:uiPriority w:val="2"/>
    <w:pPr>
      <w:keepNext/>
      <w:keepLines/>
      <w:numPr>
        <w:ilvl w:val="8"/>
        <w:numId w:val="1"/>
      </w:numPr>
      <w:tabs>
        <w:tab w:val="left" w:pos="360"/>
      </w:tabs>
      <w:spacing w:before="240" w:after="64" w:line="319" w:lineRule="auto"/>
      <w:outlineLvl w:val="8"/>
    </w:pPr>
    <w:rPr>
      <w:rFonts w:ascii="Arial" w:eastAsia="黑体" w:hAnsi="Arial" w:cs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pPr>
      <w:ind w:left="2520" w:firstLine="0"/>
    </w:pPr>
  </w:style>
  <w:style w:type="paragraph" w:styleId="a4">
    <w:name w:val="caption"/>
    <w:basedOn w:val="a0"/>
    <w:next w:val="a0"/>
    <w:pPr>
      <w:spacing w:before="152" w:after="160"/>
      <w:jc w:val="center"/>
    </w:pPr>
    <w:rPr>
      <w:rFonts w:ascii="Arial" w:hAnsi="Arial" w:cs="Arial"/>
      <w:sz w:val="21"/>
    </w:rPr>
  </w:style>
  <w:style w:type="paragraph" w:styleId="a5">
    <w:name w:val="Body Text"/>
    <w:basedOn w:val="a0"/>
    <w:pPr>
      <w:spacing w:after="120"/>
    </w:pPr>
  </w:style>
  <w:style w:type="paragraph" w:styleId="a6">
    <w:name w:val="Body Text Indent"/>
    <w:basedOn w:val="a0"/>
    <w:pPr>
      <w:ind w:firstLine="480"/>
    </w:pPr>
  </w:style>
  <w:style w:type="paragraph" w:styleId="50">
    <w:name w:val="toc 5"/>
    <w:basedOn w:val="a0"/>
    <w:next w:val="a0"/>
    <w:pPr>
      <w:ind w:left="1680" w:firstLine="0"/>
    </w:pPr>
  </w:style>
  <w:style w:type="paragraph" w:styleId="30">
    <w:name w:val="toc 3"/>
    <w:basedOn w:val="a0"/>
    <w:next w:val="a0"/>
    <w:uiPriority w:val="39"/>
    <w:pPr>
      <w:ind w:left="840" w:firstLine="0"/>
    </w:pPr>
  </w:style>
  <w:style w:type="paragraph" w:styleId="80">
    <w:name w:val="toc 8"/>
    <w:basedOn w:val="a0"/>
    <w:next w:val="a0"/>
    <w:pPr>
      <w:ind w:left="2940" w:firstLine="0"/>
    </w:pPr>
  </w:style>
  <w:style w:type="paragraph" w:styleId="a7">
    <w:name w:val="Balloon Text"/>
    <w:basedOn w:val="a0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8">
    <w:name w:val="footer"/>
    <w:basedOn w:val="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9">
    <w:name w:val="header"/>
    <w:basedOn w:val="a0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</w:style>
  <w:style w:type="paragraph" w:styleId="40">
    <w:name w:val="toc 4"/>
    <w:basedOn w:val="a0"/>
    <w:next w:val="a0"/>
    <w:pPr>
      <w:ind w:left="1260" w:firstLine="0"/>
    </w:pPr>
  </w:style>
  <w:style w:type="paragraph" w:styleId="aa">
    <w:name w:val="index heading"/>
    <w:basedOn w:val="a0"/>
    <w:next w:val="11"/>
    <w:pPr>
      <w:spacing w:after="163" w:line="400" w:lineRule="exact"/>
      <w:jc w:val="center"/>
    </w:pPr>
    <w:rPr>
      <w:sz w:val="28"/>
    </w:rPr>
  </w:style>
  <w:style w:type="paragraph" w:styleId="11">
    <w:name w:val="index 1"/>
    <w:basedOn w:val="a0"/>
    <w:next w:val="a0"/>
    <w:uiPriority w:val="2"/>
  </w:style>
  <w:style w:type="paragraph" w:styleId="a">
    <w:name w:val="List"/>
    <w:basedOn w:val="a0"/>
    <w:pPr>
      <w:numPr>
        <w:numId w:val="2"/>
      </w:numPr>
    </w:pPr>
  </w:style>
  <w:style w:type="paragraph" w:styleId="60">
    <w:name w:val="toc 6"/>
    <w:basedOn w:val="a0"/>
    <w:next w:val="a0"/>
    <w:pPr>
      <w:ind w:left="2100" w:firstLine="0"/>
    </w:pPr>
  </w:style>
  <w:style w:type="paragraph" w:styleId="20">
    <w:name w:val="toc 2"/>
    <w:basedOn w:val="a0"/>
    <w:next w:val="a0"/>
    <w:uiPriority w:val="39"/>
    <w:pPr>
      <w:ind w:left="420" w:firstLine="0"/>
    </w:pPr>
  </w:style>
  <w:style w:type="paragraph" w:styleId="90">
    <w:name w:val="toc 9"/>
    <w:basedOn w:val="a0"/>
    <w:next w:val="a0"/>
    <w:pPr>
      <w:ind w:left="3360" w:firstLine="0"/>
    </w:pPr>
  </w:style>
  <w:style w:type="paragraph" w:styleId="HTML">
    <w:name w:val="HTML Preformatted"/>
    <w:basedOn w:val="a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eastAsia"/>
      <w:sz w:val="24"/>
      <w:szCs w:val="24"/>
    </w:rPr>
  </w:style>
  <w:style w:type="paragraph" w:styleId="ab">
    <w:name w:val="Normal (Web)"/>
    <w:basedOn w:val="a0"/>
    <w:uiPriority w:val="99"/>
    <w:unhideWhenUsed/>
    <w:pPr>
      <w:spacing w:before="100" w:beforeAutospacing="1" w:after="100" w:afterAutospacing="1"/>
    </w:pPr>
    <w:rPr>
      <w:sz w:val="24"/>
    </w:rPr>
  </w:style>
  <w:style w:type="paragraph" w:styleId="ac">
    <w:name w:val="Title"/>
    <w:uiPriority w:val="10"/>
    <w:qFormat/>
    <w:pPr>
      <w:spacing w:before="238" w:after="119"/>
    </w:pPr>
    <w:rPr>
      <w:sz w:val="36"/>
    </w:rPr>
  </w:style>
  <w:style w:type="character" w:styleId="ad">
    <w:name w:val="Strong"/>
    <w:uiPriority w:val="22"/>
    <w:qFormat/>
    <w:rPr>
      <w:b/>
    </w:rPr>
  </w:style>
  <w:style w:type="character" w:styleId="ae">
    <w:name w:val="FollowedHyperlink"/>
    <w:rPr>
      <w:color w:val="800080"/>
      <w:u w:val="single"/>
    </w:rPr>
  </w:style>
  <w:style w:type="character" w:styleId="af">
    <w:name w:val="Emphasis"/>
    <w:uiPriority w:val="20"/>
    <w:qFormat/>
    <w:rPr>
      <w:i/>
    </w:rPr>
  </w:style>
  <w:style w:type="character" w:styleId="af0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unhideWhenUsed/>
    <w:rPr>
      <w:rFonts w:ascii="Courier New" w:hAnsi="Courier New"/>
      <w:sz w:val="20"/>
    </w:rPr>
  </w:style>
  <w:style w:type="character" w:styleId="HTML1">
    <w:name w:val="HTML Cite"/>
    <w:uiPriority w:val="99"/>
    <w:unhideWhenUsed/>
    <w:rPr>
      <w:i/>
    </w:rPr>
  </w:style>
  <w:style w:type="paragraph" w:customStyle="1" w:styleId="12">
    <w:name w:val="标题1"/>
    <w:basedOn w:val="a0"/>
    <w:next w:val="a5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21">
    <w:name w:val="正文文本缩进 21"/>
    <w:basedOn w:val="a0"/>
    <w:pPr>
      <w:ind w:firstLine="482"/>
    </w:pPr>
    <w:rPr>
      <w:b/>
      <w:bCs/>
    </w:rPr>
  </w:style>
  <w:style w:type="paragraph" w:customStyle="1" w:styleId="af1">
    <w:name w:val="程序"/>
    <w:basedOn w:val="a0"/>
    <w:next w:val="a0"/>
    <w:pPr>
      <w:shd w:val="clear" w:color="auto" w:fill="E6E6E6"/>
      <w:spacing w:line="240" w:lineRule="atLeast"/>
    </w:pPr>
    <w:rPr>
      <w:kern w:val="1"/>
      <w:sz w:val="18"/>
    </w:rPr>
  </w:style>
  <w:style w:type="paragraph" w:customStyle="1" w:styleId="13">
    <w:name w:val="文档结构图1"/>
    <w:basedOn w:val="a0"/>
    <w:pPr>
      <w:shd w:val="clear" w:color="auto" w:fill="000080"/>
    </w:pPr>
  </w:style>
  <w:style w:type="paragraph" w:customStyle="1" w:styleId="af2">
    <w:name w:val="表格标题"/>
    <w:basedOn w:val="af3"/>
    <w:pPr>
      <w:jc w:val="center"/>
    </w:pPr>
    <w:rPr>
      <w:b/>
      <w:bCs/>
    </w:rPr>
  </w:style>
  <w:style w:type="paragraph" w:customStyle="1" w:styleId="af3">
    <w:name w:val="表格内容"/>
    <w:basedOn w:val="a0"/>
    <w:pPr>
      <w:suppressLineNumbers/>
    </w:pPr>
  </w:style>
  <w:style w:type="paragraph" w:customStyle="1" w:styleId="31">
    <w:name w:val="正文文本缩进 31"/>
    <w:basedOn w:val="a0"/>
    <w:pPr>
      <w:ind w:firstLine="482"/>
    </w:pPr>
    <w:rPr>
      <w:b/>
      <w:bCs/>
      <w:color w:val="FF0000"/>
    </w:rPr>
  </w:style>
  <w:style w:type="paragraph" w:customStyle="1" w:styleId="405">
    <w:name w:val="样式 标题 4 + 段前: 0.5 行"/>
    <w:basedOn w:val="4"/>
    <w:uiPriority w:val="2"/>
    <w:pPr>
      <w:numPr>
        <w:numId w:val="0"/>
      </w:numPr>
      <w:spacing w:after="50"/>
    </w:pPr>
    <w:rPr>
      <w:rFonts w:cs="宋体"/>
      <w:bCs w:val="0"/>
      <w:szCs w:val="20"/>
    </w:rPr>
  </w:style>
  <w:style w:type="paragraph" w:customStyle="1" w:styleId="af4">
    <w:name w:val="索引"/>
    <w:basedOn w:val="a0"/>
    <w:pPr>
      <w:suppressLineNumbers/>
    </w:pPr>
  </w:style>
  <w:style w:type="character" w:customStyle="1" w:styleId="WW8Num1z5">
    <w:name w:val="WW8Num1z5"/>
    <w:uiPriority w:val="3"/>
  </w:style>
  <w:style w:type="character" w:customStyle="1" w:styleId="WW8Num1z1">
    <w:name w:val="WW8Num1z1"/>
    <w:uiPriority w:val="3"/>
  </w:style>
  <w:style w:type="character" w:customStyle="1" w:styleId="WW8Num1z2">
    <w:name w:val="WW8Num1z2"/>
    <w:uiPriority w:val="3"/>
  </w:style>
  <w:style w:type="character" w:customStyle="1" w:styleId="WW8Num1z0">
    <w:name w:val="WW8Num1z0"/>
    <w:uiPriority w:val="3"/>
  </w:style>
  <w:style w:type="character" w:customStyle="1" w:styleId="WW8Num1z7">
    <w:name w:val="WW8Num1z7"/>
    <w:uiPriority w:val="3"/>
  </w:style>
  <w:style w:type="character" w:customStyle="1" w:styleId="WW8Num1z8">
    <w:name w:val="WW8Num1z8"/>
    <w:uiPriority w:val="3"/>
  </w:style>
  <w:style w:type="character" w:customStyle="1" w:styleId="WW8Num2z2">
    <w:name w:val="WW8Num2z2"/>
    <w:uiPriority w:val="3"/>
    <w:rPr>
      <w:rFonts w:hint="eastAsia"/>
      <w:position w:val="0"/>
      <w:sz w:val="24"/>
    </w:rPr>
  </w:style>
  <w:style w:type="character" w:customStyle="1" w:styleId="WW8Num1z4">
    <w:name w:val="WW8Num1z4"/>
    <w:uiPriority w:val="3"/>
  </w:style>
  <w:style w:type="character" w:customStyle="1" w:styleId="WW8Num1z3">
    <w:name w:val="WW8Num1z3"/>
    <w:uiPriority w:val="3"/>
  </w:style>
  <w:style w:type="character" w:customStyle="1" w:styleId="14">
    <w:name w:val="默认段落字体1"/>
  </w:style>
  <w:style w:type="character" w:customStyle="1" w:styleId="WW8Num2z0">
    <w:name w:val="WW8Num2z0"/>
    <w:uiPriority w:val="3"/>
    <w:rPr>
      <w:rFonts w:hint="eastAsia"/>
    </w:rPr>
  </w:style>
  <w:style w:type="character" w:customStyle="1" w:styleId="WW8Num1z6">
    <w:name w:val="WW8Num1z6"/>
    <w:uiPriority w:val="3"/>
  </w:style>
  <w:style w:type="character" w:customStyle="1" w:styleId="Char">
    <w:name w:val="批注框文本 Char"/>
    <w:link w:val="a7"/>
    <w:uiPriority w:val="99"/>
    <w:semiHidden/>
    <w:rPr>
      <w:rFonts w:eastAsia="方正宋体S-超大字符集"/>
      <w:sz w:val="18"/>
      <w:szCs w:val="18"/>
    </w:rPr>
  </w:style>
  <w:style w:type="paragraph" w:customStyle="1" w:styleId="af5">
    <w:name w:val="默认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kern w:val="1"/>
      <w:sz w:val="36"/>
    </w:rPr>
  </w:style>
  <w:style w:type="paragraph" w:customStyle="1" w:styleId="af6">
    <w:name w:val="带箭头的对象"/>
    <w:basedOn w:val="af5"/>
    <w:uiPriority w:val="99"/>
    <w:unhideWhenUsed/>
  </w:style>
  <w:style w:type="paragraph" w:customStyle="1" w:styleId="af7">
    <w:name w:val="带阴影的对象"/>
    <w:basedOn w:val="af5"/>
    <w:uiPriority w:val="99"/>
    <w:unhideWhenUsed/>
  </w:style>
  <w:style w:type="paragraph" w:customStyle="1" w:styleId="af8">
    <w:name w:val="无填充的对象"/>
    <w:basedOn w:val="af5"/>
    <w:uiPriority w:val="99"/>
    <w:unhideWhenUsed/>
  </w:style>
  <w:style w:type="paragraph" w:customStyle="1" w:styleId="af9">
    <w:name w:val="无填充且无边框的对象"/>
    <w:basedOn w:val="af5"/>
    <w:uiPriority w:val="99"/>
    <w:unhideWhenUsed/>
  </w:style>
  <w:style w:type="paragraph" w:customStyle="1" w:styleId="afa">
    <w:name w:val="文本"/>
    <w:basedOn w:val="af5"/>
    <w:uiPriority w:val="99"/>
    <w:unhideWhenUsed/>
  </w:style>
  <w:style w:type="paragraph" w:customStyle="1" w:styleId="afb">
    <w:name w:val="正文两端对齐"/>
    <w:basedOn w:val="af5"/>
    <w:uiPriority w:val="99"/>
    <w:unhideWhenUsed/>
  </w:style>
  <w:style w:type="paragraph" w:customStyle="1" w:styleId="afc">
    <w:name w:val="首行缩进"/>
    <w:basedOn w:val="af5"/>
    <w:uiPriority w:val="99"/>
    <w:unhideWhenUsed/>
    <w:pPr>
      <w:ind w:firstLine="340"/>
    </w:pPr>
  </w:style>
  <w:style w:type="paragraph" w:customStyle="1" w:styleId="afd">
    <w:name w:val="大标题"/>
    <w:basedOn w:val="af5"/>
    <w:uiPriority w:val="99"/>
    <w:unhideWhenUsed/>
  </w:style>
  <w:style w:type="paragraph" w:customStyle="1" w:styleId="15">
    <w:name w:val="大标题 1"/>
    <w:basedOn w:val="af5"/>
    <w:uiPriority w:val="99"/>
    <w:unhideWhenUsed/>
    <w:pPr>
      <w:jc w:val="center"/>
    </w:pPr>
  </w:style>
  <w:style w:type="paragraph" w:customStyle="1" w:styleId="22">
    <w:name w:val="大标题 2"/>
    <w:basedOn w:val="af5"/>
    <w:uiPriority w:val="99"/>
    <w:unhideWhenUsed/>
    <w:pPr>
      <w:spacing w:before="57" w:after="57"/>
      <w:ind w:right="113"/>
      <w:jc w:val="center"/>
    </w:pPr>
  </w:style>
  <w:style w:type="paragraph" w:customStyle="1" w:styleId="afe">
    <w:name w:val="定量线"/>
    <w:basedOn w:val="af5"/>
    <w:uiPriority w:val="99"/>
    <w:unhideWhenUsed/>
  </w:style>
  <w:style w:type="paragraph" w:customStyle="1" w:styleId="LTGliederung1">
    <w:name w:val="封面页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LTGliederung2">
    <w:name w:val="封面页~LT~Gliederung 2"/>
    <w:basedOn w:val="LTGliederung1"/>
    <w:uiPriority w:val="99"/>
    <w:unhideWhenUsed/>
    <w:pPr>
      <w:spacing w:before="227"/>
    </w:pPr>
    <w:rPr>
      <w:sz w:val="40"/>
    </w:rPr>
  </w:style>
  <w:style w:type="paragraph" w:customStyle="1" w:styleId="LTGliederung3">
    <w:name w:val="封面页~LT~Gliederung 3"/>
    <w:basedOn w:val="LTGliederung2"/>
    <w:uiPriority w:val="99"/>
    <w:unhideWhenUsed/>
    <w:pPr>
      <w:spacing w:before="170"/>
    </w:pPr>
    <w:rPr>
      <w:sz w:val="36"/>
    </w:rPr>
  </w:style>
  <w:style w:type="paragraph" w:customStyle="1" w:styleId="LTGliederung4">
    <w:name w:val="封面页~LT~Gliederung 4"/>
    <w:basedOn w:val="LTGliederung3"/>
    <w:uiPriority w:val="99"/>
    <w:unhideWhenUsed/>
    <w:pPr>
      <w:spacing w:before="113"/>
    </w:pPr>
  </w:style>
  <w:style w:type="paragraph" w:customStyle="1" w:styleId="LTGliederung5">
    <w:name w:val="封面页~LT~Gliederung 5"/>
    <w:basedOn w:val="LTGliederung4"/>
    <w:uiPriority w:val="99"/>
    <w:unhideWhenUsed/>
    <w:pPr>
      <w:spacing w:before="57"/>
    </w:pPr>
    <w:rPr>
      <w:sz w:val="40"/>
    </w:rPr>
  </w:style>
  <w:style w:type="paragraph" w:customStyle="1" w:styleId="LTGliederung6">
    <w:name w:val="封面页~LT~Gliederung 6"/>
    <w:basedOn w:val="LTGliederung5"/>
    <w:uiPriority w:val="99"/>
    <w:unhideWhenUsed/>
  </w:style>
  <w:style w:type="paragraph" w:customStyle="1" w:styleId="LTGliederung7">
    <w:name w:val="封面页~LT~Gliederung 7"/>
    <w:basedOn w:val="LTGliederung6"/>
    <w:uiPriority w:val="99"/>
    <w:unhideWhenUsed/>
  </w:style>
  <w:style w:type="paragraph" w:customStyle="1" w:styleId="LTGliederung8">
    <w:name w:val="封面页~LT~Gliederung 8"/>
    <w:basedOn w:val="LTGliederung7"/>
    <w:uiPriority w:val="99"/>
    <w:unhideWhenUsed/>
  </w:style>
  <w:style w:type="paragraph" w:customStyle="1" w:styleId="LTGliederung9">
    <w:name w:val="封面页~LT~Gliederung 9"/>
    <w:basedOn w:val="LTGliederung8"/>
    <w:uiPriority w:val="99"/>
    <w:unhideWhenUsed/>
  </w:style>
  <w:style w:type="paragraph" w:customStyle="1" w:styleId="LTTitel">
    <w:name w:val="封面页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LTUntertitel">
    <w:name w:val="封面页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LTNotizen">
    <w:name w:val="封面页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LTHintergrundobjekte">
    <w:name w:val="封面页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Hintergrund">
    <w:name w:val="封面页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kern w:val="1"/>
      <w:sz w:val="36"/>
    </w:rPr>
  </w:style>
  <w:style w:type="paragraph" w:customStyle="1" w:styleId="gray1">
    <w:name w:val="gray1"/>
    <w:basedOn w:val="default"/>
    <w:uiPriority w:val="99"/>
    <w:unhideWhenUsed/>
  </w:style>
  <w:style w:type="paragraph" w:customStyle="1" w:styleId="gray2">
    <w:name w:val="gray2"/>
    <w:basedOn w:val="default"/>
    <w:uiPriority w:val="99"/>
    <w:unhideWhenUsed/>
  </w:style>
  <w:style w:type="paragraph" w:customStyle="1" w:styleId="gray3">
    <w:name w:val="gray3"/>
    <w:basedOn w:val="default"/>
    <w:uiPriority w:val="99"/>
    <w:unhideWhenUsed/>
  </w:style>
  <w:style w:type="paragraph" w:customStyle="1" w:styleId="bw1">
    <w:name w:val="bw1"/>
    <w:basedOn w:val="default"/>
    <w:uiPriority w:val="99"/>
    <w:unhideWhenUsed/>
  </w:style>
  <w:style w:type="paragraph" w:customStyle="1" w:styleId="bw2">
    <w:name w:val="bw2"/>
    <w:basedOn w:val="default"/>
    <w:uiPriority w:val="99"/>
    <w:unhideWhenUsed/>
  </w:style>
  <w:style w:type="paragraph" w:customStyle="1" w:styleId="bw3">
    <w:name w:val="bw3"/>
    <w:basedOn w:val="default"/>
    <w:uiPriority w:val="99"/>
    <w:unhideWhenUsed/>
  </w:style>
  <w:style w:type="paragraph" w:customStyle="1" w:styleId="orange1">
    <w:name w:val="orange1"/>
    <w:basedOn w:val="default"/>
    <w:uiPriority w:val="99"/>
    <w:unhideWhenUsed/>
  </w:style>
  <w:style w:type="paragraph" w:customStyle="1" w:styleId="orange2">
    <w:name w:val="orange2"/>
    <w:basedOn w:val="default"/>
    <w:uiPriority w:val="99"/>
    <w:unhideWhenUsed/>
  </w:style>
  <w:style w:type="paragraph" w:customStyle="1" w:styleId="orange3">
    <w:name w:val="orange3"/>
    <w:basedOn w:val="default"/>
    <w:uiPriority w:val="99"/>
    <w:unhideWhenUsed/>
  </w:style>
  <w:style w:type="paragraph" w:customStyle="1" w:styleId="turquoise1">
    <w:name w:val="turquoise1"/>
    <w:basedOn w:val="default"/>
    <w:uiPriority w:val="99"/>
    <w:unhideWhenUsed/>
  </w:style>
  <w:style w:type="paragraph" w:customStyle="1" w:styleId="turquoise2">
    <w:name w:val="turquoise2"/>
    <w:basedOn w:val="default"/>
    <w:uiPriority w:val="99"/>
    <w:unhideWhenUsed/>
  </w:style>
  <w:style w:type="paragraph" w:customStyle="1" w:styleId="turquoise3">
    <w:name w:val="turquoise3"/>
    <w:basedOn w:val="default"/>
    <w:uiPriority w:val="99"/>
    <w:unhideWhenUsed/>
  </w:style>
  <w:style w:type="paragraph" w:customStyle="1" w:styleId="blue1">
    <w:name w:val="blue1"/>
    <w:basedOn w:val="default"/>
    <w:uiPriority w:val="99"/>
    <w:unhideWhenUsed/>
  </w:style>
  <w:style w:type="paragraph" w:customStyle="1" w:styleId="blue2">
    <w:name w:val="blue2"/>
    <w:basedOn w:val="default"/>
    <w:uiPriority w:val="99"/>
    <w:unhideWhenUsed/>
  </w:style>
  <w:style w:type="paragraph" w:customStyle="1" w:styleId="blue3">
    <w:name w:val="blue3"/>
    <w:basedOn w:val="default"/>
    <w:uiPriority w:val="99"/>
    <w:unhideWhenUsed/>
  </w:style>
  <w:style w:type="paragraph" w:customStyle="1" w:styleId="sun1">
    <w:name w:val="sun1"/>
    <w:basedOn w:val="default"/>
    <w:uiPriority w:val="99"/>
    <w:unhideWhenUsed/>
  </w:style>
  <w:style w:type="paragraph" w:customStyle="1" w:styleId="sun2">
    <w:name w:val="sun2"/>
    <w:basedOn w:val="default"/>
    <w:uiPriority w:val="99"/>
    <w:unhideWhenUsed/>
  </w:style>
  <w:style w:type="paragraph" w:customStyle="1" w:styleId="sun3">
    <w:name w:val="sun3"/>
    <w:basedOn w:val="default"/>
    <w:uiPriority w:val="99"/>
    <w:unhideWhenUsed/>
  </w:style>
  <w:style w:type="paragraph" w:customStyle="1" w:styleId="earth1">
    <w:name w:val="earth1"/>
    <w:basedOn w:val="default"/>
    <w:uiPriority w:val="99"/>
    <w:unhideWhenUsed/>
  </w:style>
  <w:style w:type="paragraph" w:customStyle="1" w:styleId="earth2">
    <w:name w:val="earth2"/>
    <w:basedOn w:val="default"/>
    <w:uiPriority w:val="99"/>
    <w:unhideWhenUsed/>
  </w:style>
  <w:style w:type="paragraph" w:customStyle="1" w:styleId="earth3">
    <w:name w:val="earth3"/>
    <w:basedOn w:val="default"/>
    <w:uiPriority w:val="99"/>
    <w:unhideWhenUsed/>
  </w:style>
  <w:style w:type="paragraph" w:customStyle="1" w:styleId="green1">
    <w:name w:val="green1"/>
    <w:basedOn w:val="default"/>
    <w:uiPriority w:val="99"/>
    <w:unhideWhenUsed/>
  </w:style>
  <w:style w:type="paragraph" w:customStyle="1" w:styleId="green2">
    <w:name w:val="green2"/>
    <w:basedOn w:val="default"/>
    <w:uiPriority w:val="99"/>
    <w:unhideWhenUsed/>
  </w:style>
  <w:style w:type="paragraph" w:customStyle="1" w:styleId="green3">
    <w:name w:val="green3"/>
    <w:basedOn w:val="default"/>
    <w:uiPriority w:val="99"/>
    <w:unhideWhenUsed/>
  </w:style>
  <w:style w:type="paragraph" w:customStyle="1" w:styleId="seetang1">
    <w:name w:val="seetang1"/>
    <w:basedOn w:val="default"/>
    <w:uiPriority w:val="99"/>
    <w:unhideWhenUsed/>
  </w:style>
  <w:style w:type="paragraph" w:customStyle="1" w:styleId="seetang2">
    <w:name w:val="seetang2"/>
    <w:basedOn w:val="default"/>
    <w:uiPriority w:val="99"/>
    <w:unhideWhenUsed/>
  </w:style>
  <w:style w:type="paragraph" w:customStyle="1" w:styleId="seetang3">
    <w:name w:val="seetang3"/>
    <w:basedOn w:val="default"/>
    <w:uiPriority w:val="99"/>
    <w:unhideWhenUsed/>
  </w:style>
  <w:style w:type="paragraph" w:customStyle="1" w:styleId="lightblue1">
    <w:name w:val="lightblue1"/>
    <w:basedOn w:val="default"/>
    <w:uiPriority w:val="99"/>
    <w:unhideWhenUsed/>
  </w:style>
  <w:style w:type="paragraph" w:customStyle="1" w:styleId="lightblue2">
    <w:name w:val="lightblue2"/>
    <w:basedOn w:val="default"/>
    <w:uiPriority w:val="99"/>
    <w:unhideWhenUsed/>
  </w:style>
  <w:style w:type="paragraph" w:customStyle="1" w:styleId="lightblue3">
    <w:name w:val="lightblue3"/>
    <w:basedOn w:val="default"/>
    <w:uiPriority w:val="99"/>
    <w:unhideWhenUsed/>
  </w:style>
  <w:style w:type="paragraph" w:customStyle="1" w:styleId="yellow1">
    <w:name w:val="yellow1"/>
    <w:basedOn w:val="default"/>
    <w:uiPriority w:val="99"/>
    <w:unhideWhenUsed/>
  </w:style>
  <w:style w:type="paragraph" w:customStyle="1" w:styleId="yellow2">
    <w:name w:val="yellow2"/>
    <w:basedOn w:val="default"/>
    <w:uiPriority w:val="99"/>
    <w:unhideWhenUsed/>
  </w:style>
  <w:style w:type="paragraph" w:customStyle="1" w:styleId="yellow3">
    <w:name w:val="yellow3"/>
    <w:basedOn w:val="default"/>
    <w:uiPriority w:val="99"/>
    <w:unhideWhenUsed/>
  </w:style>
  <w:style w:type="paragraph" w:customStyle="1" w:styleId="aff">
    <w:name w:val="分标题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aff0">
    <w:name w:val="背景对象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aff1">
    <w:name w:val="背景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aff2">
    <w:name w:val="备注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16">
    <w:name w:val="大纲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23">
    <w:name w:val="大纲 2"/>
    <w:basedOn w:val="16"/>
    <w:uiPriority w:val="99"/>
    <w:unhideWhenUsed/>
    <w:pPr>
      <w:spacing w:before="227"/>
    </w:pPr>
    <w:rPr>
      <w:sz w:val="40"/>
    </w:rPr>
  </w:style>
  <w:style w:type="paragraph" w:customStyle="1" w:styleId="32">
    <w:name w:val="大纲 3"/>
    <w:basedOn w:val="23"/>
    <w:uiPriority w:val="99"/>
    <w:unhideWhenUsed/>
    <w:pPr>
      <w:spacing w:before="170"/>
    </w:pPr>
    <w:rPr>
      <w:sz w:val="36"/>
    </w:rPr>
  </w:style>
  <w:style w:type="paragraph" w:customStyle="1" w:styleId="41">
    <w:name w:val="大纲 4"/>
    <w:basedOn w:val="32"/>
    <w:uiPriority w:val="99"/>
    <w:unhideWhenUsed/>
    <w:pPr>
      <w:spacing w:before="113"/>
    </w:pPr>
  </w:style>
  <w:style w:type="paragraph" w:customStyle="1" w:styleId="51">
    <w:name w:val="大纲 5"/>
    <w:basedOn w:val="41"/>
    <w:uiPriority w:val="99"/>
    <w:unhideWhenUsed/>
    <w:pPr>
      <w:spacing w:before="57"/>
    </w:pPr>
    <w:rPr>
      <w:sz w:val="40"/>
    </w:rPr>
  </w:style>
  <w:style w:type="paragraph" w:customStyle="1" w:styleId="61">
    <w:name w:val="大纲 6"/>
    <w:basedOn w:val="51"/>
    <w:uiPriority w:val="99"/>
    <w:unhideWhenUsed/>
  </w:style>
  <w:style w:type="paragraph" w:customStyle="1" w:styleId="71">
    <w:name w:val="大纲 7"/>
    <w:basedOn w:val="61"/>
    <w:uiPriority w:val="99"/>
    <w:unhideWhenUsed/>
  </w:style>
  <w:style w:type="paragraph" w:customStyle="1" w:styleId="81">
    <w:name w:val="大纲 8"/>
    <w:basedOn w:val="71"/>
    <w:uiPriority w:val="99"/>
    <w:unhideWhenUsed/>
  </w:style>
  <w:style w:type="paragraph" w:customStyle="1" w:styleId="91">
    <w:name w:val="大纲 9"/>
    <w:basedOn w:val="81"/>
    <w:uiPriority w:val="99"/>
    <w:unhideWhenUsed/>
  </w:style>
  <w:style w:type="paragraph" w:customStyle="1" w:styleId="LTGliederung10">
    <w:name w:val="目录页_六项目录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LTGliederung20">
    <w:name w:val="目录页_六项目录~LT~Gliederung 2"/>
    <w:basedOn w:val="LTGliederung10"/>
    <w:uiPriority w:val="99"/>
    <w:unhideWhenUsed/>
    <w:pPr>
      <w:spacing w:before="227"/>
    </w:pPr>
    <w:rPr>
      <w:sz w:val="40"/>
    </w:rPr>
  </w:style>
  <w:style w:type="paragraph" w:customStyle="1" w:styleId="LTGliederung30">
    <w:name w:val="目录页_六项目录~LT~Gliederung 3"/>
    <w:basedOn w:val="LTGliederung20"/>
    <w:uiPriority w:val="99"/>
    <w:unhideWhenUsed/>
    <w:pPr>
      <w:spacing w:before="170"/>
    </w:pPr>
    <w:rPr>
      <w:sz w:val="36"/>
    </w:rPr>
  </w:style>
  <w:style w:type="paragraph" w:customStyle="1" w:styleId="LTGliederung40">
    <w:name w:val="目录页_六项目录~LT~Gliederung 4"/>
    <w:basedOn w:val="LTGliederung30"/>
    <w:uiPriority w:val="99"/>
    <w:unhideWhenUsed/>
    <w:pPr>
      <w:spacing w:before="113"/>
    </w:pPr>
  </w:style>
  <w:style w:type="paragraph" w:customStyle="1" w:styleId="LTGliederung50">
    <w:name w:val="目录页_六项目录~LT~Gliederung 5"/>
    <w:basedOn w:val="LTGliederung40"/>
    <w:uiPriority w:val="99"/>
    <w:unhideWhenUsed/>
    <w:pPr>
      <w:spacing w:before="57"/>
    </w:pPr>
    <w:rPr>
      <w:sz w:val="40"/>
    </w:rPr>
  </w:style>
  <w:style w:type="paragraph" w:customStyle="1" w:styleId="LTGliederung60">
    <w:name w:val="目录页_六项目录~LT~Gliederung 6"/>
    <w:basedOn w:val="LTGliederung50"/>
    <w:uiPriority w:val="99"/>
    <w:unhideWhenUsed/>
  </w:style>
  <w:style w:type="paragraph" w:customStyle="1" w:styleId="LTGliederung70">
    <w:name w:val="目录页_六项目录~LT~Gliederung 7"/>
    <w:basedOn w:val="LTGliederung60"/>
    <w:uiPriority w:val="99"/>
    <w:unhideWhenUsed/>
  </w:style>
  <w:style w:type="paragraph" w:customStyle="1" w:styleId="LTGliederung80">
    <w:name w:val="目录页_六项目录~LT~Gliederung 8"/>
    <w:basedOn w:val="LTGliederung70"/>
    <w:uiPriority w:val="99"/>
    <w:unhideWhenUsed/>
  </w:style>
  <w:style w:type="paragraph" w:customStyle="1" w:styleId="LTGliederung90">
    <w:name w:val="目录页_六项目录~LT~Gliederung 9"/>
    <w:basedOn w:val="LTGliederung80"/>
    <w:uiPriority w:val="99"/>
    <w:unhideWhenUsed/>
  </w:style>
  <w:style w:type="paragraph" w:customStyle="1" w:styleId="LTTitel0">
    <w:name w:val="目录页_六项目录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LTUntertitel0">
    <w:name w:val="目录页_六项目录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LTNotizen0">
    <w:name w:val="目录页_六项目录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LTHintergrundobjekte0">
    <w:name w:val="目录页_六项目录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Hintergrund0">
    <w:name w:val="目录页_六项目录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Gliederung11">
    <w:name w:val="副标题页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LTGliederung21">
    <w:name w:val="副标题页~LT~Gliederung 2"/>
    <w:basedOn w:val="LTGliederung11"/>
    <w:uiPriority w:val="99"/>
    <w:unhideWhenUsed/>
    <w:pPr>
      <w:spacing w:before="227"/>
    </w:pPr>
    <w:rPr>
      <w:sz w:val="40"/>
    </w:rPr>
  </w:style>
  <w:style w:type="paragraph" w:customStyle="1" w:styleId="LTGliederung31">
    <w:name w:val="副标题页~LT~Gliederung 3"/>
    <w:basedOn w:val="LTGliederung21"/>
    <w:uiPriority w:val="99"/>
    <w:unhideWhenUsed/>
    <w:pPr>
      <w:spacing w:before="170"/>
    </w:pPr>
    <w:rPr>
      <w:sz w:val="36"/>
    </w:rPr>
  </w:style>
  <w:style w:type="paragraph" w:customStyle="1" w:styleId="LTGliederung41">
    <w:name w:val="副标题页~LT~Gliederung 4"/>
    <w:basedOn w:val="LTGliederung31"/>
    <w:uiPriority w:val="99"/>
    <w:unhideWhenUsed/>
    <w:pPr>
      <w:spacing w:before="113"/>
    </w:pPr>
  </w:style>
  <w:style w:type="paragraph" w:customStyle="1" w:styleId="LTGliederung51">
    <w:name w:val="副标题页~LT~Gliederung 5"/>
    <w:basedOn w:val="LTGliederung41"/>
    <w:uiPriority w:val="99"/>
    <w:unhideWhenUsed/>
    <w:pPr>
      <w:spacing w:before="57"/>
    </w:pPr>
    <w:rPr>
      <w:sz w:val="40"/>
    </w:rPr>
  </w:style>
  <w:style w:type="paragraph" w:customStyle="1" w:styleId="LTGliederung61">
    <w:name w:val="副标题页~LT~Gliederung 6"/>
    <w:basedOn w:val="LTGliederung51"/>
    <w:uiPriority w:val="99"/>
    <w:unhideWhenUsed/>
  </w:style>
  <w:style w:type="paragraph" w:customStyle="1" w:styleId="LTGliederung71">
    <w:name w:val="副标题页~LT~Gliederung 7"/>
    <w:basedOn w:val="LTGliederung61"/>
    <w:uiPriority w:val="99"/>
    <w:unhideWhenUsed/>
  </w:style>
  <w:style w:type="paragraph" w:customStyle="1" w:styleId="LTGliederung81">
    <w:name w:val="副标题页~LT~Gliederung 8"/>
    <w:basedOn w:val="LTGliederung71"/>
    <w:uiPriority w:val="99"/>
    <w:unhideWhenUsed/>
  </w:style>
  <w:style w:type="paragraph" w:customStyle="1" w:styleId="LTGliederung91">
    <w:name w:val="副标题页~LT~Gliederung 9"/>
    <w:basedOn w:val="LTGliederung81"/>
    <w:uiPriority w:val="99"/>
    <w:unhideWhenUsed/>
  </w:style>
  <w:style w:type="paragraph" w:customStyle="1" w:styleId="LTTitel1">
    <w:name w:val="副标题页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LTUntertitel1">
    <w:name w:val="副标题页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LTNotizen1">
    <w:name w:val="副标题页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LTHintergrundobjekte1">
    <w:name w:val="副标题页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Hintergrund1">
    <w:name w:val="副标题页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4LTGliederung1">
    <w:name w:val="内容页_4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4LTGliederung2">
    <w:name w:val="内容页_4~LT~Gliederung 2"/>
    <w:basedOn w:val="4LTGliederung1"/>
    <w:uiPriority w:val="99"/>
    <w:unhideWhenUsed/>
    <w:pPr>
      <w:spacing w:before="227"/>
    </w:pPr>
    <w:rPr>
      <w:sz w:val="40"/>
    </w:rPr>
  </w:style>
  <w:style w:type="paragraph" w:customStyle="1" w:styleId="4LTGliederung3">
    <w:name w:val="内容页_4~LT~Gliederung 3"/>
    <w:basedOn w:val="4LTGliederung2"/>
    <w:uiPriority w:val="99"/>
    <w:unhideWhenUsed/>
    <w:pPr>
      <w:spacing w:before="170"/>
    </w:pPr>
    <w:rPr>
      <w:sz w:val="36"/>
    </w:rPr>
  </w:style>
  <w:style w:type="paragraph" w:customStyle="1" w:styleId="4LTGliederung4">
    <w:name w:val="内容页_4~LT~Gliederung 4"/>
    <w:basedOn w:val="4LTGliederung3"/>
    <w:uiPriority w:val="99"/>
    <w:unhideWhenUsed/>
    <w:pPr>
      <w:spacing w:before="113"/>
    </w:pPr>
  </w:style>
  <w:style w:type="paragraph" w:customStyle="1" w:styleId="4LTGliederung5">
    <w:name w:val="内容页_4~LT~Gliederung 5"/>
    <w:basedOn w:val="4LTGliederung4"/>
    <w:uiPriority w:val="99"/>
    <w:unhideWhenUsed/>
    <w:pPr>
      <w:spacing w:before="57"/>
    </w:pPr>
    <w:rPr>
      <w:sz w:val="40"/>
    </w:rPr>
  </w:style>
  <w:style w:type="paragraph" w:customStyle="1" w:styleId="4LTGliederung6">
    <w:name w:val="内容页_4~LT~Gliederung 6"/>
    <w:basedOn w:val="4LTGliederung5"/>
    <w:uiPriority w:val="99"/>
    <w:unhideWhenUsed/>
  </w:style>
  <w:style w:type="paragraph" w:customStyle="1" w:styleId="4LTGliederung7">
    <w:name w:val="内容页_4~LT~Gliederung 7"/>
    <w:basedOn w:val="4LTGliederung6"/>
    <w:uiPriority w:val="99"/>
    <w:unhideWhenUsed/>
  </w:style>
  <w:style w:type="paragraph" w:customStyle="1" w:styleId="4LTGliederung8">
    <w:name w:val="内容页_4~LT~Gliederung 8"/>
    <w:basedOn w:val="4LTGliederung7"/>
    <w:uiPriority w:val="99"/>
    <w:unhideWhenUsed/>
  </w:style>
  <w:style w:type="paragraph" w:customStyle="1" w:styleId="4LTGliederung9">
    <w:name w:val="内容页_4~LT~Gliederung 9"/>
    <w:basedOn w:val="4LTGliederung8"/>
    <w:uiPriority w:val="99"/>
    <w:unhideWhenUsed/>
  </w:style>
  <w:style w:type="paragraph" w:customStyle="1" w:styleId="4LTTitel">
    <w:name w:val="内容页_4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4LTUntertitel">
    <w:name w:val="内容页_4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4LTNotizen">
    <w:name w:val="内容页_4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4LTHintergrundobjekte">
    <w:name w:val="内容页_4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4LTHintergrund">
    <w:name w:val="内容页_4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character" w:styleId="aff3">
    <w:name w:val="annotation reference"/>
    <w:semiHidden/>
    <w:unhideWhenUsed/>
    <w:rsid w:val="00507804"/>
    <w:rPr>
      <w:sz w:val="21"/>
      <w:szCs w:val="21"/>
    </w:rPr>
  </w:style>
  <w:style w:type="paragraph" w:styleId="aff4">
    <w:name w:val="annotation text"/>
    <w:basedOn w:val="a0"/>
    <w:link w:val="Char0"/>
    <w:semiHidden/>
    <w:unhideWhenUsed/>
    <w:rsid w:val="00507804"/>
  </w:style>
  <w:style w:type="character" w:customStyle="1" w:styleId="Char0">
    <w:name w:val="批注文字 Char"/>
    <w:link w:val="aff4"/>
    <w:semiHidden/>
    <w:rsid w:val="00507804"/>
    <w:rPr>
      <w:rFonts w:eastAsia="方正宋体S-超大字符集"/>
    </w:rPr>
  </w:style>
  <w:style w:type="paragraph" w:styleId="aff5">
    <w:name w:val="annotation subject"/>
    <w:basedOn w:val="aff4"/>
    <w:next w:val="aff4"/>
    <w:link w:val="Char1"/>
    <w:semiHidden/>
    <w:unhideWhenUsed/>
    <w:rsid w:val="00507804"/>
    <w:rPr>
      <w:b/>
      <w:bCs/>
    </w:rPr>
  </w:style>
  <w:style w:type="character" w:customStyle="1" w:styleId="Char1">
    <w:name w:val="批注主题 Char"/>
    <w:link w:val="aff5"/>
    <w:semiHidden/>
    <w:rsid w:val="00507804"/>
    <w:rPr>
      <w:rFonts w:eastAsia="方正宋体S-超大字符集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rapy-chs.readthedocs.io/zh_CN/1.0/topics/request-response.html" TargetMode="External"/><Relationship Id="rId21" Type="http://schemas.openxmlformats.org/officeDocument/2006/relationships/hyperlink" Target="http://scrapy-chs.readthedocs.io/zh_CN/1.0/topics/spiders.html" TargetMode="External"/><Relationship Id="rId42" Type="http://schemas.openxmlformats.org/officeDocument/2006/relationships/hyperlink" Target="http://scrapy-chs.readthedocs.io/zh_CN/1.0/topics/loaders.html" TargetMode="External"/><Relationship Id="rId47" Type="http://schemas.openxmlformats.org/officeDocument/2006/relationships/hyperlink" Target="http://scrapy-chs.readthedocs.io/zh_CN/1.0/topics/webservice.html" TargetMode="External"/><Relationship Id="rId63" Type="http://schemas.openxmlformats.org/officeDocument/2006/relationships/hyperlink" Target="http://scrapy-chs.readthedocs.io/zh_CN/1.0/topics/item-pipeline.html" TargetMode="External"/><Relationship Id="rId68" Type="http://schemas.openxmlformats.org/officeDocument/2006/relationships/hyperlink" Target="http://scrapy-chs.readthedocs.io/zh_CN/1.0/topics/api.html" TargetMode="External"/><Relationship Id="rId84" Type="http://schemas.openxmlformats.org/officeDocument/2006/relationships/header" Target="header4.xml"/><Relationship Id="rId89" Type="http://schemas.openxmlformats.org/officeDocument/2006/relationships/fontTable" Target="fontTable.xml"/><Relationship Id="rId16" Type="http://schemas.openxmlformats.org/officeDocument/2006/relationships/image" Target="media/image2.png"/><Relationship Id="rId11" Type="http://schemas.openxmlformats.org/officeDocument/2006/relationships/footer" Target="footer2.xml"/><Relationship Id="rId32" Type="http://schemas.openxmlformats.org/officeDocument/2006/relationships/hyperlink" Target="http://www.w3.org/TR/xpath" TargetMode="External"/><Relationship Id="rId37" Type="http://schemas.openxmlformats.org/officeDocument/2006/relationships/hyperlink" Target="http://scrapy-chs.readthedocs.io/zh_CN/1.0/topics/items.html" TargetMode="External"/><Relationship Id="rId53" Type="http://schemas.openxmlformats.org/officeDocument/2006/relationships/hyperlink" Target="http://scrapy-chs.readthedocs.io/zh_CN/1.0/topics/settings.html" TargetMode="External"/><Relationship Id="rId58" Type="http://schemas.openxmlformats.org/officeDocument/2006/relationships/hyperlink" Target="http://scrapy-chs.readthedocs.io/zh_CN/1.0/topics/settings.html" TargetMode="External"/><Relationship Id="rId74" Type="http://schemas.openxmlformats.org/officeDocument/2006/relationships/hyperlink" Target="http://scrapy-chs.readthedocs.io/zh_CN/1.0/topics/api.html" TargetMode="External"/><Relationship Id="rId79" Type="http://schemas.openxmlformats.org/officeDocument/2006/relationships/hyperlink" Target="http://scrapy-chs.readthedocs.io/zh_CN/1.0/topics/signals.html" TargetMode="External"/><Relationship Id="rId5" Type="http://schemas.openxmlformats.org/officeDocument/2006/relationships/webSettings" Target="webSettings.xml"/><Relationship Id="rId90" Type="http://schemas.microsoft.com/office/2011/relationships/people" Target="people.xml"/><Relationship Id="rId14" Type="http://schemas.openxmlformats.org/officeDocument/2006/relationships/hyperlink" Target="http://twistedmatrix.com/trac/" TargetMode="External"/><Relationship Id="rId22" Type="http://schemas.openxmlformats.org/officeDocument/2006/relationships/hyperlink" Target="http://scrapy-chs.readthedocs.io/zh_CN/1.0/topics/spiders.html" TargetMode="External"/><Relationship Id="rId27" Type="http://schemas.openxmlformats.org/officeDocument/2006/relationships/hyperlink" Target="http://scrapy-chs.readthedocs.io/zh_CN/1.0/topics/selectors.html" TargetMode="External"/><Relationship Id="rId30" Type="http://schemas.openxmlformats.org/officeDocument/2006/relationships/hyperlink" Target="http://www.w3.org/TR/xpath" TargetMode="External"/><Relationship Id="rId35" Type="http://schemas.openxmlformats.org/officeDocument/2006/relationships/hyperlink" Target="http://lxml.de/" TargetMode="External"/><Relationship Id="rId43" Type="http://schemas.openxmlformats.org/officeDocument/2006/relationships/hyperlink" Target="http://scrapy-chs.readthedocs.io/zh_CN/1.0/topics/selectors.html" TargetMode="External"/><Relationship Id="rId48" Type="http://schemas.openxmlformats.org/officeDocument/2006/relationships/hyperlink" Target="http://scrapy-chs.readthedocs.io/zh_CN/1.0/topics/extensions.html" TargetMode="External"/><Relationship Id="rId56" Type="http://schemas.openxmlformats.org/officeDocument/2006/relationships/hyperlink" Target="http://scrapy-chs.readthedocs.io/zh_CN/1.0/topics/exceptions.html" TargetMode="External"/><Relationship Id="rId64" Type="http://schemas.openxmlformats.org/officeDocument/2006/relationships/hyperlink" Target="http://scrapy-chs.readthedocs.io/zh_CN/1.0/topics/exceptions.html" TargetMode="External"/><Relationship Id="rId69" Type="http://schemas.openxmlformats.org/officeDocument/2006/relationships/hyperlink" Target="http://scrapy-chs.readthedocs.io/zh_CN/1.0/topics/api.html" TargetMode="External"/><Relationship Id="rId77" Type="http://schemas.openxmlformats.org/officeDocument/2006/relationships/hyperlink" Target="http://scrapy-chs.readthedocs.io/zh_CN/1.0/topics/feed-exports.html" TargetMode="External"/><Relationship Id="rId8" Type="http://schemas.openxmlformats.org/officeDocument/2006/relationships/header" Target="header1.xml"/><Relationship Id="rId51" Type="http://schemas.openxmlformats.org/officeDocument/2006/relationships/hyperlink" Target="http://scrapy-chs.readthedocs.io/zh_CN/1.0/topics/settings.html" TargetMode="External"/><Relationship Id="rId72" Type="http://schemas.openxmlformats.org/officeDocument/2006/relationships/hyperlink" Target="http://scrapy-chs.readthedocs.io/zh_CN/1.0/topics/autothrottle.html" TargetMode="External"/><Relationship Id="rId80" Type="http://schemas.openxmlformats.org/officeDocument/2006/relationships/hyperlink" Target="http://scrapy-chs.readthedocs.io/zh_CN/1.0/topics/extensions.html" TargetMode="External"/><Relationship Id="rId85" Type="http://schemas.openxmlformats.org/officeDocument/2006/relationships/header" Target="header5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://twistedmatrix.com/trac/" TargetMode="External"/><Relationship Id="rId25" Type="http://schemas.openxmlformats.org/officeDocument/2006/relationships/hyperlink" Target="http://scrapy-chs.readthedocs.io/zh_CN/1.0/topics/items.html" TargetMode="External"/><Relationship Id="rId33" Type="http://schemas.openxmlformats.org/officeDocument/2006/relationships/hyperlink" Target="http://www.w3.org/TR/selectors" TargetMode="External"/><Relationship Id="rId38" Type="http://schemas.openxmlformats.org/officeDocument/2006/relationships/hyperlink" Target="http://scrapy-chs.readthedocs.io/zh_CN/1.0/topics/items.html" TargetMode="External"/><Relationship Id="rId46" Type="http://schemas.openxmlformats.org/officeDocument/2006/relationships/hyperlink" Target="http://scrapy-chs.readthedocs.io/zh_CN/1.0/topics/webservice.html" TargetMode="External"/><Relationship Id="rId59" Type="http://schemas.openxmlformats.org/officeDocument/2006/relationships/hyperlink" Target="http://scrapy-chs.readthedocs.io/zh_CN/1.0/topics/downloader-middleware.html" TargetMode="External"/><Relationship Id="rId67" Type="http://schemas.openxmlformats.org/officeDocument/2006/relationships/hyperlink" Target="http://scrapy-chs.readthedocs.io/zh_CN/1.0/topics/request-response.html" TargetMode="External"/><Relationship Id="rId20" Type="http://schemas.openxmlformats.org/officeDocument/2006/relationships/hyperlink" Target="http://scrapy-chs.readthedocs.io/zh_CN/1.0/topics/spiders.html" TargetMode="External"/><Relationship Id="rId41" Type="http://schemas.openxmlformats.org/officeDocument/2006/relationships/hyperlink" Target="http://scrapy-chs.readthedocs.io/zh_CN/1.0/topics/items.html" TargetMode="External"/><Relationship Id="rId54" Type="http://schemas.openxmlformats.org/officeDocument/2006/relationships/hyperlink" Target="http://scrapy-chs.readthedocs.io/zh_CN/1.0/topics/settings.html" TargetMode="External"/><Relationship Id="rId62" Type="http://schemas.openxmlformats.org/officeDocument/2006/relationships/hyperlink" Target="http://scrapy-chs.readthedocs.io/zh_CN/1.0/topics/item-pipeline.html" TargetMode="External"/><Relationship Id="rId70" Type="http://schemas.openxmlformats.org/officeDocument/2006/relationships/hyperlink" Target="http://scrapy-chs.readthedocs.io/zh_CN/1.0/topics/settings.html" TargetMode="External"/><Relationship Id="rId75" Type="http://schemas.openxmlformats.org/officeDocument/2006/relationships/hyperlink" Target="http://scrapy-chs.readthedocs.io/zh_CN/1.0/topics/selectors.html" TargetMode="External"/><Relationship Id="rId83" Type="http://schemas.openxmlformats.org/officeDocument/2006/relationships/hyperlink" Target="http://www.sitemaps.org/" TargetMode="External"/><Relationship Id="rId88" Type="http://schemas.openxmlformats.org/officeDocument/2006/relationships/footer" Target="footer5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://scrapy-chs.readthedocs.io/zh_CN/1.0/topics/spiders.html" TargetMode="External"/><Relationship Id="rId28" Type="http://schemas.openxmlformats.org/officeDocument/2006/relationships/hyperlink" Target="http://scrapy-chs.readthedocs.io/zh_CN/1.0/topics/item-pipeline.html" TargetMode="External"/><Relationship Id="rId36" Type="http://schemas.openxmlformats.org/officeDocument/2006/relationships/hyperlink" Target="http://lxml.de/" TargetMode="External"/><Relationship Id="rId49" Type="http://schemas.openxmlformats.org/officeDocument/2006/relationships/hyperlink" Target="http://scrapy-chs.readthedocs.io/zh_CN/1.0/topics/settings.html" TargetMode="External"/><Relationship Id="rId57" Type="http://schemas.openxmlformats.org/officeDocument/2006/relationships/hyperlink" Target="http://scrapy-chs.readthedocs.io/zh_CN/1.0/topics/api.html" TargetMode="External"/><Relationship Id="rId10" Type="http://schemas.openxmlformats.org/officeDocument/2006/relationships/footer" Target="footer1.xml"/><Relationship Id="rId31" Type="http://schemas.openxmlformats.org/officeDocument/2006/relationships/hyperlink" Target="http://www.w3.org/TR/selectors" TargetMode="External"/><Relationship Id="rId44" Type="http://schemas.openxmlformats.org/officeDocument/2006/relationships/hyperlink" Target="http://www.jsonrpc.org/" TargetMode="External"/><Relationship Id="rId52" Type="http://schemas.openxmlformats.org/officeDocument/2006/relationships/hyperlink" Target="http://scrapy-chs.readthedocs.io/zh_CN/1.0/topics/settings.html" TargetMode="External"/><Relationship Id="rId60" Type="http://schemas.openxmlformats.org/officeDocument/2006/relationships/hyperlink" Target="http://scrapy-chs.readthedocs.io/zh_CN/1.0/topics/extensions.html" TargetMode="External"/><Relationship Id="rId65" Type="http://schemas.openxmlformats.org/officeDocument/2006/relationships/hyperlink" Target="http://scrapy-chs.readthedocs.io/zh_CN/1.0/topics/signals.html" TargetMode="External"/><Relationship Id="rId73" Type="http://schemas.openxmlformats.org/officeDocument/2006/relationships/hyperlink" Target="http://scrapy-chs.readthedocs.io/zh_CN/1.0/topics/api.html" TargetMode="External"/><Relationship Id="rId78" Type="http://schemas.openxmlformats.org/officeDocument/2006/relationships/hyperlink" Target="http://scrapy-chs.readthedocs.io/zh_CN/1.0/topics/loaders.html" TargetMode="External"/><Relationship Id="rId81" Type="http://schemas.openxmlformats.org/officeDocument/2006/relationships/hyperlink" Target="http://scrapy-chs.readthedocs.io/zh_CN/1.0/topics/item-pipeline.html" TargetMode="External"/><Relationship Id="rId86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comments" Target="comments.xml"/><Relationship Id="rId39" Type="http://schemas.openxmlformats.org/officeDocument/2006/relationships/hyperlink" Target="https://docs.python.org/library/stdtypes.html" TargetMode="External"/><Relationship Id="rId34" Type="http://schemas.openxmlformats.org/officeDocument/2006/relationships/hyperlink" Target="http://lxml.de/" TargetMode="External"/><Relationship Id="rId50" Type="http://schemas.openxmlformats.org/officeDocument/2006/relationships/hyperlink" Target="http://scrapy-chs.readthedocs.io/zh_CN/1.0/topics/spiders.html" TargetMode="External"/><Relationship Id="rId55" Type="http://schemas.openxmlformats.org/officeDocument/2006/relationships/hyperlink" Target="http://scrapy-chs.readthedocs.io/zh_CN/1.0/topics/signals.html" TargetMode="External"/><Relationship Id="rId76" Type="http://schemas.openxmlformats.org/officeDocument/2006/relationships/hyperlink" Target="http://scrapy-chs.readthedocs.io/zh_CN/1.0/topics/shell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scrapy-chs.readthedocs.io/zh_CN/1.0/topics/setting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scrapy-chs.readthedocs.io/zh_CN/1.0/topics/feed-exports.html" TargetMode="External"/><Relationship Id="rId24" Type="http://schemas.openxmlformats.org/officeDocument/2006/relationships/hyperlink" Target="http://scrapy-chs.readthedocs.io/zh_CN/1.0/topics/request-response.html" TargetMode="External"/><Relationship Id="rId40" Type="http://schemas.openxmlformats.org/officeDocument/2006/relationships/hyperlink" Target="http://scrapy-chs.readthedocs.io/zh_CN/1.0/topics/leaks.html" TargetMode="External"/><Relationship Id="rId45" Type="http://schemas.openxmlformats.org/officeDocument/2006/relationships/hyperlink" Target="http://scrapy-chs.readthedocs.io/zh_CN/1.0/topics/webservice.html" TargetMode="External"/><Relationship Id="rId66" Type="http://schemas.openxmlformats.org/officeDocument/2006/relationships/hyperlink" Target="http://scrapy-chs.readthedocs.io/zh_CN/1.0/topics/request-response.html" TargetMode="External"/><Relationship Id="rId87" Type="http://schemas.openxmlformats.org/officeDocument/2006/relationships/header" Target="header6.xml"/><Relationship Id="rId61" Type="http://schemas.openxmlformats.org/officeDocument/2006/relationships/hyperlink" Target="http://scrapy-chs.readthedocs.io/zh_CN/1.0/topics/api.html" TargetMode="External"/><Relationship Id="rId82" Type="http://schemas.openxmlformats.org/officeDocument/2006/relationships/hyperlink" Target="http://scrapy-chs.readthedocs.io/zh_CN/1.0/topics/telnetconsole.html" TargetMode="External"/><Relationship Id="rId1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3271</Words>
  <Characters>18645</Characters>
  <Application>Microsoft Office Word</Application>
  <DocSecurity>0</DocSecurity>
  <Lines>155</Lines>
  <Paragraphs>43</Paragraphs>
  <ScaleCrop>false</ScaleCrop>
  <Company/>
  <LinksUpToDate>false</LinksUpToDate>
  <CharactersWithSpaces>21873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密级：内部</dc:title>
  <dc:creator>Administrator</dc:creator>
  <cp:lastModifiedBy>liuchao</cp:lastModifiedBy>
  <cp:revision>1</cp:revision>
  <cp:lastPrinted>2411-12-31T15:59:00Z</cp:lastPrinted>
  <dcterms:created xsi:type="dcterms:W3CDTF">2411-12-31T15:59:00Z</dcterms:created>
  <dcterms:modified xsi:type="dcterms:W3CDTF">2017-04-28T08:22:00Z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